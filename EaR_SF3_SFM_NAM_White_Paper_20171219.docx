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589B0" w14:textId="77777777" w:rsidR="00BA7BAF" w:rsidRDefault="00A779AA">
      <w:pPr>
        <w:pStyle w:val="PaperTitle"/>
        <w:jc w:val="right"/>
      </w:pPr>
      <w:r>
        <w:t xml:space="preserve"> </w:t>
      </w:r>
    </w:p>
    <w:p w14:paraId="6DBFD93C" w14:textId="77777777" w:rsidR="00BA7BAF" w:rsidRDefault="00BA7BAF">
      <w:pPr>
        <w:pStyle w:val="PaperTitle"/>
        <w:jc w:val="right"/>
      </w:pPr>
    </w:p>
    <w:p w14:paraId="73FDCAC1" w14:textId="77777777" w:rsidR="00BA7BAF" w:rsidRDefault="00BA7BAF">
      <w:pPr>
        <w:pStyle w:val="PaperTitle"/>
        <w:jc w:val="right"/>
      </w:pPr>
    </w:p>
    <w:p w14:paraId="6A5846F8" w14:textId="77777777" w:rsidR="00BA7BAF" w:rsidRDefault="00BA7BAF">
      <w:pPr>
        <w:pStyle w:val="PaperTitle"/>
        <w:jc w:val="right"/>
      </w:pPr>
    </w:p>
    <w:p w14:paraId="57A797D8" w14:textId="77777777" w:rsidR="00BA7BAF" w:rsidRDefault="00BA7BAF" w:rsidP="00C17FD6">
      <w:pPr>
        <w:pStyle w:val="PaperTitle"/>
        <w:ind w:right="1440"/>
        <w:jc w:val="left"/>
      </w:pPr>
    </w:p>
    <w:p w14:paraId="53792E0E" w14:textId="77777777" w:rsidR="00BA7BAF" w:rsidRPr="005A1CAE" w:rsidRDefault="0098468B">
      <w:pPr>
        <w:pStyle w:val="PaperTitle"/>
        <w:jc w:val="right"/>
        <w:rPr>
          <w:rFonts w:ascii="Arial Bold" w:hAnsi="Arial Bold"/>
          <w:color w:val="000050"/>
          <w:sz w:val="56"/>
          <w:szCs w:val="56"/>
        </w:rPr>
      </w:pPr>
      <w:bookmarkStart w:id="0" w:name="_Toc498937919"/>
      <w:proofErr w:type="spellStart"/>
      <w:r>
        <w:rPr>
          <w:rFonts w:ascii="Arial Bold" w:hAnsi="Arial Bold"/>
          <w:color w:val="000050"/>
          <w:sz w:val="56"/>
          <w:szCs w:val="56"/>
        </w:rPr>
        <w:t>EaR</w:t>
      </w:r>
      <w:proofErr w:type="spellEnd"/>
      <w:r>
        <w:rPr>
          <w:rFonts w:ascii="Arial Bold" w:hAnsi="Arial Bold"/>
          <w:color w:val="000050"/>
          <w:sz w:val="56"/>
          <w:szCs w:val="56"/>
        </w:rPr>
        <w:t xml:space="preserve"> </w:t>
      </w:r>
      <w:r w:rsidR="002E415D">
        <w:rPr>
          <w:rFonts w:ascii="Arial Bold" w:hAnsi="Arial Bold"/>
          <w:color w:val="000050"/>
          <w:sz w:val="56"/>
          <w:szCs w:val="56"/>
        </w:rPr>
        <w:t xml:space="preserve">Single Family Forecasting Model </w:t>
      </w:r>
      <w:r w:rsidR="001B02F8">
        <w:rPr>
          <w:rFonts w:ascii="Arial Bold" w:hAnsi="Arial Bold"/>
          <w:color w:val="000050"/>
          <w:sz w:val="56"/>
          <w:szCs w:val="56"/>
        </w:rPr>
        <w:t>New Loan Acquisitions Model</w:t>
      </w:r>
      <w:r w:rsidR="002E415D">
        <w:rPr>
          <w:rFonts w:ascii="Arial Bold" w:hAnsi="Arial Bold"/>
          <w:color w:val="000050"/>
          <w:sz w:val="56"/>
          <w:szCs w:val="56"/>
        </w:rPr>
        <w:t xml:space="preserve"> (SFM-NAM)</w:t>
      </w:r>
    </w:p>
    <w:p w14:paraId="6AE8C133" w14:textId="77777777" w:rsidR="00BA7BAF" w:rsidRPr="005A1CAE" w:rsidRDefault="00BA7BAF">
      <w:pPr>
        <w:pStyle w:val="PaperTitle"/>
        <w:jc w:val="right"/>
        <w:rPr>
          <w:color w:val="000050"/>
          <w:sz w:val="48"/>
        </w:rPr>
      </w:pPr>
      <w:r w:rsidRPr="005A1CAE">
        <w:rPr>
          <w:color w:val="000050"/>
          <w:sz w:val="56"/>
        </w:rPr>
        <w:br/>
      </w:r>
      <w:bookmarkEnd w:id="0"/>
      <w:r w:rsidRPr="005A1CAE">
        <w:rPr>
          <w:rFonts w:ascii="Arial Bold" w:hAnsi="Arial Bold"/>
          <w:color w:val="000050"/>
          <w:sz w:val="44"/>
          <w:szCs w:val="44"/>
        </w:rPr>
        <w:t>Model Version &amp; ID</w:t>
      </w:r>
    </w:p>
    <w:p w14:paraId="7E48B3DD" w14:textId="77777777" w:rsidR="00BA7BAF" w:rsidRPr="005A1CAE" w:rsidRDefault="009F268C">
      <w:pPr>
        <w:pStyle w:val="PaperTitle"/>
        <w:jc w:val="right"/>
        <w:rPr>
          <w:color w:val="000050"/>
          <w:sz w:val="32"/>
        </w:rPr>
      </w:pPr>
      <w:r>
        <w:rPr>
          <w:noProof/>
        </w:rPr>
        <mc:AlternateContent>
          <mc:Choice Requires="wps">
            <w:drawing>
              <wp:anchor distT="0" distB="0" distL="114300" distR="114300" simplePos="0" relativeHeight="251658240" behindDoc="0" locked="0" layoutInCell="1" allowOverlap="1" wp14:anchorId="3ABD7D22" wp14:editId="12766622">
                <wp:simplePos x="0" y="0"/>
                <wp:positionH relativeFrom="column">
                  <wp:posOffset>-228600</wp:posOffset>
                </wp:positionH>
                <wp:positionV relativeFrom="paragraph">
                  <wp:posOffset>130175</wp:posOffset>
                </wp:positionV>
                <wp:extent cx="6400800" cy="0"/>
                <wp:effectExtent l="19050" t="21590" r="19050" b="1651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8575">
                          <a:solidFill>
                            <a:srgbClr val="000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7262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25pt" to="48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" strokecolor="#000060" strokeweight="2.25pt"/>
            </w:pict>
          </mc:Fallback>
        </mc:AlternateContent>
      </w:r>
    </w:p>
    <w:p w14:paraId="46292CAE" w14:textId="77777777" w:rsidR="00BA7BAF" w:rsidRPr="005A1CAE" w:rsidRDefault="00BA7BAF" w:rsidP="00954D64">
      <w:pPr>
        <w:pStyle w:val="Heading8"/>
        <w:spacing w:before="0" w:after="120"/>
        <w:rPr>
          <w:rFonts w:ascii="Arial Bold" w:hAnsi="Arial Bold"/>
          <w:b/>
          <w:color w:val="000050"/>
          <w:sz w:val="40"/>
          <w:szCs w:val="40"/>
        </w:rPr>
      </w:pPr>
      <w:r w:rsidRPr="005A1CAE">
        <w:rPr>
          <w:rFonts w:ascii="Arial Bold" w:hAnsi="Arial Bold"/>
          <w:b/>
          <w:color w:val="000050"/>
          <w:sz w:val="40"/>
          <w:szCs w:val="40"/>
        </w:rPr>
        <w:t>Whitepaper</w:t>
      </w:r>
    </w:p>
    <w:p w14:paraId="34A3F1BE" w14:textId="77777777" w:rsidR="00BA7BAF" w:rsidRPr="00954D64" w:rsidRDefault="00BA7BAF" w:rsidP="00954D64"/>
    <w:p w14:paraId="107DDA65" w14:textId="77777777" w:rsidR="00BA7BAF" w:rsidRPr="00F525FB" w:rsidRDefault="00BA7BAF">
      <w:pPr>
        <w:pStyle w:val="Heading8"/>
      </w:pPr>
      <w:r w:rsidRPr="00F525FB">
        <w:t xml:space="preserve">Primary Model Owner: </w:t>
      </w:r>
      <w:r w:rsidR="0098468B">
        <w:t>Hamilton Fout</w:t>
      </w:r>
    </w:p>
    <w:p w14:paraId="47301C66" w14:textId="77777777" w:rsidR="00BA7BAF" w:rsidRPr="00F525FB" w:rsidRDefault="00BA7BAF">
      <w:pPr>
        <w:pStyle w:val="Heading8"/>
      </w:pPr>
      <w:r w:rsidRPr="00F525FB">
        <w:t xml:space="preserve">Author(s): </w:t>
      </w:r>
      <w:r w:rsidR="0098468B">
        <w:t>Hamilton Fout, Jing Han, Yigang Zhang</w:t>
      </w:r>
    </w:p>
    <w:p w14:paraId="1BBE4861" w14:textId="77777777" w:rsidR="00BA7BAF" w:rsidRPr="00F525FB" w:rsidRDefault="00BA7BAF" w:rsidP="003B3770">
      <w:pPr>
        <w:pStyle w:val="Heading8"/>
        <w:ind w:left="0"/>
      </w:pPr>
      <w:r w:rsidRPr="00F525FB">
        <w:t xml:space="preserve">Modeling and Analytics Department: </w:t>
      </w:r>
      <w:r w:rsidR="0098468B">
        <w:t>Economic and Strategic Research (ESR)</w:t>
      </w:r>
    </w:p>
    <w:p w14:paraId="6DEB641D" w14:textId="77777777" w:rsidR="00BA7BAF" w:rsidRPr="00F525FB" w:rsidRDefault="00BA7BAF" w:rsidP="0098468B">
      <w:pPr>
        <w:pStyle w:val="Heading8"/>
        <w:ind w:left="0"/>
      </w:pPr>
      <w:r w:rsidRPr="00F525FB">
        <w:t xml:space="preserve">Approving Officer: </w:t>
      </w:r>
      <w:r w:rsidR="0098468B">
        <w:t>Enter Text</w:t>
      </w:r>
    </w:p>
    <w:p w14:paraId="7A6C932F" w14:textId="77777777" w:rsidR="00BA7BAF" w:rsidRPr="00F525FB" w:rsidRDefault="00BA7BAF">
      <w:pPr>
        <w:pStyle w:val="Heading8"/>
      </w:pPr>
      <w:r w:rsidRPr="00F525FB">
        <w:t>Application/EUC Version &amp; ID: Enter Text</w:t>
      </w:r>
      <w:r w:rsidRPr="00F525FB">
        <w:br/>
      </w:r>
    </w:p>
    <w:p w14:paraId="32576C95" w14:textId="77777777" w:rsidR="00BA7BAF" w:rsidRPr="007F3EB7" w:rsidRDefault="00BA7BAF" w:rsidP="00D8085D">
      <w:pPr>
        <w:pStyle w:val="StyleHeadingALeft0ptHanging324ptBefore24ptA1"/>
      </w:pPr>
      <w:bookmarkStart w:id="1" w:name="_Toc182029314"/>
      <w:bookmarkStart w:id="2" w:name="_Toc182029315"/>
      <w:r w:rsidRPr="007F3EB7">
        <w:t>Disclaimers</w:t>
      </w:r>
    </w:p>
    <w:p w14:paraId="5EED695E" w14:textId="77777777" w:rsidR="00BA7BAF" w:rsidRDefault="00BA7BAF" w:rsidP="003F3F6A">
      <w:pPr>
        <w:pStyle w:val="BasicParagraph"/>
      </w:pPr>
      <w:r>
        <w:t>Confidential Commercial Information – Confidential Treatment and FOIA Exemption Requested.</w:t>
      </w:r>
    </w:p>
    <w:p w14:paraId="54F021CD" w14:textId="77777777" w:rsidR="00BA7BAF" w:rsidRDefault="00BA7BAF" w:rsidP="003F3F6A">
      <w:pPr>
        <w:pStyle w:val="BasicParagraph"/>
      </w:pPr>
      <w:r>
        <w:t>Unless otherwise specified in this document, do not use this information as an input to or in support of other reporting processes, production aplication, pr EUC (End-User Computing), regardless of financial reporting designation.  Contact the provider of the information listed in this document if you need to use the information for such purposes.</w:t>
      </w:r>
    </w:p>
    <w:p w14:paraId="1B4D8978" w14:textId="77777777" w:rsidR="00BA7BAF" w:rsidRDefault="00BA7BAF" w:rsidP="003F3F6A">
      <w:pPr>
        <w:pStyle w:val="BasicParagraph"/>
      </w:pPr>
    </w:p>
    <w:p w14:paraId="089F8BD3" w14:textId="77777777" w:rsidR="00BA7BAF" w:rsidRDefault="00BA7BAF" w:rsidP="003F3F6A">
      <w:pPr>
        <w:pStyle w:val="BasicParagraph"/>
      </w:pPr>
    </w:p>
    <w:p w14:paraId="6BC3DF36" w14:textId="77777777" w:rsidR="00BA7BAF" w:rsidRPr="007F3EB7" w:rsidRDefault="00BA7BAF" w:rsidP="00D8085D">
      <w:pPr>
        <w:pStyle w:val="StyleHeadingALeft0ptHanging324ptBefore24ptA1"/>
        <w:pageBreakBefore w:val="0"/>
      </w:pPr>
      <w:r>
        <w:t>Version Log</w:t>
      </w:r>
    </w:p>
    <w:p w14:paraId="54571859" w14:textId="77777777" w:rsidR="00BA7BAF" w:rsidRDefault="00BA7BAF" w:rsidP="003F3F6A">
      <w:pPr>
        <w:pStyle w:val="BasicParagraph"/>
      </w:pPr>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37"/>
        <w:gridCol w:w="1996"/>
        <w:gridCol w:w="3420"/>
        <w:gridCol w:w="2691"/>
      </w:tblGrid>
      <w:tr w:rsidR="00BA7BAF" w14:paraId="2E81103F" w14:textId="77777777" w:rsidTr="00237C88">
        <w:tc>
          <w:tcPr>
            <w:tcW w:w="662" w:type="pct"/>
            <w:shd w:val="solid" w:color="003366" w:fill="FFFFFF"/>
          </w:tcPr>
          <w:p w14:paraId="2C4DE061" w14:textId="77777777" w:rsidR="00BA7BAF" w:rsidRPr="00B43BF0" w:rsidRDefault="00BA7BAF" w:rsidP="0053469D">
            <w:pPr>
              <w:pStyle w:val="TableTitle"/>
              <w:rPr>
                <w:b w:val="0"/>
                <w:bCs/>
                <w:color w:val="FFFFFF"/>
              </w:rPr>
            </w:pPr>
            <w:r w:rsidRPr="00B43BF0">
              <w:rPr>
                <w:bCs/>
                <w:color w:val="FFFFFF"/>
              </w:rPr>
              <w:t>Version No.</w:t>
            </w:r>
          </w:p>
        </w:tc>
        <w:tc>
          <w:tcPr>
            <w:tcW w:w="1068" w:type="pct"/>
            <w:shd w:val="solid" w:color="003366" w:fill="FFFFFF"/>
          </w:tcPr>
          <w:p w14:paraId="42A5BF1B" w14:textId="77777777" w:rsidR="00BA7BAF" w:rsidRPr="00B43BF0" w:rsidRDefault="00BA7BAF" w:rsidP="0053469D">
            <w:pPr>
              <w:pStyle w:val="TableTitle"/>
              <w:rPr>
                <w:b w:val="0"/>
                <w:bCs/>
                <w:color w:val="FFFFFF"/>
              </w:rPr>
            </w:pPr>
            <w:r w:rsidRPr="00B43BF0">
              <w:rPr>
                <w:bCs/>
                <w:color w:val="FFFFFF"/>
              </w:rPr>
              <w:t>Date</w:t>
            </w:r>
          </w:p>
        </w:tc>
        <w:tc>
          <w:tcPr>
            <w:tcW w:w="1830" w:type="pct"/>
            <w:shd w:val="solid" w:color="003366" w:fill="FFFFFF"/>
          </w:tcPr>
          <w:p w14:paraId="6BA14ECA" w14:textId="77777777" w:rsidR="00BA7BAF" w:rsidRPr="00B43BF0" w:rsidRDefault="00BA7BAF" w:rsidP="0053469D">
            <w:pPr>
              <w:pStyle w:val="TableTitle"/>
              <w:rPr>
                <w:b w:val="0"/>
                <w:bCs/>
                <w:color w:val="FFFFFF"/>
              </w:rPr>
            </w:pPr>
            <w:r w:rsidRPr="00B43BF0">
              <w:rPr>
                <w:bCs/>
                <w:color w:val="FFFFFF"/>
              </w:rPr>
              <w:t>Changes</w:t>
            </w:r>
          </w:p>
        </w:tc>
        <w:tc>
          <w:tcPr>
            <w:tcW w:w="1440" w:type="pct"/>
            <w:shd w:val="solid" w:color="003366" w:fill="FFFFFF"/>
          </w:tcPr>
          <w:p w14:paraId="26588F60" w14:textId="77777777" w:rsidR="00BA7BAF" w:rsidRPr="00B43BF0" w:rsidRDefault="00BA7BAF" w:rsidP="0053469D">
            <w:pPr>
              <w:pStyle w:val="TableTitle"/>
              <w:rPr>
                <w:b w:val="0"/>
                <w:bCs/>
                <w:color w:val="FFFFFF"/>
              </w:rPr>
            </w:pPr>
            <w:r w:rsidRPr="00B43BF0">
              <w:rPr>
                <w:bCs/>
                <w:color w:val="FFFFFF"/>
              </w:rPr>
              <w:t>Author(s)</w:t>
            </w:r>
          </w:p>
        </w:tc>
      </w:tr>
      <w:tr w:rsidR="00BA7BAF" w14:paraId="679BC0B7" w14:textId="77777777" w:rsidTr="00237C88">
        <w:tc>
          <w:tcPr>
            <w:tcW w:w="662" w:type="pct"/>
          </w:tcPr>
          <w:p w14:paraId="28590779" w14:textId="77777777" w:rsidR="00BA7BAF" w:rsidRDefault="00641735" w:rsidP="00B43BF0">
            <w:pPr>
              <w:pStyle w:val="BasicParagraph"/>
              <w:jc w:val="both"/>
            </w:pPr>
            <w:r>
              <w:t>1</w:t>
            </w:r>
          </w:p>
        </w:tc>
        <w:tc>
          <w:tcPr>
            <w:tcW w:w="1068" w:type="pct"/>
          </w:tcPr>
          <w:p w14:paraId="7A80647A" w14:textId="77777777" w:rsidR="00BA7BAF" w:rsidRDefault="0098468B" w:rsidP="0098468B">
            <w:pPr>
              <w:pStyle w:val="BasicParagraph"/>
            </w:pPr>
            <w:r>
              <w:t>August 25, 2017</w:t>
            </w:r>
          </w:p>
        </w:tc>
        <w:tc>
          <w:tcPr>
            <w:tcW w:w="1830" w:type="pct"/>
          </w:tcPr>
          <w:p w14:paraId="2A9B8D04" w14:textId="77777777" w:rsidR="00BA7BAF" w:rsidRDefault="00641735" w:rsidP="0053469D">
            <w:pPr>
              <w:pStyle w:val="BasicParagraph"/>
            </w:pPr>
            <w:r>
              <w:t>First draft</w:t>
            </w:r>
          </w:p>
        </w:tc>
        <w:tc>
          <w:tcPr>
            <w:tcW w:w="1440" w:type="pct"/>
          </w:tcPr>
          <w:p w14:paraId="2C7D8D20" w14:textId="77777777" w:rsidR="00BA7BAF" w:rsidRDefault="00237C88" w:rsidP="0053469D">
            <w:pPr>
              <w:pStyle w:val="BasicParagraph"/>
            </w:pPr>
            <w:r>
              <w:t>Hamilton Fout, Jing Han, Yigang Zhang</w:t>
            </w:r>
          </w:p>
        </w:tc>
      </w:tr>
      <w:tr w:rsidR="0098468B" w14:paraId="65548B77" w14:textId="77777777" w:rsidTr="00237C88">
        <w:tc>
          <w:tcPr>
            <w:tcW w:w="662" w:type="pct"/>
          </w:tcPr>
          <w:p w14:paraId="5D3D203E" w14:textId="77777777" w:rsidR="0098468B" w:rsidRDefault="0098468B" w:rsidP="00B43BF0">
            <w:pPr>
              <w:pStyle w:val="BasicParagraph"/>
              <w:jc w:val="both"/>
            </w:pPr>
          </w:p>
        </w:tc>
        <w:tc>
          <w:tcPr>
            <w:tcW w:w="1068" w:type="pct"/>
          </w:tcPr>
          <w:p w14:paraId="0D0ADCB8" w14:textId="77777777" w:rsidR="0098468B" w:rsidRDefault="00BA5A55" w:rsidP="0098468B">
            <w:pPr>
              <w:pStyle w:val="BasicParagraph"/>
            </w:pPr>
            <w:r>
              <w:t>November 30, 2017</w:t>
            </w:r>
          </w:p>
        </w:tc>
        <w:tc>
          <w:tcPr>
            <w:tcW w:w="1830" w:type="pct"/>
          </w:tcPr>
          <w:p w14:paraId="74C22B6C" w14:textId="77777777" w:rsidR="0098468B" w:rsidRDefault="00BA5A55" w:rsidP="0053469D">
            <w:pPr>
              <w:pStyle w:val="BasicParagraph"/>
            </w:pPr>
            <w:r>
              <w:t>Added results from vetting and scaling</w:t>
            </w:r>
          </w:p>
        </w:tc>
        <w:tc>
          <w:tcPr>
            <w:tcW w:w="1440" w:type="pct"/>
          </w:tcPr>
          <w:p w14:paraId="5808D15C" w14:textId="77777777" w:rsidR="0098468B" w:rsidRDefault="00BA5A55" w:rsidP="0053469D">
            <w:pPr>
              <w:pStyle w:val="BasicParagraph"/>
            </w:pPr>
            <w:r>
              <w:t>Hamilton Fout, Jing Han, Yigang Zhang</w:t>
            </w:r>
          </w:p>
        </w:tc>
      </w:tr>
    </w:tbl>
    <w:p w14:paraId="77773449" w14:textId="77777777" w:rsidR="00BA7BAF" w:rsidRDefault="00BA7BAF" w:rsidP="0053469D">
      <w:pPr>
        <w:pStyle w:val="BasicParagraph"/>
        <w:jc w:val="center"/>
      </w:pPr>
    </w:p>
    <w:p w14:paraId="331DCF7A" w14:textId="77777777" w:rsidR="00BA7BAF" w:rsidRPr="00005E86" w:rsidRDefault="00BA7BAF" w:rsidP="00D8085D">
      <w:pPr>
        <w:pStyle w:val="StyleHeadingALeft0ptHanging324ptBefore24ptA1"/>
      </w:pPr>
      <w:r w:rsidRPr="00005E86">
        <w:t>Table of Contents</w:t>
      </w:r>
      <w:bookmarkEnd w:id="1"/>
      <w:bookmarkEnd w:id="2"/>
    </w:p>
    <w:p w14:paraId="19AD5802" w14:textId="77777777" w:rsidR="00BA7BAF" w:rsidRDefault="00BA7BAF" w:rsidP="00065E62">
      <w:pPr>
        <w:pStyle w:val="TOC1"/>
      </w:pPr>
    </w:p>
    <w:p w14:paraId="2A1612A7" w14:textId="77777777" w:rsidR="00BA5A55" w:rsidRDefault="00365902" w:rsidP="00D65775">
      <w:pPr>
        <w:pStyle w:val="Style1"/>
        <w:rPr>
          <w:rFonts w:asciiTheme="minorHAnsi" w:eastAsiaTheme="minorEastAsia" w:hAnsiTheme="minorHAnsi" w:cstheme="minorBidi"/>
          <w:bCs w:val="0"/>
          <w:szCs w:val="22"/>
        </w:rPr>
      </w:pPr>
      <w:r w:rsidRPr="00065E62">
        <w:fldChar w:fldCharType="begin"/>
      </w:r>
      <w:r w:rsidR="00BA7BAF" w:rsidRPr="00065E62">
        <w:instrText xml:space="preserve"> TOC \h \z \t "Style1,1" </w:instrText>
      </w:r>
      <w:r w:rsidRPr="00065E62">
        <w:fldChar w:fldCharType="separate"/>
      </w:r>
      <w:hyperlink w:anchor="_Toc499808539" w:history="1">
        <w:r w:rsidR="00BA5A55" w:rsidRPr="003D0A14">
          <w:rPr>
            <w:rStyle w:val="Hyperlink"/>
          </w:rPr>
          <w:t>Executive Summary</w:t>
        </w:r>
        <w:r w:rsidR="00BA5A55">
          <w:rPr>
            <w:webHidden/>
          </w:rPr>
          <w:tab/>
        </w:r>
        <w:r w:rsidR="00BA5A55">
          <w:rPr>
            <w:webHidden/>
          </w:rPr>
          <w:fldChar w:fldCharType="begin"/>
        </w:r>
        <w:r w:rsidR="00BA5A55">
          <w:rPr>
            <w:webHidden/>
          </w:rPr>
          <w:instrText xml:space="preserve"> PAGEREF _Toc499808539 \h </w:instrText>
        </w:r>
        <w:r w:rsidR="00BA5A55">
          <w:rPr>
            <w:webHidden/>
          </w:rPr>
        </w:r>
        <w:r w:rsidR="00BA5A55">
          <w:rPr>
            <w:webHidden/>
          </w:rPr>
          <w:fldChar w:fldCharType="separate"/>
        </w:r>
        <w:r w:rsidR="00D65775">
          <w:rPr>
            <w:noProof/>
            <w:webHidden/>
          </w:rPr>
          <w:t>5</w:t>
        </w:r>
        <w:r w:rsidR="00BA5A55">
          <w:rPr>
            <w:webHidden/>
          </w:rPr>
          <w:fldChar w:fldCharType="end"/>
        </w:r>
      </w:hyperlink>
    </w:p>
    <w:p w14:paraId="2BD666E9" w14:textId="77777777" w:rsidR="00BA5A55" w:rsidRDefault="00ED066B" w:rsidP="00D65775">
      <w:pPr>
        <w:pStyle w:val="Style1"/>
        <w:rPr>
          <w:rFonts w:asciiTheme="minorHAnsi" w:eastAsiaTheme="minorEastAsia" w:hAnsiTheme="minorHAnsi" w:cstheme="minorBidi"/>
          <w:bCs w:val="0"/>
          <w:szCs w:val="22"/>
        </w:rPr>
      </w:pPr>
      <w:hyperlink w:anchor="_Toc499808540" w:history="1">
        <w:r w:rsidR="00BA5A55" w:rsidRPr="003D0A14">
          <w:rPr>
            <w:rStyle w:val="Hyperlink"/>
          </w:rPr>
          <w:t>Introduction</w:t>
        </w:r>
        <w:r w:rsidR="00BA5A55">
          <w:rPr>
            <w:webHidden/>
          </w:rPr>
          <w:tab/>
        </w:r>
        <w:r w:rsidR="00BA5A55">
          <w:rPr>
            <w:webHidden/>
          </w:rPr>
          <w:fldChar w:fldCharType="begin"/>
        </w:r>
        <w:r w:rsidR="00BA5A55">
          <w:rPr>
            <w:webHidden/>
          </w:rPr>
          <w:instrText xml:space="preserve"> PAGEREF _Toc499808540 \h </w:instrText>
        </w:r>
        <w:r w:rsidR="00BA5A55">
          <w:rPr>
            <w:webHidden/>
          </w:rPr>
        </w:r>
        <w:r w:rsidR="00BA5A55">
          <w:rPr>
            <w:webHidden/>
          </w:rPr>
          <w:fldChar w:fldCharType="separate"/>
        </w:r>
        <w:r w:rsidR="00D65775">
          <w:rPr>
            <w:noProof/>
            <w:webHidden/>
          </w:rPr>
          <w:t>6</w:t>
        </w:r>
        <w:r w:rsidR="00BA5A55">
          <w:rPr>
            <w:webHidden/>
          </w:rPr>
          <w:fldChar w:fldCharType="end"/>
        </w:r>
      </w:hyperlink>
    </w:p>
    <w:p w14:paraId="5B36D51B" w14:textId="77777777" w:rsidR="00BA5A55" w:rsidRDefault="00ED066B" w:rsidP="00D65775">
      <w:pPr>
        <w:pStyle w:val="Style1"/>
        <w:rPr>
          <w:rFonts w:asciiTheme="minorHAnsi" w:eastAsiaTheme="minorEastAsia" w:hAnsiTheme="minorHAnsi" w:cstheme="minorBidi"/>
          <w:bCs w:val="0"/>
          <w:szCs w:val="22"/>
        </w:rPr>
      </w:pPr>
      <w:hyperlink w:anchor="_Toc499808541" w:history="1">
        <w:r w:rsidR="00BA5A55" w:rsidRPr="003D0A14">
          <w:rPr>
            <w:rStyle w:val="Hyperlink"/>
          </w:rPr>
          <w:t>Model Uses / Purpose</w:t>
        </w:r>
        <w:r w:rsidR="00BA5A55">
          <w:rPr>
            <w:webHidden/>
          </w:rPr>
          <w:tab/>
        </w:r>
        <w:r w:rsidR="00BA5A55">
          <w:rPr>
            <w:webHidden/>
          </w:rPr>
          <w:fldChar w:fldCharType="begin"/>
        </w:r>
        <w:r w:rsidR="00BA5A55">
          <w:rPr>
            <w:webHidden/>
          </w:rPr>
          <w:instrText xml:space="preserve"> PAGEREF _Toc499808541 \h </w:instrText>
        </w:r>
        <w:r w:rsidR="00BA5A55">
          <w:rPr>
            <w:webHidden/>
          </w:rPr>
        </w:r>
        <w:r w:rsidR="00BA5A55">
          <w:rPr>
            <w:webHidden/>
          </w:rPr>
          <w:fldChar w:fldCharType="separate"/>
        </w:r>
        <w:r w:rsidR="00D65775">
          <w:rPr>
            <w:noProof/>
            <w:webHidden/>
          </w:rPr>
          <w:t>7</w:t>
        </w:r>
        <w:r w:rsidR="00BA5A55">
          <w:rPr>
            <w:webHidden/>
          </w:rPr>
          <w:fldChar w:fldCharType="end"/>
        </w:r>
      </w:hyperlink>
    </w:p>
    <w:p w14:paraId="619A4C31" w14:textId="77777777" w:rsidR="00BA5A55" w:rsidRDefault="00ED066B" w:rsidP="00D65775">
      <w:pPr>
        <w:pStyle w:val="Style1"/>
        <w:rPr>
          <w:rFonts w:asciiTheme="minorHAnsi" w:eastAsiaTheme="minorEastAsia" w:hAnsiTheme="minorHAnsi" w:cstheme="minorBidi"/>
          <w:bCs w:val="0"/>
          <w:szCs w:val="22"/>
        </w:rPr>
      </w:pPr>
      <w:hyperlink w:anchor="_Toc499808542" w:history="1">
        <w:r w:rsidR="00BA5A55" w:rsidRPr="003D0A14">
          <w:rPr>
            <w:rStyle w:val="Hyperlink"/>
          </w:rPr>
          <w:t>Model Outputs</w:t>
        </w:r>
        <w:r w:rsidR="00BA5A55">
          <w:rPr>
            <w:webHidden/>
          </w:rPr>
          <w:tab/>
        </w:r>
        <w:r w:rsidR="00BA5A55">
          <w:rPr>
            <w:webHidden/>
          </w:rPr>
          <w:fldChar w:fldCharType="begin"/>
        </w:r>
        <w:r w:rsidR="00BA5A55">
          <w:rPr>
            <w:webHidden/>
          </w:rPr>
          <w:instrText xml:space="preserve"> PAGEREF _Toc499808542 \h </w:instrText>
        </w:r>
        <w:r w:rsidR="00BA5A55">
          <w:rPr>
            <w:webHidden/>
          </w:rPr>
        </w:r>
        <w:r w:rsidR="00BA5A55">
          <w:rPr>
            <w:webHidden/>
          </w:rPr>
          <w:fldChar w:fldCharType="separate"/>
        </w:r>
        <w:r w:rsidR="00D65775">
          <w:rPr>
            <w:noProof/>
            <w:webHidden/>
          </w:rPr>
          <w:t>8</w:t>
        </w:r>
        <w:r w:rsidR="00BA5A55">
          <w:rPr>
            <w:webHidden/>
          </w:rPr>
          <w:fldChar w:fldCharType="end"/>
        </w:r>
      </w:hyperlink>
    </w:p>
    <w:p w14:paraId="7769D667" w14:textId="77777777" w:rsidR="00BA5A55" w:rsidRDefault="00ED066B" w:rsidP="00D65775">
      <w:pPr>
        <w:pStyle w:val="Style1"/>
        <w:rPr>
          <w:rFonts w:asciiTheme="minorHAnsi" w:eastAsiaTheme="minorEastAsia" w:hAnsiTheme="minorHAnsi" w:cstheme="minorBidi"/>
          <w:bCs w:val="0"/>
          <w:szCs w:val="22"/>
        </w:rPr>
      </w:pPr>
      <w:hyperlink w:anchor="_Toc499808543" w:history="1">
        <w:r w:rsidR="00BA5A55" w:rsidRPr="003D0A14">
          <w:rPr>
            <w:rStyle w:val="Hyperlink"/>
          </w:rPr>
          <w:t>Theoretical Background</w:t>
        </w:r>
        <w:r w:rsidR="00BA5A55">
          <w:rPr>
            <w:webHidden/>
          </w:rPr>
          <w:tab/>
        </w:r>
        <w:r w:rsidR="00BA5A55">
          <w:rPr>
            <w:webHidden/>
          </w:rPr>
          <w:fldChar w:fldCharType="begin"/>
        </w:r>
        <w:r w:rsidR="00BA5A55">
          <w:rPr>
            <w:webHidden/>
          </w:rPr>
          <w:instrText xml:space="preserve"> PAGEREF _Toc499808543 \h </w:instrText>
        </w:r>
        <w:r w:rsidR="00BA5A55">
          <w:rPr>
            <w:webHidden/>
          </w:rPr>
        </w:r>
        <w:r w:rsidR="00BA5A55">
          <w:rPr>
            <w:webHidden/>
          </w:rPr>
          <w:fldChar w:fldCharType="separate"/>
        </w:r>
        <w:r w:rsidR="00D65775">
          <w:rPr>
            <w:noProof/>
            <w:webHidden/>
          </w:rPr>
          <w:t>8</w:t>
        </w:r>
        <w:r w:rsidR="00BA5A55">
          <w:rPr>
            <w:webHidden/>
          </w:rPr>
          <w:fldChar w:fldCharType="end"/>
        </w:r>
      </w:hyperlink>
    </w:p>
    <w:p w14:paraId="32532F1F" w14:textId="77777777" w:rsidR="00BA5A55" w:rsidRDefault="00ED066B" w:rsidP="00D65775">
      <w:pPr>
        <w:pStyle w:val="Style1"/>
        <w:rPr>
          <w:rFonts w:asciiTheme="minorHAnsi" w:eastAsiaTheme="minorEastAsia" w:hAnsiTheme="minorHAnsi" w:cstheme="minorBidi"/>
          <w:bCs w:val="0"/>
          <w:szCs w:val="22"/>
        </w:rPr>
      </w:pPr>
      <w:hyperlink w:anchor="_Toc499808544" w:history="1">
        <w:r w:rsidR="00BA5A55" w:rsidRPr="003D0A14">
          <w:rPr>
            <w:rStyle w:val="Hyperlink"/>
          </w:rPr>
          <w:t>Final Model Structure</w:t>
        </w:r>
        <w:r w:rsidR="00BA5A55">
          <w:rPr>
            <w:webHidden/>
          </w:rPr>
          <w:tab/>
        </w:r>
        <w:r w:rsidR="00BA5A55">
          <w:rPr>
            <w:webHidden/>
          </w:rPr>
          <w:fldChar w:fldCharType="begin"/>
        </w:r>
        <w:r w:rsidR="00BA5A55">
          <w:rPr>
            <w:webHidden/>
          </w:rPr>
          <w:instrText xml:space="preserve"> PAGEREF _Toc499808544 \h </w:instrText>
        </w:r>
        <w:r w:rsidR="00BA5A55">
          <w:rPr>
            <w:webHidden/>
          </w:rPr>
        </w:r>
        <w:r w:rsidR="00BA5A55">
          <w:rPr>
            <w:webHidden/>
          </w:rPr>
          <w:fldChar w:fldCharType="separate"/>
        </w:r>
        <w:r w:rsidR="00D65775">
          <w:rPr>
            <w:noProof/>
            <w:webHidden/>
          </w:rPr>
          <w:t>9</w:t>
        </w:r>
        <w:r w:rsidR="00BA5A55">
          <w:rPr>
            <w:webHidden/>
          </w:rPr>
          <w:fldChar w:fldCharType="end"/>
        </w:r>
      </w:hyperlink>
    </w:p>
    <w:p w14:paraId="3C437BEC" w14:textId="77777777" w:rsidR="00BA5A55" w:rsidRDefault="00ED066B" w:rsidP="00D65775">
      <w:pPr>
        <w:pStyle w:val="Style1"/>
        <w:rPr>
          <w:rFonts w:asciiTheme="minorHAnsi" w:eastAsiaTheme="minorEastAsia" w:hAnsiTheme="minorHAnsi" w:cstheme="minorBidi"/>
          <w:bCs w:val="0"/>
          <w:szCs w:val="22"/>
        </w:rPr>
      </w:pPr>
      <w:hyperlink w:anchor="_Toc499808545" w:history="1">
        <w:r w:rsidR="00BA5A55" w:rsidRPr="003D0A14">
          <w:rPr>
            <w:rStyle w:val="Hyperlink"/>
          </w:rPr>
          <w:t>Model Testing / Validation</w:t>
        </w:r>
        <w:r w:rsidR="00BA5A55">
          <w:rPr>
            <w:webHidden/>
          </w:rPr>
          <w:tab/>
        </w:r>
        <w:r w:rsidR="00BA5A55">
          <w:rPr>
            <w:webHidden/>
          </w:rPr>
          <w:fldChar w:fldCharType="begin"/>
        </w:r>
        <w:r w:rsidR="00BA5A55">
          <w:rPr>
            <w:webHidden/>
          </w:rPr>
          <w:instrText xml:space="preserve"> PAGEREF _Toc499808545 \h </w:instrText>
        </w:r>
        <w:r w:rsidR="00BA5A55">
          <w:rPr>
            <w:webHidden/>
          </w:rPr>
        </w:r>
        <w:r w:rsidR="00BA5A55">
          <w:rPr>
            <w:webHidden/>
          </w:rPr>
          <w:fldChar w:fldCharType="separate"/>
        </w:r>
        <w:r w:rsidR="00D65775">
          <w:rPr>
            <w:noProof/>
            <w:webHidden/>
          </w:rPr>
          <w:t>21</w:t>
        </w:r>
        <w:r w:rsidR="00BA5A55">
          <w:rPr>
            <w:webHidden/>
          </w:rPr>
          <w:fldChar w:fldCharType="end"/>
        </w:r>
      </w:hyperlink>
    </w:p>
    <w:p w14:paraId="03F5E767" w14:textId="77777777" w:rsidR="00BA5A55" w:rsidRDefault="00ED066B" w:rsidP="00D65775">
      <w:pPr>
        <w:pStyle w:val="Style1"/>
        <w:rPr>
          <w:rFonts w:asciiTheme="minorHAnsi" w:eastAsiaTheme="minorEastAsia" w:hAnsiTheme="minorHAnsi" w:cstheme="minorBidi"/>
          <w:bCs w:val="0"/>
          <w:szCs w:val="22"/>
        </w:rPr>
      </w:pPr>
      <w:hyperlink w:anchor="_Toc499808546" w:history="1">
        <w:r w:rsidR="00BA5A55" w:rsidRPr="003D0A14">
          <w:rPr>
            <w:rStyle w:val="Hyperlink"/>
          </w:rPr>
          <w:t>Model Limitations</w:t>
        </w:r>
        <w:r w:rsidR="00BA5A55">
          <w:rPr>
            <w:webHidden/>
          </w:rPr>
          <w:tab/>
        </w:r>
        <w:r w:rsidR="00BA5A55">
          <w:rPr>
            <w:webHidden/>
          </w:rPr>
          <w:fldChar w:fldCharType="begin"/>
        </w:r>
        <w:r w:rsidR="00BA5A55">
          <w:rPr>
            <w:webHidden/>
          </w:rPr>
          <w:instrText xml:space="preserve"> PAGEREF _Toc499808546 \h </w:instrText>
        </w:r>
        <w:r w:rsidR="00BA5A55">
          <w:rPr>
            <w:webHidden/>
          </w:rPr>
        </w:r>
        <w:r w:rsidR="00BA5A55">
          <w:rPr>
            <w:webHidden/>
          </w:rPr>
          <w:fldChar w:fldCharType="separate"/>
        </w:r>
        <w:r w:rsidR="00D65775">
          <w:rPr>
            <w:noProof/>
            <w:webHidden/>
          </w:rPr>
          <w:t>21</w:t>
        </w:r>
        <w:r w:rsidR="00BA5A55">
          <w:rPr>
            <w:webHidden/>
          </w:rPr>
          <w:fldChar w:fldCharType="end"/>
        </w:r>
      </w:hyperlink>
    </w:p>
    <w:p w14:paraId="0BBB05A8" w14:textId="77777777" w:rsidR="00BA5A55" w:rsidRDefault="00BA5A55" w:rsidP="00D65775">
      <w:pPr>
        <w:pStyle w:val="Style1"/>
        <w:rPr>
          <w:rFonts w:asciiTheme="minorHAnsi" w:eastAsiaTheme="minorEastAsia" w:hAnsiTheme="minorHAnsi" w:cstheme="minorBidi"/>
          <w:bCs w:val="0"/>
          <w:szCs w:val="22"/>
        </w:rPr>
      </w:pPr>
      <w:r w:rsidRPr="003D0A14">
        <w:rPr>
          <w:rStyle w:val="Hyperlink"/>
        </w:rPr>
        <w:fldChar w:fldCharType="begin"/>
      </w:r>
      <w:r w:rsidRPr="003D0A14">
        <w:rPr>
          <w:rStyle w:val="Hyperlink"/>
        </w:rPr>
        <w:instrText xml:space="preserve"> </w:instrText>
      </w:r>
      <w:r>
        <w:instrText>HYPERLINK \l "_Toc499808547"</w:instrText>
      </w:r>
      <w:r w:rsidRPr="003D0A14">
        <w:rPr>
          <w:rStyle w:val="Hyperlink"/>
        </w:rPr>
        <w:instrText xml:space="preserve"> </w:instrText>
      </w:r>
      <w:r w:rsidRPr="003D0A14">
        <w:rPr>
          <w:rStyle w:val="Hyperlink"/>
        </w:rPr>
        <w:fldChar w:fldCharType="separate"/>
      </w:r>
      <w:r w:rsidRPr="003D0A14">
        <w:rPr>
          <w:rStyle w:val="Hyperlink"/>
        </w:rPr>
        <w:t>Conclusion</w:t>
      </w:r>
      <w:r>
        <w:rPr>
          <w:webHidden/>
        </w:rPr>
        <w:tab/>
      </w:r>
      <w:r>
        <w:rPr>
          <w:webHidden/>
        </w:rPr>
        <w:fldChar w:fldCharType="begin"/>
      </w:r>
      <w:r>
        <w:rPr>
          <w:webHidden/>
        </w:rPr>
        <w:instrText xml:space="preserve"> PAGEREF _Toc499808547 \h </w:instrText>
      </w:r>
      <w:r>
        <w:rPr>
          <w:webHidden/>
        </w:rPr>
      </w:r>
      <w:r>
        <w:rPr>
          <w:webHidden/>
        </w:rPr>
        <w:fldChar w:fldCharType="separate"/>
      </w:r>
      <w:ins w:id="3" w:author="Zhang, Yigang" w:date="2017-12-18T10:33:00Z">
        <w:r w:rsidR="00D65775">
          <w:rPr>
            <w:noProof/>
            <w:webHidden/>
          </w:rPr>
          <w:t>27</w:t>
        </w:r>
      </w:ins>
      <w:del w:id="4" w:author="Zhang, Yigang" w:date="2017-12-18T10:33:00Z">
        <w:r w:rsidDel="00D65775">
          <w:rPr>
            <w:noProof/>
            <w:webHidden/>
          </w:rPr>
          <w:delText>21</w:delText>
        </w:r>
      </w:del>
      <w:r>
        <w:rPr>
          <w:webHidden/>
        </w:rPr>
        <w:fldChar w:fldCharType="end"/>
      </w:r>
      <w:r w:rsidRPr="003D0A14">
        <w:rPr>
          <w:rStyle w:val="Hyperlink"/>
        </w:rPr>
        <w:fldChar w:fldCharType="end"/>
      </w:r>
    </w:p>
    <w:p w14:paraId="20D4AA17" w14:textId="77777777" w:rsidR="00BA5A55" w:rsidRDefault="00BA5A55" w:rsidP="00D65775">
      <w:pPr>
        <w:pStyle w:val="Style1"/>
        <w:rPr>
          <w:rFonts w:asciiTheme="minorHAnsi" w:eastAsiaTheme="minorEastAsia" w:hAnsiTheme="minorHAnsi" w:cstheme="minorBidi"/>
          <w:bCs w:val="0"/>
          <w:szCs w:val="22"/>
        </w:rPr>
      </w:pPr>
      <w:r w:rsidRPr="003D0A14">
        <w:rPr>
          <w:rStyle w:val="Hyperlink"/>
        </w:rPr>
        <w:fldChar w:fldCharType="begin"/>
      </w:r>
      <w:r w:rsidRPr="003D0A14">
        <w:rPr>
          <w:rStyle w:val="Hyperlink"/>
        </w:rPr>
        <w:instrText xml:space="preserve"> </w:instrText>
      </w:r>
      <w:r>
        <w:instrText>HYPERLINK \l "_Toc499808548"</w:instrText>
      </w:r>
      <w:r w:rsidRPr="003D0A14">
        <w:rPr>
          <w:rStyle w:val="Hyperlink"/>
        </w:rPr>
        <w:instrText xml:space="preserve"> </w:instrText>
      </w:r>
      <w:r w:rsidRPr="003D0A14">
        <w:rPr>
          <w:rStyle w:val="Hyperlink"/>
        </w:rPr>
        <w:fldChar w:fldCharType="separate"/>
      </w:r>
      <w:r w:rsidRPr="003D0A14">
        <w:rPr>
          <w:rStyle w:val="Hyperlink"/>
        </w:rPr>
        <w:t>References</w:t>
      </w:r>
      <w:r>
        <w:rPr>
          <w:webHidden/>
        </w:rPr>
        <w:tab/>
      </w:r>
      <w:r>
        <w:rPr>
          <w:webHidden/>
        </w:rPr>
        <w:fldChar w:fldCharType="begin"/>
      </w:r>
      <w:r>
        <w:rPr>
          <w:webHidden/>
        </w:rPr>
        <w:instrText xml:space="preserve"> PAGEREF _Toc499808548 \h </w:instrText>
      </w:r>
      <w:r>
        <w:rPr>
          <w:webHidden/>
        </w:rPr>
      </w:r>
      <w:r>
        <w:rPr>
          <w:webHidden/>
        </w:rPr>
        <w:fldChar w:fldCharType="separate"/>
      </w:r>
      <w:ins w:id="5" w:author="Zhang, Yigang" w:date="2017-12-18T10:33:00Z">
        <w:r w:rsidR="00D65775">
          <w:rPr>
            <w:noProof/>
            <w:webHidden/>
          </w:rPr>
          <w:t>28</w:t>
        </w:r>
      </w:ins>
      <w:del w:id="6" w:author="Zhang, Yigang" w:date="2017-12-18T10:33:00Z">
        <w:r w:rsidDel="00D65775">
          <w:rPr>
            <w:noProof/>
            <w:webHidden/>
          </w:rPr>
          <w:delText>22</w:delText>
        </w:r>
      </w:del>
      <w:r>
        <w:rPr>
          <w:webHidden/>
        </w:rPr>
        <w:fldChar w:fldCharType="end"/>
      </w:r>
      <w:r w:rsidRPr="003D0A14">
        <w:rPr>
          <w:rStyle w:val="Hyperlink"/>
        </w:rPr>
        <w:fldChar w:fldCharType="end"/>
      </w:r>
    </w:p>
    <w:p w14:paraId="198E06B4" w14:textId="77777777" w:rsidR="00BA5A55" w:rsidRDefault="00BA5A55" w:rsidP="00D65775">
      <w:pPr>
        <w:pStyle w:val="Style1"/>
        <w:rPr>
          <w:rFonts w:asciiTheme="minorHAnsi" w:eastAsiaTheme="minorEastAsia" w:hAnsiTheme="minorHAnsi" w:cstheme="minorBidi"/>
          <w:bCs w:val="0"/>
          <w:szCs w:val="22"/>
        </w:rPr>
      </w:pPr>
      <w:r w:rsidRPr="003D0A14">
        <w:rPr>
          <w:rStyle w:val="Hyperlink"/>
        </w:rPr>
        <w:fldChar w:fldCharType="begin"/>
      </w:r>
      <w:r w:rsidRPr="003D0A14">
        <w:rPr>
          <w:rStyle w:val="Hyperlink"/>
        </w:rPr>
        <w:instrText xml:space="preserve"> </w:instrText>
      </w:r>
      <w:r>
        <w:instrText>HYPERLINK \l "_Toc499808549"</w:instrText>
      </w:r>
      <w:r w:rsidRPr="003D0A14">
        <w:rPr>
          <w:rStyle w:val="Hyperlink"/>
        </w:rPr>
        <w:instrText xml:space="preserve"> </w:instrText>
      </w:r>
      <w:r w:rsidRPr="003D0A14">
        <w:rPr>
          <w:rStyle w:val="Hyperlink"/>
        </w:rPr>
        <w:fldChar w:fldCharType="separate"/>
      </w:r>
      <w:r w:rsidRPr="003D0A14">
        <w:rPr>
          <w:rStyle w:val="Hyperlink"/>
        </w:rPr>
        <w:t>Appendices</w:t>
      </w:r>
      <w:r>
        <w:rPr>
          <w:webHidden/>
        </w:rPr>
        <w:tab/>
      </w:r>
      <w:r>
        <w:rPr>
          <w:webHidden/>
        </w:rPr>
        <w:fldChar w:fldCharType="begin"/>
      </w:r>
      <w:r>
        <w:rPr>
          <w:webHidden/>
        </w:rPr>
        <w:instrText xml:space="preserve"> PAGEREF _Toc499808549 \h </w:instrText>
      </w:r>
      <w:r>
        <w:rPr>
          <w:webHidden/>
        </w:rPr>
      </w:r>
      <w:r>
        <w:rPr>
          <w:webHidden/>
        </w:rPr>
        <w:fldChar w:fldCharType="separate"/>
      </w:r>
      <w:ins w:id="7" w:author="Zhang, Yigang" w:date="2017-12-18T10:33:00Z">
        <w:r w:rsidR="00D65775">
          <w:rPr>
            <w:noProof/>
            <w:webHidden/>
          </w:rPr>
          <w:t>28</w:t>
        </w:r>
      </w:ins>
      <w:del w:id="8" w:author="Zhang, Yigang" w:date="2017-12-18T10:33:00Z">
        <w:r w:rsidDel="00D65775">
          <w:rPr>
            <w:noProof/>
            <w:webHidden/>
          </w:rPr>
          <w:delText>22</w:delText>
        </w:r>
      </w:del>
      <w:r>
        <w:rPr>
          <w:webHidden/>
        </w:rPr>
        <w:fldChar w:fldCharType="end"/>
      </w:r>
      <w:r w:rsidRPr="003D0A14">
        <w:rPr>
          <w:rStyle w:val="Hyperlink"/>
        </w:rPr>
        <w:fldChar w:fldCharType="end"/>
      </w:r>
    </w:p>
    <w:p w14:paraId="78A3F2C4" w14:textId="77777777" w:rsidR="00BA7BAF" w:rsidRPr="005B1961" w:rsidRDefault="00365902" w:rsidP="00923162">
      <w:pPr>
        <w:pStyle w:val="Style1"/>
      </w:pPr>
      <w:r w:rsidRPr="00065E62">
        <w:fldChar w:fldCharType="end"/>
      </w:r>
      <w:r w:rsidR="00BA7BAF">
        <w:rPr>
          <w:b/>
        </w:rPr>
        <w:br w:type="page"/>
      </w:r>
      <w:bookmarkStart w:id="9" w:name="_Toc337541700"/>
      <w:bookmarkStart w:id="10" w:name="_Toc337548526"/>
      <w:bookmarkStart w:id="11" w:name="_Toc337548629"/>
      <w:bookmarkStart w:id="12" w:name="_Toc499808539"/>
      <w:r w:rsidR="00BA7BAF" w:rsidRPr="00B0758D">
        <w:t>Executive Summary</w:t>
      </w:r>
      <w:bookmarkEnd w:id="9"/>
      <w:bookmarkEnd w:id="10"/>
      <w:bookmarkEnd w:id="11"/>
      <w:bookmarkEnd w:id="12"/>
    </w:p>
    <w:p w14:paraId="44A53F11" w14:textId="77777777" w:rsidR="000C7E7B" w:rsidRDefault="00641735" w:rsidP="00812FEE">
      <w:pPr>
        <w:pStyle w:val="BodyTextIndent"/>
        <w:spacing w:line="360" w:lineRule="auto"/>
        <w:ind w:left="0"/>
      </w:pPr>
      <w:r w:rsidRPr="00641735">
        <w:t xml:space="preserve">The </w:t>
      </w:r>
      <w:r w:rsidR="00A308D5">
        <w:t>Single Family Forecast</w:t>
      </w:r>
      <w:r w:rsidR="00A779AA">
        <w:t xml:space="preserve">ing </w:t>
      </w:r>
      <w:proofErr w:type="gramStart"/>
      <w:r w:rsidR="00A779AA">
        <w:t xml:space="preserve">Model's </w:t>
      </w:r>
      <w:r w:rsidR="0098468B">
        <w:t xml:space="preserve"> </w:t>
      </w:r>
      <w:r w:rsidRPr="00641735">
        <w:t>New</w:t>
      </w:r>
      <w:proofErr w:type="gramEnd"/>
      <w:r w:rsidRPr="00641735">
        <w:t xml:space="preserve"> Loan Acquisition Model </w:t>
      </w:r>
      <w:r w:rsidR="00A308D5">
        <w:t>(SF</w:t>
      </w:r>
      <w:r w:rsidR="00A779AA">
        <w:t>M</w:t>
      </w:r>
      <w:r w:rsidR="00A308D5">
        <w:t>-NAM</w:t>
      </w:r>
      <w:del w:id="13" w:author="Zhang, Yigang" w:date="2017-12-19T10:17:00Z">
        <w:r w:rsidR="00A779AA" w:rsidDel="008850C8">
          <w:delText xml:space="preserve"> or NAM</w:delText>
        </w:r>
      </w:del>
      <w:r w:rsidR="00A308D5">
        <w:t xml:space="preserve">) </w:t>
      </w:r>
      <w:r w:rsidRPr="00641735">
        <w:t xml:space="preserve">forecasts the monthly acquisition of new loans </w:t>
      </w:r>
      <w:r w:rsidR="00A779AA">
        <w:t xml:space="preserve">by loan purpose (i.e. refi and purchase) </w:t>
      </w:r>
      <w:r w:rsidRPr="00641735">
        <w:t xml:space="preserve">in Fannie Mae’s </w:t>
      </w:r>
      <w:r w:rsidR="00ED7509">
        <w:t xml:space="preserve">single family </w:t>
      </w:r>
      <w:r w:rsidRPr="00641735">
        <w:t>mortgage portfolio</w:t>
      </w:r>
      <w:r w:rsidR="0098468B">
        <w:t xml:space="preserve"> across various scenarios (</w:t>
      </w:r>
      <w:r w:rsidR="00C0293A">
        <w:t>CORP</w:t>
      </w:r>
      <w:r w:rsidR="000C7E7B">
        <w:t xml:space="preserve">, </w:t>
      </w:r>
      <w:r w:rsidR="0098468B">
        <w:t>DFAST and MST)</w:t>
      </w:r>
      <w:r w:rsidR="00812FEE">
        <w:t xml:space="preserve">. </w:t>
      </w:r>
      <w:r w:rsidR="00A308D5">
        <w:t xml:space="preserve">The model </w:t>
      </w:r>
      <w:r w:rsidR="00AA3064">
        <w:t>relies on prepay predictions from the Single Family Forecast</w:t>
      </w:r>
      <w:r w:rsidR="00A779AA">
        <w:t>ing</w:t>
      </w:r>
      <w:r w:rsidR="00AA3064">
        <w:t xml:space="preserve"> Model</w:t>
      </w:r>
      <w:ins w:id="14" w:author="Zhang, Yigang" w:date="2017-12-19T10:16:00Z">
        <w:r w:rsidR="008850C8">
          <w:t>’s Transition Model</w:t>
        </w:r>
      </w:ins>
      <w:r w:rsidR="00A779AA">
        <w:t xml:space="preserve"> (SF</w:t>
      </w:r>
      <w:ins w:id="15" w:author="Zhang, Yigang" w:date="2017-12-19T10:17:00Z">
        <w:r w:rsidR="008850C8">
          <w:t>M-Tran</w:t>
        </w:r>
      </w:ins>
      <w:r w:rsidR="00A779AA">
        <w:t>)</w:t>
      </w:r>
      <w:r w:rsidR="004306B4">
        <w:t xml:space="preserve">, </w:t>
      </w:r>
      <w:r w:rsidR="00AA3064">
        <w:t xml:space="preserve">purchase origination volumes from the Economic and Strategic Research </w:t>
      </w:r>
      <w:r w:rsidR="00A779AA">
        <w:t xml:space="preserve">(ESR) </w:t>
      </w:r>
      <w:r w:rsidR="00AA3064">
        <w:t>team (see Purchase Origination Model</w:t>
      </w:r>
      <w:r w:rsidR="00A779AA">
        <w:t xml:space="preserve"> </w:t>
      </w:r>
      <w:commentRangeStart w:id="16"/>
      <w:r w:rsidR="00A779AA">
        <w:t>whitepaper</w:t>
      </w:r>
      <w:commentRangeEnd w:id="16"/>
      <w:r w:rsidR="00A779AA">
        <w:rPr>
          <w:rStyle w:val="CommentReference"/>
          <w:rFonts w:ascii="Courier" w:hAnsi="Courier"/>
        </w:rPr>
        <w:commentReference w:id="16"/>
      </w:r>
      <w:ins w:id="17" w:author="Zhang, Yigang" w:date="2017-12-19T10:14:00Z">
        <w:r w:rsidR="008850C8">
          <w:rPr>
            <w:rStyle w:val="FootnoteReference"/>
          </w:rPr>
          <w:footnoteReference w:id="1"/>
        </w:r>
      </w:ins>
      <w:r w:rsidR="00AA3064">
        <w:t>)</w:t>
      </w:r>
      <w:r w:rsidR="004306B4">
        <w:t xml:space="preserve"> and management assumptions on market share and liquidation share</w:t>
      </w:r>
      <w:r w:rsidR="00AA3064">
        <w:t xml:space="preserve">. The </w:t>
      </w:r>
      <w:r w:rsidR="00ED7509">
        <w:t xml:space="preserve">SFM provides a full forecast view on Fannie Mae’s single family portfolio and is consumed by various business units, including </w:t>
      </w:r>
      <w:del w:id="20" w:author="Zhang, Yigang" w:date="2017-12-19T10:14:00Z">
        <w:r w:rsidR="00ED7509" w:rsidDel="008850C8">
          <w:delText xml:space="preserve">Single Family </w:delText>
        </w:r>
      </w:del>
      <w:r w:rsidR="00ED7509">
        <w:t xml:space="preserve">Finance, Single Family </w:t>
      </w:r>
      <w:r w:rsidR="00A779AA">
        <w:t xml:space="preserve">Credit and </w:t>
      </w:r>
      <w:r w:rsidR="00ED7509">
        <w:t>Business, etc.</w:t>
      </w:r>
    </w:p>
    <w:p w14:paraId="12713E61" w14:textId="77777777" w:rsidR="00B629CB" w:rsidRDefault="00B629CB" w:rsidP="00812FEE">
      <w:pPr>
        <w:pStyle w:val="BodyTextIndent"/>
        <w:spacing w:line="360" w:lineRule="auto"/>
        <w:ind w:left="0"/>
      </w:pPr>
      <w:r>
        <w:t xml:space="preserve">The </w:t>
      </w:r>
      <w:del w:id="21" w:author="Zhang, Yigang" w:date="2017-12-19T10:16:00Z">
        <w:r w:rsidR="004306B4" w:rsidDel="008850C8">
          <w:delText>SFF</w:delText>
        </w:r>
      </w:del>
      <w:ins w:id="22" w:author="Zhang, Yigang" w:date="2017-12-19T10:16:00Z">
        <w:r w:rsidR="008850C8">
          <w:t>SFM</w:t>
        </w:r>
      </w:ins>
      <w:r w:rsidR="004306B4">
        <w:t xml:space="preserve">-NAM is essentially an </w:t>
      </w:r>
      <w:r w:rsidR="00A779AA">
        <w:t>enhancement</w:t>
      </w:r>
      <w:r w:rsidR="004306B4">
        <w:t xml:space="preserve"> of the loan level component (LLC) of the refi originations model (</w:t>
      </w:r>
      <w:del w:id="23" w:author="Zhang, Yigang" w:date="2017-12-19T10:18:00Z">
        <w:r w:rsidR="004306B4" w:rsidDel="008850C8">
          <w:delText>ROM</w:delText>
        </w:r>
        <w:r w:rsidR="00A779AA" w:rsidDel="008850C8">
          <w:delText xml:space="preserve">, </w:delText>
        </w:r>
      </w:del>
      <w:r w:rsidR="00A779AA">
        <w:t xml:space="preserve">see Refi Originations Model </w:t>
      </w:r>
      <w:commentRangeStart w:id="24"/>
      <w:r w:rsidR="00A779AA">
        <w:t>whitepaper</w:t>
      </w:r>
      <w:commentRangeEnd w:id="24"/>
      <w:r w:rsidR="00A779AA">
        <w:rPr>
          <w:rStyle w:val="CommentReference"/>
          <w:rFonts w:ascii="Courier" w:hAnsi="Courier"/>
        </w:rPr>
        <w:commentReference w:id="24"/>
      </w:r>
      <w:ins w:id="25" w:author="Zhang, Yigang" w:date="2017-12-19T10:18:00Z">
        <w:r w:rsidR="008850C8">
          <w:rPr>
            <w:rStyle w:val="FootnoteReference"/>
          </w:rPr>
          <w:footnoteReference w:id="2"/>
        </w:r>
      </w:ins>
      <w:r w:rsidR="004306B4">
        <w:t xml:space="preserve">) </w:t>
      </w:r>
      <w:proofErr w:type="spellStart"/>
      <w:r w:rsidR="004306B4">
        <w:t>currenty</w:t>
      </w:r>
      <w:proofErr w:type="spellEnd"/>
      <w:r w:rsidR="004306B4">
        <w:t xml:space="preserve"> used in forecasting refi volumes for CORP, DFAST and MST. </w:t>
      </w:r>
      <w:del w:id="28" w:author="Zhang, Yigang" w:date="2017-12-19T10:19:00Z">
        <w:r w:rsidR="004306B4" w:rsidDel="008850C8">
          <w:delText xml:space="preserve">The </w:delText>
        </w:r>
      </w:del>
      <w:ins w:id="29" w:author="Zhang, Yigang" w:date="2017-12-19T10:19:00Z">
        <w:r w:rsidR="008850C8">
          <w:t xml:space="preserve">This </w:t>
        </w:r>
      </w:ins>
      <w:r>
        <w:t xml:space="preserve">whitepaper will </w:t>
      </w:r>
      <w:r w:rsidR="004306B4">
        <w:t xml:space="preserve">briefly cover the Purchase Originations Model </w:t>
      </w:r>
      <w:ins w:id="30" w:author="Zhang, Yigang" w:date="2017-12-19T10:22:00Z">
        <w:r w:rsidR="008850C8">
          <w:t xml:space="preserve">given the absence of change from the Purchase Origination Model </w:t>
        </w:r>
        <w:proofErr w:type="spellStart"/>
        <w:r w:rsidR="008850C8">
          <w:t>whitep</w:t>
        </w:r>
      </w:ins>
      <w:ins w:id="31" w:author="Zhang, Yigang" w:date="2017-12-19T10:23:00Z">
        <w:r w:rsidR="008850C8">
          <w:t>aper</w:t>
        </w:r>
      </w:ins>
      <w:del w:id="32" w:author="Zhang, Yigang" w:date="2017-12-19T10:19:00Z">
        <w:r w:rsidR="004306B4" w:rsidDel="008850C8">
          <w:delText xml:space="preserve">(POM) </w:delText>
        </w:r>
      </w:del>
      <w:del w:id="33" w:author="Zhang, Yigang" w:date="2017-12-19T10:21:00Z">
        <w:r w:rsidR="004306B4" w:rsidDel="008850C8">
          <w:delText xml:space="preserve">but </w:delText>
        </w:r>
      </w:del>
      <w:ins w:id="34" w:author="Zhang, Yigang" w:date="2017-12-19T10:21:00Z">
        <w:r w:rsidR="008850C8">
          <w:t>and</w:t>
        </w:r>
        <w:proofErr w:type="spellEnd"/>
        <w:r w:rsidR="008850C8">
          <w:t xml:space="preserve"> </w:t>
        </w:r>
      </w:ins>
      <w:r w:rsidR="004306B4">
        <w:t xml:space="preserve">will focus on the use of the SFM to forecast refi volumes as well as differences in the updated model </w:t>
      </w:r>
      <w:r w:rsidR="00255742">
        <w:t xml:space="preserve">(including model implementation) </w:t>
      </w:r>
      <w:r w:rsidR="004306B4">
        <w:t xml:space="preserve">relative to what has </w:t>
      </w:r>
      <w:r w:rsidR="00255742">
        <w:t xml:space="preserve">currently </w:t>
      </w:r>
      <w:r w:rsidR="004306B4">
        <w:t xml:space="preserve">been done </w:t>
      </w:r>
      <w:r w:rsidR="00255742">
        <w:t>to date</w:t>
      </w:r>
      <w:r w:rsidR="004306B4">
        <w:t xml:space="preserve">. This </w:t>
      </w:r>
      <w:r w:rsidR="00255742">
        <w:t xml:space="preserve">SFM-NAM </w:t>
      </w:r>
      <w:r w:rsidR="004306B4">
        <w:t>is planned for deployment in DFAST 2</w:t>
      </w:r>
      <w:r w:rsidR="00255742">
        <w:t>018</w:t>
      </w:r>
      <w:r w:rsidR="004306B4">
        <w:t xml:space="preserve">. </w:t>
      </w:r>
    </w:p>
    <w:p w14:paraId="1D72C27E" w14:textId="77777777" w:rsidR="00BA7BAF" w:rsidRPr="002C47B7" w:rsidRDefault="00BA7BAF" w:rsidP="00923162">
      <w:pPr>
        <w:pStyle w:val="Style1"/>
      </w:pPr>
      <w:r w:rsidRPr="002C47B7">
        <w:rPr>
          <w:rFonts w:cs="Times New Roman"/>
          <w:color w:val="auto"/>
          <w:kern w:val="0"/>
          <w:sz w:val="22"/>
          <w:szCs w:val="24"/>
        </w:rPr>
        <w:br w:type="page"/>
      </w:r>
      <w:bookmarkStart w:id="35" w:name="_Toc499808540"/>
      <w:bookmarkStart w:id="36" w:name="_Toc337548529"/>
      <w:bookmarkStart w:id="37" w:name="_Toc337548632"/>
      <w:bookmarkStart w:id="38" w:name="_Toc182029318"/>
      <w:r>
        <w:t>Introduction</w:t>
      </w:r>
      <w:bookmarkEnd w:id="35"/>
    </w:p>
    <w:bookmarkEnd w:id="36"/>
    <w:bookmarkEnd w:id="37"/>
    <w:p w14:paraId="569C188A" w14:textId="77777777" w:rsidR="00D57B83" w:rsidRDefault="00D57B83" w:rsidP="005117A8">
      <w:pPr>
        <w:pStyle w:val="BodyTextIndent"/>
        <w:spacing w:before="0" w:after="0"/>
        <w:ind w:left="0"/>
        <w:jc w:val="both"/>
      </w:pPr>
      <w:r>
        <w:t xml:space="preserve">The </w:t>
      </w:r>
      <w:del w:id="39" w:author="Zhang, Yigang" w:date="2017-12-19T10:23:00Z">
        <w:r w:rsidR="0096299B" w:rsidDel="008850C8">
          <w:delText>SFF</w:delText>
        </w:r>
      </w:del>
      <w:ins w:id="40" w:author="Zhang, Yigang" w:date="2017-12-19T10:23:00Z">
        <w:r w:rsidR="008850C8">
          <w:t>SFM</w:t>
        </w:r>
      </w:ins>
      <w:r w:rsidR="0096299B">
        <w:t xml:space="preserve">-NAM </w:t>
      </w:r>
      <w:r w:rsidR="004306B4">
        <w:t xml:space="preserve">provides forecasted volumes of Fannie purchase and refi acquisition volumes for purposes of the Corporate Forecast, DFAST and MST. This whitepaper will focus on the forecasting </w:t>
      </w:r>
      <w:r w:rsidR="00255742">
        <w:t xml:space="preserve">of </w:t>
      </w:r>
      <w:r w:rsidR="004306B4">
        <w:t xml:space="preserve">refi volumes but will begin with a brief overview of purchase </w:t>
      </w:r>
      <w:r w:rsidR="00255742">
        <w:t xml:space="preserve">originations and </w:t>
      </w:r>
      <w:r w:rsidR="004306B4">
        <w:t xml:space="preserve">acquisitions. </w:t>
      </w:r>
      <w:r w:rsidR="00255742">
        <w:t>By convention, we will refer to market volumes as purchase originations and Fannie volumes as acquisitions. When clarification is necessary, we will use the terms “market” or “</w:t>
      </w:r>
      <w:proofErr w:type="gramStart"/>
      <w:r w:rsidR="00255742">
        <w:t>Fannie”  to</w:t>
      </w:r>
      <w:proofErr w:type="gramEnd"/>
      <w:r w:rsidR="00255742">
        <w:t xml:space="preserve"> describe volumes.</w:t>
      </w:r>
    </w:p>
    <w:p w14:paraId="3D664BE3" w14:textId="77777777" w:rsidR="00E74C26" w:rsidRDefault="00E74C26" w:rsidP="002741F7">
      <w:pPr>
        <w:pStyle w:val="StyleHeading2Left18pt"/>
      </w:pPr>
      <w:r>
        <w:t>PMM Origination</w:t>
      </w:r>
      <w:r w:rsidR="003925B7">
        <w:t>s and Acquisitions</w:t>
      </w:r>
      <w:r>
        <w:t xml:space="preserve"> Forecast</w:t>
      </w:r>
    </w:p>
    <w:p w14:paraId="187A1092" w14:textId="77777777" w:rsidR="00E74C26" w:rsidRDefault="00E74C26" w:rsidP="005117A8">
      <w:pPr>
        <w:ind w:left="0"/>
        <w:jc w:val="both"/>
      </w:pPr>
      <w:r>
        <w:t xml:space="preserve">The PMM origination forecast predicts the volume of purchase money mortgage (PMM) </w:t>
      </w:r>
      <w:r w:rsidR="00255742">
        <w:t xml:space="preserve">originations </w:t>
      </w:r>
      <w:r>
        <w:t xml:space="preserve">at the </w:t>
      </w:r>
      <w:r w:rsidR="00255742">
        <w:t xml:space="preserve">market </w:t>
      </w:r>
      <w:r>
        <w:t xml:space="preserve">level. It relies on Macro Advisor’s United States Model </w:t>
      </w:r>
      <w:r w:rsidR="00255742">
        <w:t>(</w:t>
      </w:r>
      <w:del w:id="41" w:author="Zhang, Yigang" w:date="2017-12-19T10:27:00Z">
        <w:r w:rsidR="00255742" w:rsidDel="00C31CB9">
          <w:delText xml:space="preserve">or </w:delText>
        </w:r>
      </w:del>
      <w:r w:rsidR="00255742">
        <w:t xml:space="preserve">MAUS) </w:t>
      </w:r>
      <w:r>
        <w:t xml:space="preserve">to forecast housing market </w:t>
      </w:r>
      <w:r w:rsidR="00255742">
        <w:t xml:space="preserve">activity </w:t>
      </w:r>
      <w:r w:rsidR="003925B7">
        <w:t>(</w:t>
      </w:r>
      <w:r w:rsidR="00255742">
        <w:t>in particular</w:t>
      </w:r>
      <w:ins w:id="42" w:author="Zhang, Yigang" w:date="2017-12-19T10:27:00Z">
        <w:r w:rsidR="00C31CB9">
          <w:t xml:space="preserve">, </w:t>
        </w:r>
      </w:ins>
      <w:r>
        <w:t xml:space="preserve">existing house sales and new </w:t>
      </w:r>
      <w:r w:rsidR="00255742">
        <w:t>home sales</w:t>
      </w:r>
      <w:r w:rsidR="003925B7">
        <w:t>),</w:t>
      </w:r>
      <w:r>
        <w:t xml:space="preserve"> </w:t>
      </w:r>
      <w:ins w:id="43" w:author="Zhang, Yigang" w:date="2017-12-19T10:30:00Z">
        <w:r w:rsidR="00C31CB9">
          <w:t xml:space="preserve">and relies </w:t>
        </w:r>
      </w:ins>
      <w:ins w:id="44" w:author="Zhang, Yigang" w:date="2017-12-19T10:28:00Z">
        <w:r w:rsidR="00C31CB9">
          <w:t xml:space="preserve">on </w:t>
        </w:r>
      </w:ins>
      <w:r w:rsidR="00255742">
        <w:t xml:space="preserve">the Fannie </w:t>
      </w:r>
      <w:r>
        <w:t xml:space="preserve">house price forecast to predict </w:t>
      </w:r>
      <w:r w:rsidR="00255742">
        <w:t xml:space="preserve">transaction </w:t>
      </w:r>
      <w:r>
        <w:t>values</w:t>
      </w:r>
      <w:r w:rsidR="003925B7">
        <w:t xml:space="preserve"> and management assumptions on cash share and loan-to-value ratio</w:t>
      </w:r>
      <w:del w:id="45" w:author="Zhang, Yigang" w:date="2017-12-19T10:30:00Z">
        <w:r w:rsidR="003925B7" w:rsidDel="00C31CB9">
          <w:delText>n</w:delText>
        </w:r>
      </w:del>
      <w:r w:rsidR="003925B7">
        <w:t>s (LTVs)</w:t>
      </w:r>
      <w:r>
        <w:t xml:space="preserve">.  </w:t>
      </w:r>
      <w:r w:rsidR="003925B7">
        <w:t>I</w:t>
      </w:r>
      <w:r>
        <w:t xml:space="preserve">nformation from other sources </w:t>
      </w:r>
      <w:r w:rsidR="003925B7">
        <w:t xml:space="preserve">is used </w:t>
      </w:r>
      <w:r>
        <w:t xml:space="preserve">to benchmark and calibrate the forecast; for example, </w:t>
      </w:r>
      <w:r w:rsidR="003925B7">
        <w:t xml:space="preserve">historical </w:t>
      </w:r>
      <w:r>
        <w:t xml:space="preserve">PMM </w:t>
      </w:r>
      <w:r w:rsidR="003925B7">
        <w:t>originations are benchmar</w:t>
      </w:r>
      <w:ins w:id="46" w:author="Zhang, Yigang" w:date="2017-12-19T10:30:00Z">
        <w:r w:rsidR="00C31CB9">
          <w:t>k</w:t>
        </w:r>
      </w:ins>
      <w:r w:rsidR="003925B7">
        <w:t xml:space="preserve">ed annually to </w:t>
      </w:r>
      <w:r>
        <w:t xml:space="preserve">HMDA (Home Mortgage Disclosure Act) data. </w:t>
      </w:r>
    </w:p>
    <w:p w14:paraId="1DDA60FF" w14:textId="77777777" w:rsidR="00E74C26" w:rsidRDefault="00E74C26" w:rsidP="005117A8">
      <w:pPr>
        <w:ind w:left="0"/>
        <w:jc w:val="both"/>
      </w:pPr>
      <w:r>
        <w:t xml:space="preserve">The </w:t>
      </w:r>
      <w:r w:rsidR="00EF3B3B">
        <w:t>PMM origination forecast</w:t>
      </w:r>
      <w:r>
        <w:t xml:space="preserve"> breaks down purchase mortgage</w:t>
      </w:r>
      <w:r w:rsidR="003925B7">
        <w:t>s</w:t>
      </w:r>
      <w:r>
        <w:t xml:space="preserve"> into three segments: 1) existing house sales (EHS</w:t>
      </w:r>
      <w:proofErr w:type="gramStart"/>
      <w:r>
        <w:t>) ;</w:t>
      </w:r>
      <w:proofErr w:type="gramEnd"/>
      <w:r>
        <w:t xml:space="preserve"> 2) new house sales (NHS) ; and 3) manufacturing house sales (MH</w:t>
      </w:r>
      <w:r w:rsidR="003925B7">
        <w:t>S</w:t>
      </w:r>
      <w:r>
        <w:t>). For each part, the forecasted origination volume can be written in the following equation:</w:t>
      </w:r>
    </w:p>
    <w:p w14:paraId="5DC7D3B4" w14:textId="77777777" w:rsidR="00E74C26" w:rsidRPr="00C037E1" w:rsidRDefault="00E74C26" w:rsidP="005117A8">
      <w:pPr>
        <w:ind w:left="0"/>
        <w:jc w:val="both"/>
      </w:pPr>
      <m:oMathPara>
        <m:oMath>
          <m:r>
            <w:rPr>
              <w:rFonts w:ascii="Cambria Math" w:hAnsi="Cambria Math"/>
            </w:rPr>
            <m:t>Origatio</m:t>
          </m:r>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x</m:t>
              </m:r>
            </m:sup>
          </m:sSubSup>
          <m:r>
            <w:rPr>
              <w:rFonts w:ascii="Cambria Math" w:hAnsi="Cambria Math"/>
            </w:rPr>
            <m:t>=Unit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x</m:t>
              </m:r>
            </m:sup>
          </m:sSubSup>
          <m:r>
            <w:rPr>
              <w:rFonts w:ascii="Cambria Math" w:hAnsi="Cambria Math"/>
            </w:rPr>
            <m:t>*AveragePric</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x</m:t>
              </m:r>
            </m:sup>
          </m:sSubSup>
          <m:r>
            <w:rPr>
              <w:rFonts w:ascii="Cambria Math" w:hAnsi="Cambria Math"/>
            </w:rPr>
            <m:t>*</m:t>
          </m:r>
          <m:d>
            <m:dPr>
              <m:ctrlPr>
                <w:rPr>
                  <w:rFonts w:ascii="Cambria Math" w:hAnsi="Cambria Math"/>
                  <w:i/>
                </w:rPr>
              </m:ctrlPr>
            </m:dPr>
            <m:e>
              <m:r>
                <w:rPr>
                  <w:rFonts w:ascii="Cambria Math" w:hAnsi="Cambria Math"/>
                </w:rPr>
                <m:t>1-CashShar</m:t>
              </m:r>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*AverageLT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x</m:t>
              </m:r>
            </m:sup>
          </m:sSubSup>
          <m:r>
            <w:rPr>
              <w:rFonts w:ascii="Cambria Math" w:hAnsi="Cambria Math"/>
            </w:rPr>
            <m:t>, x=ehs, nhs, mhs</m:t>
          </m:r>
        </m:oMath>
      </m:oMathPara>
    </w:p>
    <w:p w14:paraId="56117BA7" w14:textId="77777777" w:rsidR="00E74C26" w:rsidRPr="00C037E1" w:rsidRDefault="00E74C26" w:rsidP="005117A8">
      <w:pPr>
        <w:ind w:left="0"/>
        <w:jc w:val="both"/>
      </w:pPr>
      <m:oMathPara>
        <m:oMath>
          <m:r>
            <w:rPr>
              <w:rFonts w:ascii="Cambria Math" w:hAnsi="Cambria Math"/>
            </w:rPr>
            <m:t>PMM Origatio</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=Originatio</m:t>
          </m:r>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ehs</m:t>
              </m:r>
            </m:sup>
          </m:sSubSup>
          <m:r>
            <w:rPr>
              <w:rFonts w:ascii="Cambria Math" w:hAnsi="Cambria Math"/>
            </w:rPr>
            <m:t>+Originatio</m:t>
          </m:r>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nhs</m:t>
              </m:r>
            </m:sup>
          </m:sSubSup>
          <m:r>
            <w:rPr>
              <w:rFonts w:ascii="Cambria Math" w:hAnsi="Cambria Math"/>
            </w:rPr>
            <m:t>+Originatio</m:t>
          </m:r>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mhs</m:t>
              </m:r>
            </m:sup>
          </m:sSubSup>
        </m:oMath>
      </m:oMathPara>
    </w:p>
    <w:p w14:paraId="77C198A5" w14:textId="77777777" w:rsidR="00E74C26" w:rsidRDefault="00E74C26" w:rsidP="005117A8">
      <w:pPr>
        <w:ind w:left="0"/>
        <w:jc w:val="both"/>
      </w:pPr>
      <w:r>
        <w:t xml:space="preserve">The forecast of </w:t>
      </w:r>
      <w:r w:rsidR="00EF3B3B">
        <w:t xml:space="preserve">housing </w:t>
      </w:r>
      <w:r>
        <w:t xml:space="preserve">units come from </w:t>
      </w:r>
      <w:r w:rsidR="003925B7">
        <w:t>MAUS</w:t>
      </w:r>
      <w:r>
        <w:t>, which is a large scale macro-econometric model</w:t>
      </w:r>
      <w:r w:rsidR="003925B7">
        <w:t xml:space="preserve"> of the US economy</w:t>
      </w:r>
      <w:r>
        <w:t>. ESR calibrates seasonal adjustment</w:t>
      </w:r>
      <w:r w:rsidR="003925B7">
        <w:t>s</w:t>
      </w:r>
      <w:r>
        <w:t xml:space="preserve"> and add</w:t>
      </w:r>
      <w:r w:rsidR="003925B7">
        <w:t>s</w:t>
      </w:r>
      <w:r>
        <w:t xml:space="preserve"> </w:t>
      </w:r>
      <w:r w:rsidR="003925B7">
        <w:t xml:space="preserve">them </w:t>
      </w:r>
      <w:r>
        <w:t>back in</w:t>
      </w:r>
      <w:r w:rsidR="003925B7">
        <w:t>to</w:t>
      </w:r>
      <w:r>
        <w:t xml:space="preserve"> </w:t>
      </w:r>
      <w:r w:rsidR="003925B7">
        <w:t>the MAUS</w:t>
      </w:r>
      <w:r>
        <w:t xml:space="preserve"> forecast to generate non-seasonally adjusted forecast</w:t>
      </w:r>
      <w:r w:rsidR="003925B7">
        <w:t>s, as the forecast of volumes is in terms of non-seasonally adjusted volumes</w:t>
      </w:r>
      <w:r>
        <w:t>. In addition, ESR has a separate equation to convert the forecast of housing starts to housing completion</w:t>
      </w:r>
      <w:r w:rsidR="003925B7">
        <w:t>s</w:t>
      </w:r>
      <w:r>
        <w:t xml:space="preserve"> </w:t>
      </w:r>
      <w:r w:rsidR="003925B7">
        <w:t xml:space="preserve">in generating </w:t>
      </w:r>
      <w:r>
        <w:t xml:space="preserve">the forecast of new </w:t>
      </w:r>
      <w:r w:rsidR="003925B7">
        <w:t xml:space="preserve">home </w:t>
      </w:r>
      <w:r>
        <w:t>sales.</w:t>
      </w:r>
    </w:p>
    <w:p w14:paraId="5909F01F" w14:textId="77777777" w:rsidR="00E74C26" w:rsidRPr="00C037E1" w:rsidRDefault="00E74C26" w:rsidP="005117A8">
      <w:pPr>
        <w:ind w:left="0"/>
        <w:jc w:val="both"/>
      </w:pPr>
      <w:r>
        <w:t xml:space="preserve">The forecast of average price is </w:t>
      </w:r>
      <w:r w:rsidR="003925B7">
        <w:t xml:space="preserve">based on extrapolating </w:t>
      </w:r>
      <w:r>
        <w:t xml:space="preserve">the most recent NAR transaction price record </w:t>
      </w:r>
      <w:r w:rsidR="003925B7">
        <w:t xml:space="preserve">using </w:t>
      </w:r>
      <w:r>
        <w:t xml:space="preserve">the </w:t>
      </w:r>
      <w:r w:rsidR="003925B7">
        <w:t xml:space="preserve">Fannie </w:t>
      </w:r>
      <w:r>
        <w:t>non-seasonally adjusted US home price forecast.</w:t>
      </w:r>
      <w:r w:rsidR="003925B7">
        <w:t xml:space="preserve"> </w:t>
      </w:r>
      <w:r>
        <w:t xml:space="preserve">The cash shares and average LTV ratios are based on ESR assumptions. </w:t>
      </w:r>
      <w:r w:rsidR="003925B7">
        <w:t xml:space="preserve">Fannie purchase </w:t>
      </w:r>
      <w:proofErr w:type="spellStart"/>
      <w:r w:rsidR="003925B7">
        <w:t>acqusitions</w:t>
      </w:r>
      <w:proofErr w:type="spellEnd"/>
      <w:r w:rsidR="003925B7">
        <w:t xml:space="preserve"> are calculated as the product of market-level purchase originations times Fannie’s share of the purchase market based on ESR management assumption (see the Acquisition Flow Forecast whitepaper for more </w:t>
      </w:r>
      <w:commentRangeStart w:id="47"/>
      <w:r w:rsidR="003925B7">
        <w:t>information</w:t>
      </w:r>
      <w:commentRangeEnd w:id="47"/>
      <w:r w:rsidR="00C70EF2">
        <w:rPr>
          <w:rStyle w:val="CommentReference"/>
          <w:rFonts w:ascii="Courier" w:hAnsi="Courier"/>
        </w:rPr>
        <w:commentReference w:id="47"/>
      </w:r>
      <w:ins w:id="48" w:author="Zhang, Yigang" w:date="2017-12-19T10:33:00Z">
        <w:r w:rsidR="00C31CB9">
          <w:rPr>
            <w:rStyle w:val="FootnoteReference"/>
          </w:rPr>
          <w:footnoteReference w:id="3"/>
        </w:r>
      </w:ins>
      <w:r w:rsidR="003925B7">
        <w:t>).</w:t>
      </w:r>
    </w:p>
    <w:p w14:paraId="6D4DAA9A" w14:textId="77777777" w:rsidR="00E74C26" w:rsidRDefault="00E74C26" w:rsidP="002741F7">
      <w:pPr>
        <w:pStyle w:val="StyleHeading2Left18pt"/>
      </w:pPr>
      <w:r>
        <w:t>Refi Origination</w:t>
      </w:r>
      <w:r w:rsidR="00C70EF2">
        <w:t>s and Acquisitions</w:t>
      </w:r>
      <w:r>
        <w:t xml:space="preserve"> Forecast</w:t>
      </w:r>
    </w:p>
    <w:p w14:paraId="5796D1E0" w14:textId="77777777" w:rsidR="00E74C26" w:rsidRDefault="00E74C26" w:rsidP="005117A8">
      <w:pPr>
        <w:ind w:left="0"/>
        <w:jc w:val="both"/>
      </w:pPr>
      <w:r>
        <w:t xml:space="preserve">Similar to the PMM origination </w:t>
      </w:r>
      <w:r w:rsidR="00EF3B3B">
        <w:t>forecast</w:t>
      </w:r>
      <w:r>
        <w:t xml:space="preserve">, the refi origination </w:t>
      </w:r>
      <w:r w:rsidR="00EF3B3B">
        <w:t>forecast</w:t>
      </w:r>
      <w:r>
        <w:t xml:space="preserve"> </w:t>
      </w:r>
      <w:r w:rsidR="00EF3B3B">
        <w:t>predict</w:t>
      </w:r>
      <w:r>
        <w:t xml:space="preserve">s the </w:t>
      </w:r>
      <w:r w:rsidR="00472043">
        <w:t xml:space="preserve">overall market-level </w:t>
      </w:r>
      <w:r>
        <w:t xml:space="preserve">transaction volume in the refinance market. </w:t>
      </w:r>
      <w:r w:rsidR="00EC3660">
        <w:t xml:space="preserve">Two </w:t>
      </w:r>
      <w:r w:rsidR="00EF3B3B">
        <w:t>component</w:t>
      </w:r>
      <w:r w:rsidR="00EC3660">
        <w:t xml:space="preserve"> models</w:t>
      </w:r>
      <w:r>
        <w:t xml:space="preserve"> are used in </w:t>
      </w:r>
      <w:r w:rsidR="00472043">
        <w:t xml:space="preserve">the </w:t>
      </w:r>
      <w:r>
        <w:t xml:space="preserve">refi origination </w:t>
      </w:r>
      <w:r w:rsidR="00EF3B3B">
        <w:t>forecast</w:t>
      </w:r>
      <w:r>
        <w:t xml:space="preserve">: 1) the Mortgage Application Component (MAC); and </w:t>
      </w:r>
      <w:r w:rsidR="00EC3660">
        <w:t>2</w:t>
      </w:r>
      <w:r>
        <w:t xml:space="preserve">) the </w:t>
      </w:r>
      <w:r w:rsidR="00472043">
        <w:t>Loan</w:t>
      </w:r>
      <w:r>
        <w:t>-</w:t>
      </w:r>
      <w:r w:rsidR="00472043">
        <w:t xml:space="preserve">level Liquidation </w:t>
      </w:r>
      <w:r>
        <w:t xml:space="preserve">component (LLC). The final forecast </w:t>
      </w:r>
      <w:r w:rsidR="00EC3660">
        <w:t xml:space="preserve">uses the MAC for the first two periods and the LLC for the </w:t>
      </w:r>
      <w:proofErr w:type="spellStart"/>
      <w:r w:rsidR="00EC3660">
        <w:t>remainng</w:t>
      </w:r>
      <w:proofErr w:type="spellEnd"/>
      <w:r w:rsidR="00EC3660">
        <w:t xml:space="preserve"> periods of simulation</w:t>
      </w:r>
      <w:r>
        <w:t>.</w:t>
      </w:r>
    </w:p>
    <w:p w14:paraId="4FFE68FF" w14:textId="77777777" w:rsidR="005B52DD" w:rsidRPr="007A644D" w:rsidRDefault="007A644D" w:rsidP="005117A8">
      <w:pPr>
        <w:pStyle w:val="Heading3"/>
      </w:pPr>
      <w:r>
        <w:rPr>
          <w:i w:val="0"/>
        </w:rPr>
        <w:br w:type="page"/>
      </w:r>
      <w:r w:rsidR="00EC3660" w:rsidRPr="007A644D">
        <w:t>Mortgage Application Component</w:t>
      </w:r>
    </w:p>
    <w:p w14:paraId="6E0EEAAE" w14:textId="77777777" w:rsidR="005B52DD" w:rsidRDefault="005B52DD" w:rsidP="005117A8">
      <w:pPr>
        <w:ind w:left="0"/>
        <w:jc w:val="both"/>
      </w:pPr>
      <w:r>
        <w:t xml:space="preserve">The </w:t>
      </w:r>
      <w:r w:rsidR="001D3F85">
        <w:t xml:space="preserve">Mortgage Application Component (MAC) </w:t>
      </w:r>
      <w:r>
        <w:t xml:space="preserve">uses </w:t>
      </w:r>
      <w:r w:rsidR="00472043">
        <w:t xml:space="preserve">the </w:t>
      </w:r>
      <w:r>
        <w:t xml:space="preserve">refi application </w:t>
      </w:r>
      <w:r w:rsidR="00472043">
        <w:t xml:space="preserve">index </w:t>
      </w:r>
      <w:r>
        <w:t xml:space="preserve">(Refi Apps) from Mortgage Bankers Association (MBA) from the most recent two periods </w:t>
      </w:r>
      <w:r w:rsidR="007A644D">
        <w:t xml:space="preserve">(monthly) </w:t>
      </w:r>
      <w:r>
        <w:t>to forecast the near term refinance origination:</w:t>
      </w:r>
    </w:p>
    <w:p w14:paraId="4D4E1291" w14:textId="77777777" w:rsidR="005B52DD" w:rsidRPr="005B52DD" w:rsidRDefault="00ED066B" w:rsidP="005117A8">
      <w:pPr>
        <w:ind w:left="0"/>
        <w:jc w:val="both"/>
      </w:pPr>
      <m:oMathPara>
        <m:oMathParaPr>
          <m:jc m:val="center"/>
        </m:oMathParaPr>
        <m:oMath>
          <m:acc>
            <m:accPr>
              <m:ctrlPr>
                <w:rPr>
                  <w:rFonts w:ascii="Cambria Math" w:hAnsi="Cambria Math"/>
                  <w:i/>
                </w:rPr>
              </m:ctrlPr>
            </m:accPr>
            <m:e>
              <m:r>
                <w:rPr>
                  <w:rFonts w:ascii="Cambria Math" w:hAnsi="Cambria Math"/>
                </w:rPr>
                <m:t>Refi Orign</m:t>
              </m:r>
              <m:sSub>
                <m:sSubPr>
                  <m:ctrlPr>
                    <w:rPr>
                      <w:rFonts w:ascii="Cambria Math" w:hAnsi="Cambria Math"/>
                      <w:i/>
                    </w:rPr>
                  </m:ctrlPr>
                </m:sSubPr>
                <m:e>
                  <m:r>
                    <w:rPr>
                      <w:rFonts w:ascii="Cambria Math" w:hAnsi="Cambria Math"/>
                    </w:rPr>
                    <m:t>s</m:t>
                  </m:r>
                </m:e>
                <m:sub>
                  <m:r>
                    <w:rPr>
                      <w:rFonts w:ascii="Cambria Math" w:hAnsi="Cambria Math"/>
                    </w:rPr>
                    <m:t>t</m:t>
                  </m:r>
                </m:sub>
              </m:sSub>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Refi App</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Refi App</m:t>
          </m:r>
          <m:sSub>
            <m:sSubPr>
              <m:ctrlPr>
                <w:rPr>
                  <w:rFonts w:ascii="Cambria Math" w:hAnsi="Cambria Math"/>
                  <w:i/>
                </w:rPr>
              </m:ctrlPr>
            </m:sSubPr>
            <m:e>
              <m:r>
                <w:rPr>
                  <w:rFonts w:ascii="Cambria Math" w:hAnsi="Cambria Math"/>
                </w:rPr>
                <m:t>s</m:t>
              </m:r>
            </m:e>
            <m:sub>
              <m:r>
                <w:rPr>
                  <w:rFonts w:ascii="Cambria Math" w:hAnsi="Cambria Math"/>
                </w:rPr>
                <m:t>t-2</m:t>
              </m:r>
            </m:sub>
          </m:sSub>
        </m:oMath>
      </m:oMathPara>
    </w:p>
    <w:p w14:paraId="472B1A2B" w14:textId="77777777" w:rsidR="001D3F85" w:rsidRPr="007A644D" w:rsidRDefault="00715099" w:rsidP="005117A8">
      <w:pPr>
        <w:pStyle w:val="Heading3"/>
      </w:pPr>
      <w:r w:rsidRPr="007A644D">
        <w:t>Loan Level Component</w:t>
      </w:r>
    </w:p>
    <w:p w14:paraId="5B97C720" w14:textId="77777777" w:rsidR="005B52DD" w:rsidRDefault="005B52DD" w:rsidP="005117A8">
      <w:pPr>
        <w:ind w:left="0"/>
        <w:jc w:val="both"/>
      </w:pPr>
      <w:r>
        <w:t xml:space="preserve">The loan-level component (LLC) </w:t>
      </w:r>
      <w:r w:rsidR="001D3F85">
        <w:t>consumes</w:t>
      </w:r>
      <w:r>
        <w:t xml:space="preserve"> the </w:t>
      </w:r>
      <w:r w:rsidR="001D3F85">
        <w:t>Single Family M</w:t>
      </w:r>
      <w:r>
        <w:t>odel</w:t>
      </w:r>
      <w:ins w:id="53" w:author="Zhang, Yigang" w:date="2017-12-19T11:10:00Z">
        <w:r w:rsidR="00804793">
          <w:t>’s Transition Model</w:t>
        </w:r>
      </w:ins>
      <w:r>
        <w:t xml:space="preserve"> </w:t>
      </w:r>
      <w:r w:rsidR="001D3F85">
        <w:t>(SFM</w:t>
      </w:r>
      <w:ins w:id="54" w:author="Zhang, Yigang" w:date="2017-12-19T11:10:00Z">
        <w:r w:rsidR="00804793">
          <w:t>-Tran</w:t>
        </w:r>
      </w:ins>
      <w:r w:rsidR="001D3F85">
        <w:t xml:space="preserve">) </w:t>
      </w:r>
      <w:r>
        <w:t>forecast of refinance liquidations</w:t>
      </w:r>
      <w:r w:rsidR="00472043">
        <w:t xml:space="preserve"> (see below for more details) and a r</w:t>
      </w:r>
      <w:r w:rsidR="001D3F85">
        <w:t xml:space="preserve">efi </w:t>
      </w:r>
      <w:r>
        <w:t xml:space="preserve">recapture rate </w:t>
      </w:r>
      <w:r w:rsidR="00472043">
        <w:t xml:space="preserve">based on scenario values and management assumptions </w:t>
      </w:r>
      <w:r>
        <w:t xml:space="preserve">to generate </w:t>
      </w:r>
      <w:r w:rsidR="00472043">
        <w:t xml:space="preserve">a </w:t>
      </w:r>
      <w:r>
        <w:t>forecast of market refi originations</w:t>
      </w:r>
      <w:r w:rsidR="00715099">
        <w:t xml:space="preserve"> and</w:t>
      </w:r>
      <w:r w:rsidR="00472043">
        <w:t>,</w:t>
      </w:r>
      <w:r w:rsidR="00715099">
        <w:t xml:space="preserve"> given a market share assumption, Fannie’s refi acquisitions</w:t>
      </w:r>
      <w:r>
        <w:t>. The forecast procedure can be summarized in the following equation:</w:t>
      </w:r>
    </w:p>
    <w:p w14:paraId="68BEF8DB" w14:textId="77777777" w:rsidR="005B52DD" w:rsidRPr="00A030D4" w:rsidRDefault="005B52DD" w:rsidP="005117A8">
      <w:pPr>
        <w:ind w:left="0"/>
        <w:jc w:val="both"/>
      </w:pPr>
      <m:oMathPara>
        <m:oMath>
          <m:r>
            <w:rPr>
              <w:rFonts w:ascii="Cambria Math" w:hAnsi="Cambria Math"/>
            </w:rPr>
            <m:t>RefiOri</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LLC</m:t>
              </m:r>
            </m:sup>
          </m:sSubSup>
          <m:r>
            <w:rPr>
              <w:rFonts w:ascii="Cambria Math" w:hAnsi="Cambria Math"/>
            </w:rPr>
            <m:t>=RefiLiq</m:t>
          </m:r>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*Refi Recapture Rat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14:paraId="015DC86C" w14:textId="77777777" w:rsidR="005B52DD" w:rsidRDefault="005B52DD" w:rsidP="005117A8">
      <w:pPr>
        <w:ind w:left="0"/>
        <w:jc w:val="both"/>
      </w:pPr>
      <w:r>
        <w:t>The refi liquidation forecast (</w:t>
      </w:r>
      <m:oMath>
        <m:r>
          <w:rPr>
            <w:rFonts w:ascii="Cambria Math" w:hAnsi="Cambria Math"/>
          </w:rPr>
          <m:t>RefiLiq</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oMath>
      <w:r>
        <w:t xml:space="preserve"> </w:t>
      </w:r>
      <w:r w:rsidR="00715099">
        <w:t xml:space="preserve">is </w:t>
      </w:r>
      <w:r w:rsidR="00472043">
        <w:t>provided</w:t>
      </w:r>
      <w:r w:rsidR="00715099">
        <w:t xml:space="preserve"> by</w:t>
      </w:r>
      <w:r>
        <w:t xml:space="preserve"> the SFM prepayment model. To be exact, the refi liquidation is the sum of liquidation UPB of all loans forecasted as rate-term or </w:t>
      </w:r>
      <w:proofErr w:type="spellStart"/>
      <w:r>
        <w:t>cashout</w:t>
      </w:r>
      <w:proofErr w:type="spellEnd"/>
      <w:r>
        <w:t xml:space="preserve"> refinance liquidation. The recapture rate measures the ratio between </w:t>
      </w:r>
      <w:r w:rsidR="00715099">
        <w:t xml:space="preserve">Fannie </w:t>
      </w:r>
      <w:r>
        <w:t>refi acquisition and refi liquidation, and the calculation is given by:</w:t>
      </w:r>
    </w:p>
    <w:p w14:paraId="05DE8911" w14:textId="77777777" w:rsidR="005B52DD" w:rsidRPr="008424E5" w:rsidRDefault="00D564C9" w:rsidP="005117A8">
      <w:pPr>
        <w:ind w:left="0"/>
        <w:jc w:val="both"/>
      </w:pPr>
      <m:oMathPara>
        <m:oMath>
          <m:r>
            <w:rPr>
              <w:rFonts w:ascii="Cambria Math" w:hAnsi="Cambria Math"/>
            </w:rPr>
            <m:t>Refi Recapture Rat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Fannie Refi Aqsn Market Shar</m:t>
              </m:r>
              <m:sSub>
                <m:sSubPr>
                  <m:ctrlPr>
                    <w:rPr>
                      <w:rFonts w:ascii="Cambria Math" w:hAnsi="Cambria Math"/>
                      <w:i/>
                    </w:rPr>
                  </m:ctrlPr>
                </m:sSubPr>
                <m:e>
                  <m:r>
                    <w:rPr>
                      <w:rFonts w:ascii="Cambria Math" w:hAnsi="Cambria Math"/>
                    </w:rPr>
                    <m:t>e</m:t>
                  </m:r>
                </m:e>
                <m:sub>
                  <m:r>
                    <w:rPr>
                      <w:rFonts w:ascii="Cambria Math" w:hAnsi="Cambria Math"/>
                    </w:rPr>
                    <m:t>t</m:t>
                  </m:r>
                </m:sub>
              </m:sSub>
            </m:num>
            <m:den>
              <m:r>
                <w:rPr>
                  <w:rFonts w:ascii="Cambria Math" w:hAnsi="Cambria Math"/>
                </w:rPr>
                <m:t>Fannie Refi Liqdn Market Shar</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d>
            <m:dPr>
              <m:ctrlPr>
                <w:rPr>
                  <w:rFonts w:ascii="Cambria Math" w:hAnsi="Cambria Math"/>
                  <w:i/>
                </w:rPr>
              </m:ctrlPr>
            </m:dPr>
            <m:e>
              <m:r>
                <w:rPr>
                  <w:rFonts w:ascii="Cambria Math" w:hAnsi="Cambria Math"/>
                </w:rPr>
                <m:t>1+Balance Increas</m:t>
              </m:r>
              <m:sSub>
                <m:sSubPr>
                  <m:ctrlPr>
                    <w:rPr>
                      <w:rFonts w:ascii="Cambria Math" w:hAnsi="Cambria Math"/>
                      <w:i/>
                    </w:rPr>
                  </m:ctrlPr>
                </m:sSubPr>
                <m:e>
                  <m:r>
                    <w:rPr>
                      <w:rFonts w:ascii="Cambria Math" w:hAnsi="Cambria Math"/>
                    </w:rPr>
                    <m:t>e</m:t>
                  </m:r>
                </m:e>
                <m:sub>
                  <m:r>
                    <w:rPr>
                      <w:rFonts w:ascii="Cambria Math" w:hAnsi="Cambria Math"/>
                    </w:rPr>
                    <m:t>t</m:t>
                  </m:r>
                </m:sub>
              </m:sSub>
            </m:e>
          </m:d>
        </m:oMath>
      </m:oMathPara>
    </w:p>
    <w:p w14:paraId="453CFCA3" w14:textId="77777777" w:rsidR="00472043" w:rsidRDefault="00472043" w:rsidP="005117A8">
      <w:pPr>
        <w:ind w:left="0"/>
        <w:jc w:val="both"/>
      </w:pPr>
      <w:r>
        <w:t xml:space="preserve">The Fannie refi acquisitions and liquidation market shares are based on ESR management assumption, with the latter set at Fannie’s share of MDO in the simulation (see below for more details). The balance increase is calculated using existing functionality in the SFM as described below. </w:t>
      </w:r>
    </w:p>
    <w:p w14:paraId="4FB4C5AD" w14:textId="77777777" w:rsidR="00D564C9" w:rsidRDefault="00472043" w:rsidP="005117A8">
      <w:pPr>
        <w:ind w:left="0"/>
        <w:jc w:val="both"/>
      </w:pPr>
      <w:r>
        <w:t xml:space="preserve">As we describe below, if the model prediction is at odds with management view for refi originations, a number of dials can be used to adjust model output. For instance, the prepayment speed in the SFM (current to prepay transition) can be dialed to speed up or slow down prepays and thus </w:t>
      </w:r>
      <w:r w:rsidR="00B952A4">
        <w:t xml:space="preserve">raise or lower refi origination and acquisition volumes, all else equal. As a particular example, ref liquidations can be scaled in the LLC to </w:t>
      </w:r>
      <w:proofErr w:type="spellStart"/>
      <w:r w:rsidR="00B952A4">
        <w:t>matchthe</w:t>
      </w:r>
      <w:proofErr w:type="spellEnd"/>
      <w:r w:rsidR="00B952A4">
        <w:t xml:space="preserve"> first two periods of volumes based on the MAC.</w:t>
      </w:r>
    </w:p>
    <w:p w14:paraId="65104ADF" w14:textId="77777777" w:rsidR="00BA7BAF" w:rsidRDefault="00BA7BAF" w:rsidP="00D65775">
      <w:pPr>
        <w:pStyle w:val="Style1"/>
        <w:rPr>
          <w:sz w:val="24"/>
        </w:rPr>
      </w:pPr>
      <w:bookmarkStart w:id="55" w:name="_Toc337548533"/>
      <w:bookmarkStart w:id="56" w:name="_Toc337548636"/>
      <w:bookmarkStart w:id="57" w:name="_Toc499808541"/>
      <w:r>
        <w:t>Model Uses / Purpose</w:t>
      </w:r>
      <w:bookmarkEnd w:id="55"/>
      <w:bookmarkEnd w:id="56"/>
      <w:bookmarkEnd w:id="57"/>
    </w:p>
    <w:p w14:paraId="3D1542B9" w14:textId="77777777" w:rsidR="00BA7BAF" w:rsidRDefault="0032287F" w:rsidP="005117A8">
      <w:pPr>
        <w:pStyle w:val="BodyTextIndent"/>
        <w:spacing w:before="0" w:after="0"/>
        <w:ind w:left="0"/>
        <w:jc w:val="both"/>
      </w:pPr>
      <w:r>
        <w:t xml:space="preserve">The </w:t>
      </w:r>
      <w:r w:rsidR="00EF3B3B">
        <w:t xml:space="preserve">Single Family Forecast </w:t>
      </w:r>
      <w:r>
        <w:t xml:space="preserve">New Loan Acquisition Model </w:t>
      </w:r>
      <w:r w:rsidR="00EF3B3B">
        <w:t>(</w:t>
      </w:r>
      <w:del w:id="58" w:author="Zhang, Yigang" w:date="2017-12-19T11:13:00Z">
        <w:r w:rsidR="00EF3B3B" w:rsidDel="00804793">
          <w:delText>SFF</w:delText>
        </w:r>
      </w:del>
      <w:ins w:id="59" w:author="Zhang, Yigang" w:date="2017-12-19T11:13:00Z">
        <w:r w:rsidR="00804793">
          <w:t>SFM</w:t>
        </w:r>
      </w:ins>
      <w:r w:rsidR="00EF3B3B">
        <w:t xml:space="preserve">-NAM) is </w:t>
      </w:r>
      <w:r w:rsidR="00715099">
        <w:t xml:space="preserve">a </w:t>
      </w:r>
      <w:r w:rsidR="00EF3B3B">
        <w:t>component of</w:t>
      </w:r>
      <w:r>
        <w:t xml:space="preserve"> the </w:t>
      </w:r>
      <w:r w:rsidR="00EF3B3B">
        <w:t>Single Family Forecast</w:t>
      </w:r>
      <w:r w:rsidR="007A644D">
        <w:t>ing</w:t>
      </w:r>
      <w:r w:rsidR="00EF3B3B">
        <w:t xml:space="preserve"> Model (SFM). Specifically, </w:t>
      </w:r>
      <w:del w:id="60" w:author="Zhang, Yigang" w:date="2017-12-19T11:13:00Z">
        <w:r w:rsidR="00EF3B3B" w:rsidDel="00804793">
          <w:delText>SFF</w:delText>
        </w:r>
      </w:del>
      <w:ins w:id="61" w:author="Zhang, Yigang" w:date="2017-12-19T11:13:00Z">
        <w:r w:rsidR="00804793">
          <w:t>SFM</w:t>
        </w:r>
      </w:ins>
      <w:r w:rsidR="00EF3B3B">
        <w:t>-NAM</w:t>
      </w:r>
      <w:r>
        <w:t xml:space="preserve"> </w:t>
      </w:r>
      <w:r w:rsidR="00A74CE6">
        <w:t>brings in</w:t>
      </w:r>
      <w:r>
        <w:t xml:space="preserve"> </w:t>
      </w:r>
      <w:r w:rsidR="00EF3B3B">
        <w:t xml:space="preserve">new </w:t>
      </w:r>
      <w:r w:rsidR="00A74CE6">
        <w:t>acquisition to form the whole book of Fannie Mae Single Family portfolio at any future time so that the Single Family Forecast</w:t>
      </w:r>
      <w:r w:rsidR="007A644D">
        <w:t>ing Model’s t</w:t>
      </w:r>
      <w:r w:rsidR="00A74CE6">
        <w:t xml:space="preserve">ransition </w:t>
      </w:r>
      <w:r w:rsidR="007A644D">
        <w:t xml:space="preserve">predictions can </w:t>
      </w:r>
      <w:r w:rsidR="00A74CE6">
        <w:t xml:space="preserve">be applied </w:t>
      </w:r>
      <w:r w:rsidR="007A644D">
        <w:t xml:space="preserve">to </w:t>
      </w:r>
      <w:r w:rsidR="00A74CE6">
        <w:t xml:space="preserve">the whole book </w:t>
      </w:r>
      <w:r w:rsidR="007A644D">
        <w:t xml:space="preserve">(run-off and prospective) </w:t>
      </w:r>
      <w:r w:rsidR="00A74CE6">
        <w:t xml:space="preserve">rather than </w:t>
      </w:r>
      <w:r w:rsidR="007A644D">
        <w:t xml:space="preserve">just </w:t>
      </w:r>
      <w:r w:rsidR="00A74CE6">
        <w:t xml:space="preserve">the runoff book as </w:t>
      </w:r>
      <w:r w:rsidR="007A644D">
        <w:t xml:space="preserve">in </w:t>
      </w:r>
      <w:r w:rsidR="00A74CE6">
        <w:t xml:space="preserve">other applications </w:t>
      </w:r>
      <w:r w:rsidR="007A644D">
        <w:t>(e.g. GAGO using CCFA)</w:t>
      </w:r>
      <w:r>
        <w:t>.</w:t>
      </w:r>
    </w:p>
    <w:p w14:paraId="73AD9AC1" w14:textId="77777777" w:rsidR="0055324D" w:rsidRDefault="0055324D" w:rsidP="006564B0">
      <w:pPr>
        <w:pStyle w:val="BodyTextIndent"/>
        <w:spacing w:before="0" w:after="0"/>
        <w:ind w:left="0"/>
      </w:pPr>
    </w:p>
    <w:p w14:paraId="6616DF5D" w14:textId="77777777" w:rsidR="00BA7BAF" w:rsidRDefault="00BA7BAF" w:rsidP="002741F7">
      <w:pPr>
        <w:pStyle w:val="StyleHeading2Left18pt"/>
      </w:pPr>
      <w:r>
        <w:t>Business Uses</w:t>
      </w:r>
    </w:p>
    <w:p w14:paraId="1683D95D" w14:textId="77777777" w:rsidR="00820076" w:rsidRDefault="00820076" w:rsidP="005117A8">
      <w:pPr>
        <w:ind w:left="0"/>
        <w:jc w:val="both"/>
      </w:pPr>
      <w:r>
        <w:t>The usage</w:t>
      </w:r>
      <w:r w:rsidR="007A644D">
        <w:t>s</w:t>
      </w:r>
      <w:r>
        <w:t xml:space="preserve"> of </w:t>
      </w:r>
      <w:r w:rsidR="0055324D">
        <w:t>the S</w:t>
      </w:r>
      <w:r w:rsidR="007A644D">
        <w:t>FM-NAM</w:t>
      </w:r>
      <w:r w:rsidR="0055324D">
        <w:t xml:space="preserve"> include, but </w:t>
      </w:r>
      <w:r w:rsidR="007A644D">
        <w:t xml:space="preserve">are </w:t>
      </w:r>
      <w:r>
        <w:t>not limited to, business planning, corporate expense forecasting, revenue forecasts, and portfolio size management.</w:t>
      </w:r>
      <w:r w:rsidR="007A644D">
        <w:t xml:space="preserve"> The primary use of the model is in volumes forecasting for the Corporate Forecast, DFAST and MST financial foreca</w:t>
      </w:r>
      <w:del w:id="62" w:author="Zhang, Yigang" w:date="2017-12-19T11:14:00Z">
        <w:r w:rsidR="007A644D" w:rsidDel="00804793">
          <w:delText>a</w:delText>
        </w:r>
      </w:del>
      <w:r w:rsidR="007A644D">
        <w:t>sts, as well as ESR’s monthly macro and housing forecast.</w:t>
      </w:r>
    </w:p>
    <w:p w14:paraId="5B3691CF" w14:textId="77777777" w:rsidR="00BA7BAF" w:rsidRDefault="00BA7BAF" w:rsidP="002741F7">
      <w:pPr>
        <w:pStyle w:val="StyleHeading2Left18pt"/>
      </w:pPr>
      <w:r>
        <w:t>Model Dependencies</w:t>
      </w:r>
    </w:p>
    <w:p w14:paraId="5784A7E9" w14:textId="77777777" w:rsidR="0055324D" w:rsidRDefault="0032287F" w:rsidP="005117A8">
      <w:pPr>
        <w:ind w:left="0"/>
        <w:jc w:val="both"/>
      </w:pPr>
      <w:r w:rsidRPr="0055324D">
        <w:t>The model has a number of upstream dependencies: National home price history</w:t>
      </w:r>
      <w:r w:rsidR="009E62D3" w:rsidRPr="0055324D">
        <w:t xml:space="preserve"> and</w:t>
      </w:r>
      <w:r w:rsidRPr="0055324D">
        <w:t xml:space="preserve"> forecast</w:t>
      </w:r>
      <w:r w:rsidR="009E62D3" w:rsidRPr="0055324D">
        <w:t xml:space="preserve">, </w:t>
      </w:r>
      <w:r w:rsidRPr="0055324D">
        <w:t>interest rate history</w:t>
      </w:r>
      <w:r w:rsidR="009E62D3" w:rsidRPr="0055324D">
        <w:t xml:space="preserve"> and</w:t>
      </w:r>
      <w:r w:rsidRPr="0055324D">
        <w:t xml:space="preserve"> forecast</w:t>
      </w:r>
      <w:r w:rsidR="009E62D3" w:rsidRPr="0055324D">
        <w:t>, state-level median househ</w:t>
      </w:r>
      <w:r w:rsidR="00AA3917" w:rsidRPr="0055324D">
        <w:t xml:space="preserve">old income history and forecast, a </w:t>
      </w:r>
      <w:r w:rsidR="00C70EF2">
        <w:t>projection</w:t>
      </w:r>
      <w:r w:rsidR="00C70EF2" w:rsidRPr="0055324D">
        <w:t xml:space="preserve"> </w:t>
      </w:r>
      <w:r w:rsidR="00AA3917" w:rsidRPr="0055324D">
        <w:t>of monthly Fannie Mae market share</w:t>
      </w:r>
      <w:r w:rsidR="00C70EF2">
        <w:t xml:space="preserve"> based on management assumption</w:t>
      </w:r>
      <w:r w:rsidR="00472043">
        <w:t>, a number of user inputs specifying values for dials in the model (see below for more details) and the purchase origination/acquisitions volumes from ESR</w:t>
      </w:r>
      <w:r w:rsidR="00AA3917" w:rsidRPr="0055324D">
        <w:t>.</w:t>
      </w:r>
    </w:p>
    <w:p w14:paraId="172A7D33" w14:textId="77777777" w:rsidR="00BA7BAF" w:rsidRDefault="00BA7BAF" w:rsidP="002741F7">
      <w:pPr>
        <w:pStyle w:val="StyleHeading2Left18pt"/>
      </w:pPr>
      <w:r>
        <w:t>Model Scope / Applicability</w:t>
      </w:r>
    </w:p>
    <w:bookmarkEnd w:id="38"/>
    <w:p w14:paraId="5411C20D" w14:textId="77777777" w:rsidR="00BA7BAF" w:rsidRPr="0055324D" w:rsidRDefault="009E62D3" w:rsidP="005117A8">
      <w:pPr>
        <w:ind w:left="0"/>
        <w:jc w:val="both"/>
      </w:pPr>
      <w:r w:rsidRPr="0055324D">
        <w:t xml:space="preserve">The scope of the </w:t>
      </w:r>
      <w:r w:rsidR="00C70EF2">
        <w:t xml:space="preserve">originations </w:t>
      </w:r>
      <w:r w:rsidR="0055324D" w:rsidRPr="0055324D">
        <w:t>m</w:t>
      </w:r>
      <w:r w:rsidRPr="0055324D">
        <w:t>odel cover</w:t>
      </w:r>
      <w:r w:rsidR="0055324D" w:rsidRPr="0055324D">
        <w:t>s</w:t>
      </w:r>
      <w:r w:rsidRPr="0055324D">
        <w:t xml:space="preserve"> all loans excluding seconds and reverse mortgages.</w:t>
      </w:r>
      <w:r w:rsidR="00C70EF2">
        <w:t xml:space="preserve"> The acquisition models include the flow channel acquisitions and thus exclude reverses, government loans and seconds.</w:t>
      </w:r>
    </w:p>
    <w:p w14:paraId="484E5339" w14:textId="77777777" w:rsidR="00BA7BAF" w:rsidRDefault="00D57B83" w:rsidP="00D65775">
      <w:pPr>
        <w:pStyle w:val="Style1"/>
        <w:rPr>
          <w:sz w:val="24"/>
        </w:rPr>
      </w:pPr>
      <w:bookmarkStart w:id="63" w:name="_Toc337548542"/>
      <w:bookmarkStart w:id="64" w:name="_Toc337548645"/>
      <w:bookmarkStart w:id="65" w:name="_Toc499808542"/>
      <w:r>
        <w:t>Model Output</w:t>
      </w:r>
      <w:r w:rsidR="00BA7BAF">
        <w:t>s</w:t>
      </w:r>
      <w:bookmarkEnd w:id="63"/>
      <w:bookmarkEnd w:id="64"/>
      <w:bookmarkEnd w:id="65"/>
    </w:p>
    <w:p w14:paraId="7FDB9E20" w14:textId="77777777" w:rsidR="0025181F" w:rsidRDefault="0025181F" w:rsidP="005117A8">
      <w:pPr>
        <w:pStyle w:val="ListParagraph"/>
        <w:numPr>
          <w:ilvl w:val="0"/>
          <w:numId w:val="12"/>
        </w:numPr>
        <w:jc w:val="both"/>
      </w:pPr>
      <w:bookmarkStart w:id="66" w:name="_Toc337548543"/>
      <w:bookmarkStart w:id="67" w:name="_Toc337548646"/>
      <w:r>
        <w:t>PMM Origination</w:t>
      </w:r>
      <w:r w:rsidR="00C70EF2">
        <w:t>s as an input from ESR</w:t>
      </w:r>
    </w:p>
    <w:p w14:paraId="274E2B76" w14:textId="77777777" w:rsidR="00C70EF2" w:rsidRDefault="00C70EF2" w:rsidP="005117A8">
      <w:pPr>
        <w:pStyle w:val="ListParagraph"/>
        <w:numPr>
          <w:ilvl w:val="0"/>
          <w:numId w:val="12"/>
        </w:numPr>
        <w:jc w:val="both"/>
      </w:pPr>
      <w:r>
        <w:t xml:space="preserve">Purchase </w:t>
      </w:r>
      <w:r w:rsidR="00472043">
        <w:t>A</w:t>
      </w:r>
      <w:r>
        <w:t>cquisitions as an input from ESR</w:t>
      </w:r>
    </w:p>
    <w:p w14:paraId="7CE60ED4" w14:textId="77777777" w:rsidR="00472043" w:rsidRDefault="0025181F" w:rsidP="005117A8">
      <w:pPr>
        <w:pStyle w:val="ListParagraph"/>
        <w:numPr>
          <w:ilvl w:val="0"/>
          <w:numId w:val="12"/>
        </w:numPr>
        <w:jc w:val="both"/>
      </w:pPr>
      <w:r>
        <w:t>Refi Origination</w:t>
      </w:r>
      <w:r w:rsidR="00C70EF2">
        <w:t>s</w:t>
      </w:r>
      <w:r>
        <w:t xml:space="preserve">, calculated from </w:t>
      </w:r>
      <w:r w:rsidR="00C70EF2">
        <w:t xml:space="preserve">the dynamic refi </w:t>
      </w:r>
      <w:r>
        <w:t xml:space="preserve">recapture rate </w:t>
      </w:r>
      <w:r w:rsidR="00C70EF2">
        <w:t xml:space="preserve">based on the scenario and management assumption </w:t>
      </w:r>
      <w:r>
        <w:t xml:space="preserve">and </w:t>
      </w:r>
      <w:r w:rsidR="00C70EF2">
        <w:t xml:space="preserve">refi </w:t>
      </w:r>
      <w:r>
        <w:t>liquidation</w:t>
      </w:r>
      <w:r w:rsidR="00472043">
        <w:t>s</w:t>
      </w:r>
      <w:r>
        <w:t xml:space="preserve"> (obtained from </w:t>
      </w:r>
      <w:r w:rsidR="00472043">
        <w:t xml:space="preserve">the SFM </w:t>
      </w:r>
      <w:r>
        <w:t>transition model forecast).</w:t>
      </w:r>
      <w:bookmarkEnd w:id="66"/>
      <w:bookmarkEnd w:id="67"/>
    </w:p>
    <w:p w14:paraId="20D3C75D" w14:textId="77777777" w:rsidR="00BA7BAF" w:rsidRPr="00CD2187" w:rsidRDefault="00472043" w:rsidP="005117A8">
      <w:pPr>
        <w:pStyle w:val="ListParagraph"/>
        <w:numPr>
          <w:ilvl w:val="0"/>
          <w:numId w:val="12"/>
        </w:numPr>
        <w:jc w:val="both"/>
      </w:pPr>
      <w:r>
        <w:t>Refi Acquisitions, calculated as the product of Refi Originations and market share assumption</w:t>
      </w:r>
    </w:p>
    <w:p w14:paraId="7794076F" w14:textId="77777777" w:rsidR="00BA7BAF" w:rsidRDefault="00BA7BAF" w:rsidP="00D65775">
      <w:pPr>
        <w:pStyle w:val="Style1"/>
        <w:rPr>
          <w:sz w:val="24"/>
        </w:rPr>
      </w:pPr>
      <w:bookmarkStart w:id="68" w:name="_Toc337548547"/>
      <w:bookmarkStart w:id="69" w:name="_Toc337548650"/>
      <w:bookmarkStart w:id="70" w:name="_Toc499808543"/>
      <w:r>
        <w:t>Theoretical Background</w:t>
      </w:r>
      <w:bookmarkEnd w:id="68"/>
      <w:bookmarkEnd w:id="69"/>
      <w:bookmarkEnd w:id="70"/>
    </w:p>
    <w:p w14:paraId="04EE2690" w14:textId="77777777" w:rsidR="00BF7CB0" w:rsidRDefault="005B2F40" w:rsidP="005117A8">
      <w:pPr>
        <w:spacing w:before="0" w:after="0"/>
        <w:ind w:left="0"/>
        <w:jc w:val="both"/>
        <w:rPr>
          <w:rFonts w:cs="Arial"/>
          <w:bCs/>
          <w:color w:val="000042"/>
          <w:kern w:val="32"/>
          <w:sz w:val="40"/>
          <w:szCs w:val="72"/>
        </w:rPr>
      </w:pPr>
      <w:bookmarkStart w:id="71" w:name="_Toc337548552"/>
      <w:bookmarkStart w:id="72" w:name="_Toc337548655"/>
      <w:r w:rsidRPr="0045558B">
        <w:t xml:space="preserve">Single-family mortgage originations are the sum of purchase and refinance originations. </w:t>
      </w:r>
      <w:del w:id="73" w:author="Zhang, Yigang" w:date="2017-12-19T11:16:00Z">
        <w:r w:rsidR="001E7417" w:rsidDel="00804793">
          <w:delText>SFF</w:delText>
        </w:r>
      </w:del>
      <w:ins w:id="74" w:author="Zhang, Yigang" w:date="2017-12-19T11:16:00Z">
        <w:r w:rsidR="00804793">
          <w:t>SFM</w:t>
        </w:r>
      </w:ins>
      <w:r w:rsidR="001E7417">
        <w:t xml:space="preserve">-NAM </w:t>
      </w:r>
      <w:r w:rsidRPr="0045558B">
        <w:t xml:space="preserve">divides the forecasting of these into two separate </w:t>
      </w:r>
      <w:r w:rsidR="00873147">
        <w:t>modules by loan purpose</w:t>
      </w:r>
      <w:r w:rsidRPr="0045558B">
        <w:t>.</w:t>
      </w:r>
      <w:r>
        <w:t xml:space="preserve"> </w:t>
      </w:r>
      <w:r w:rsidR="001E7417">
        <w:t>P</w:t>
      </w:r>
      <w:r w:rsidR="004E72D4">
        <w:t>urchase origination</w:t>
      </w:r>
      <w:r w:rsidR="001E7417">
        <w:t xml:space="preserve"> </w:t>
      </w:r>
      <w:r w:rsidR="00873147">
        <w:t xml:space="preserve">are </w:t>
      </w:r>
      <w:r w:rsidR="001E7417">
        <w:t xml:space="preserve">broken down into three components: existing </w:t>
      </w:r>
      <w:r w:rsidR="00873147">
        <w:t xml:space="preserve">home </w:t>
      </w:r>
      <w:r w:rsidR="001E7417">
        <w:t xml:space="preserve">sales, new </w:t>
      </w:r>
      <w:r w:rsidR="00873147">
        <w:t xml:space="preserve">home </w:t>
      </w:r>
      <w:r w:rsidR="001E7417">
        <w:t>sales</w:t>
      </w:r>
      <w:r>
        <w:t xml:space="preserve"> </w:t>
      </w:r>
      <w:r w:rsidR="001E7417">
        <w:t xml:space="preserve">and manufacturing </w:t>
      </w:r>
      <w:r w:rsidR="00873147">
        <w:t xml:space="preserve">home </w:t>
      </w:r>
      <w:r w:rsidR="001E7417">
        <w:t>sales. The inputs for calculating the above three components include: forecast</w:t>
      </w:r>
      <w:r w:rsidR="00873147">
        <w:t>s</w:t>
      </w:r>
      <w:r w:rsidR="001E7417">
        <w:t xml:space="preserve"> of </w:t>
      </w:r>
      <w:r w:rsidR="00873147">
        <w:t>starts and existing home sales</w:t>
      </w:r>
      <w:r w:rsidR="001E7417">
        <w:t xml:space="preserve"> provided </w:t>
      </w:r>
      <w:r w:rsidR="00873147">
        <w:t>by MAUS</w:t>
      </w:r>
      <w:r w:rsidR="001E7417">
        <w:t xml:space="preserve">, </w:t>
      </w:r>
      <w:r w:rsidR="004E72D4">
        <w:t>forecast</w:t>
      </w:r>
      <w:r w:rsidR="00873147">
        <w:t>s</w:t>
      </w:r>
      <w:r w:rsidR="004E72D4">
        <w:t xml:space="preserve"> of average </w:t>
      </w:r>
      <w:r w:rsidR="00873147">
        <w:t xml:space="preserve">house </w:t>
      </w:r>
      <w:r w:rsidR="004E72D4">
        <w:t>price</w:t>
      </w:r>
      <w:r w:rsidR="00873147">
        <w:t>s</w:t>
      </w:r>
      <w:r w:rsidR="004E72D4">
        <w:t xml:space="preserve"> </w:t>
      </w:r>
      <w:r w:rsidR="00873147">
        <w:t>based on NAR historical data and Fannie’s home price forecast</w:t>
      </w:r>
      <w:r w:rsidR="004E72D4">
        <w:t>, cash share based on ESR assumptions, and average LTV ratio based on ESR assumptions. R</w:t>
      </w:r>
      <w:r w:rsidR="004E72D4">
        <w:rPr>
          <w:bCs/>
        </w:rPr>
        <w:t xml:space="preserve">efinance origination </w:t>
      </w:r>
      <w:r w:rsidR="00873147">
        <w:rPr>
          <w:bCs/>
        </w:rPr>
        <w:t>are based on two</w:t>
      </w:r>
      <w:r w:rsidR="004E72D4">
        <w:rPr>
          <w:bCs/>
        </w:rPr>
        <w:t xml:space="preserve"> components: </w:t>
      </w:r>
      <w:r w:rsidR="00873147">
        <w:rPr>
          <w:bCs/>
        </w:rPr>
        <w:t xml:space="preserve">the </w:t>
      </w:r>
      <w:r w:rsidR="004E72D4">
        <w:rPr>
          <w:bCs/>
        </w:rPr>
        <w:t>Mortgage Application Component</w:t>
      </w:r>
      <w:r w:rsidR="00825894">
        <w:rPr>
          <w:bCs/>
        </w:rPr>
        <w:t xml:space="preserve"> (MAC)</w:t>
      </w:r>
      <w:r w:rsidR="00873147">
        <w:rPr>
          <w:bCs/>
        </w:rPr>
        <w:t xml:space="preserve"> </w:t>
      </w:r>
      <w:r w:rsidR="004E72D4">
        <w:rPr>
          <w:bCs/>
        </w:rPr>
        <w:t>and</w:t>
      </w:r>
      <w:r w:rsidR="00873147">
        <w:rPr>
          <w:bCs/>
        </w:rPr>
        <w:t xml:space="preserve"> the</w:t>
      </w:r>
      <w:r w:rsidR="004E72D4">
        <w:rPr>
          <w:bCs/>
        </w:rPr>
        <w:t xml:space="preserve"> Loan-level Liquidation Component</w:t>
      </w:r>
      <w:r w:rsidR="00825894">
        <w:rPr>
          <w:bCs/>
        </w:rPr>
        <w:t xml:space="preserve"> (LLC)</w:t>
      </w:r>
      <w:r w:rsidR="004E72D4">
        <w:rPr>
          <w:bCs/>
        </w:rPr>
        <w:t xml:space="preserve">. </w:t>
      </w:r>
      <w:r w:rsidR="00873147">
        <w:rPr>
          <w:bCs/>
        </w:rPr>
        <w:t xml:space="preserve">The </w:t>
      </w:r>
      <w:r w:rsidR="004E72D4">
        <w:rPr>
          <w:bCs/>
        </w:rPr>
        <w:t>M</w:t>
      </w:r>
      <w:r w:rsidR="00873147">
        <w:rPr>
          <w:bCs/>
        </w:rPr>
        <w:t>AC</w:t>
      </w:r>
      <w:del w:id="75" w:author="Zhang, Yigang" w:date="2017-12-19T11:17:00Z">
        <w:r w:rsidR="004E72D4" w:rsidDel="00804793">
          <w:rPr>
            <w:bCs/>
          </w:rPr>
          <w:delText>t</w:delText>
        </w:r>
      </w:del>
      <w:r w:rsidR="004E72D4">
        <w:rPr>
          <w:bCs/>
        </w:rPr>
        <w:t xml:space="preserve"> </w:t>
      </w:r>
      <w:r w:rsidR="0025181F">
        <w:rPr>
          <w:bCs/>
        </w:rPr>
        <w:t xml:space="preserve">uses a linear regression on </w:t>
      </w:r>
      <w:r w:rsidR="0025181F" w:rsidRPr="0025181F">
        <w:rPr>
          <w:bCs/>
        </w:rPr>
        <w:t xml:space="preserve">the most recent two periods </w:t>
      </w:r>
      <w:r w:rsidR="00873147">
        <w:rPr>
          <w:bCs/>
        </w:rPr>
        <w:t xml:space="preserve">(monthly) of </w:t>
      </w:r>
      <w:r w:rsidR="0025181F" w:rsidRPr="0025181F">
        <w:rPr>
          <w:bCs/>
        </w:rPr>
        <w:t>refi application</w:t>
      </w:r>
      <w:r w:rsidR="00873147">
        <w:rPr>
          <w:bCs/>
        </w:rPr>
        <w:t>s</w:t>
      </w:r>
      <w:r w:rsidR="0025181F" w:rsidRPr="0025181F">
        <w:rPr>
          <w:bCs/>
        </w:rPr>
        <w:t xml:space="preserve"> (Refi Apps) from </w:t>
      </w:r>
      <w:ins w:id="76" w:author="Zhang, Yigang" w:date="2017-12-19T11:17:00Z">
        <w:r w:rsidR="00804793">
          <w:rPr>
            <w:bCs/>
          </w:rPr>
          <w:t>Mortgage B</w:t>
        </w:r>
      </w:ins>
      <w:ins w:id="77" w:author="Zhang, Yigang" w:date="2017-12-19T11:18:00Z">
        <w:r w:rsidR="00804793">
          <w:rPr>
            <w:bCs/>
          </w:rPr>
          <w:t>ankers Association (</w:t>
        </w:r>
      </w:ins>
      <w:r w:rsidR="0025181F" w:rsidRPr="0025181F">
        <w:rPr>
          <w:bCs/>
        </w:rPr>
        <w:t>MBA</w:t>
      </w:r>
      <w:ins w:id="78" w:author="Zhang, Yigang" w:date="2017-12-19T11:18:00Z">
        <w:r w:rsidR="00804793">
          <w:rPr>
            <w:bCs/>
          </w:rPr>
          <w:t>)</w:t>
        </w:r>
      </w:ins>
      <w:r w:rsidR="0025181F">
        <w:rPr>
          <w:bCs/>
        </w:rPr>
        <w:t xml:space="preserve">. </w:t>
      </w:r>
      <w:r w:rsidR="00873147">
        <w:rPr>
          <w:bCs/>
        </w:rPr>
        <w:t xml:space="preserve">The </w:t>
      </w:r>
      <w:r w:rsidR="0025181F">
        <w:rPr>
          <w:bCs/>
        </w:rPr>
        <w:t>L</w:t>
      </w:r>
      <w:r w:rsidR="00873147">
        <w:rPr>
          <w:bCs/>
        </w:rPr>
        <w:t>LC</w:t>
      </w:r>
      <w:r w:rsidR="0025181F">
        <w:rPr>
          <w:bCs/>
        </w:rPr>
        <w:t xml:space="preserve"> uses </w:t>
      </w:r>
      <w:r w:rsidR="00BE0574">
        <w:rPr>
          <w:bCs/>
        </w:rPr>
        <w:t xml:space="preserve">a formula </w:t>
      </w:r>
      <w:r w:rsidR="0025181F">
        <w:rPr>
          <w:bCs/>
        </w:rPr>
        <w:t xml:space="preserve">to derive </w:t>
      </w:r>
      <w:r w:rsidR="00873147">
        <w:rPr>
          <w:bCs/>
        </w:rPr>
        <w:t xml:space="preserve">refi </w:t>
      </w:r>
      <w:r w:rsidR="0025181F">
        <w:rPr>
          <w:bCs/>
        </w:rPr>
        <w:t>origination</w:t>
      </w:r>
      <w:r w:rsidR="00873147">
        <w:rPr>
          <w:bCs/>
        </w:rPr>
        <w:t>s</w:t>
      </w:r>
      <w:r w:rsidR="0025181F">
        <w:rPr>
          <w:bCs/>
        </w:rPr>
        <w:t xml:space="preserve"> </w:t>
      </w:r>
      <w:r w:rsidR="005B402F">
        <w:rPr>
          <w:bCs/>
        </w:rPr>
        <w:t xml:space="preserve">and acquisitions </w:t>
      </w:r>
      <w:r w:rsidR="0025181F">
        <w:rPr>
          <w:bCs/>
        </w:rPr>
        <w:t xml:space="preserve">from </w:t>
      </w:r>
      <w:r w:rsidR="005B402F">
        <w:rPr>
          <w:bCs/>
        </w:rPr>
        <w:t xml:space="preserve">refi </w:t>
      </w:r>
      <w:r w:rsidR="0025181F">
        <w:rPr>
          <w:bCs/>
        </w:rPr>
        <w:t>liquidation</w:t>
      </w:r>
      <w:r w:rsidR="005B402F">
        <w:rPr>
          <w:bCs/>
        </w:rPr>
        <w:t>s provided by the SFM</w:t>
      </w:r>
      <w:r w:rsidR="0025181F">
        <w:rPr>
          <w:bCs/>
        </w:rPr>
        <w:t xml:space="preserve"> and </w:t>
      </w:r>
      <w:r w:rsidR="005B402F">
        <w:rPr>
          <w:bCs/>
        </w:rPr>
        <w:t xml:space="preserve">assumptions underlying the refi </w:t>
      </w:r>
      <w:r w:rsidR="0025181F">
        <w:rPr>
          <w:bCs/>
        </w:rPr>
        <w:t xml:space="preserve">recapture rate. </w:t>
      </w:r>
      <w:bookmarkStart w:id="79" w:name="_Toc337548576"/>
      <w:bookmarkStart w:id="80" w:name="_Toc337548678"/>
      <w:bookmarkEnd w:id="71"/>
      <w:bookmarkEnd w:id="72"/>
    </w:p>
    <w:p w14:paraId="3F4A11E4" w14:textId="77777777" w:rsidR="00BA7BAF" w:rsidRDefault="00BA7BAF" w:rsidP="00923162">
      <w:pPr>
        <w:pStyle w:val="Style1"/>
        <w:rPr>
          <w:sz w:val="24"/>
        </w:rPr>
      </w:pPr>
      <w:bookmarkStart w:id="81" w:name="_Toc499808544"/>
      <w:r>
        <w:t>Final Model Structure</w:t>
      </w:r>
      <w:bookmarkEnd w:id="79"/>
      <w:bookmarkEnd w:id="80"/>
      <w:bookmarkEnd w:id="81"/>
    </w:p>
    <w:p w14:paraId="179D3EC8" w14:textId="77777777" w:rsidR="00825894" w:rsidRDefault="00825894" w:rsidP="002741F7">
      <w:pPr>
        <w:pStyle w:val="StyleHeading2Left18pt"/>
      </w:pPr>
      <w:bookmarkStart w:id="82" w:name="_Toc337548577"/>
      <w:bookmarkStart w:id="83" w:name="_Toc337548679"/>
      <w:r>
        <w:t>PMM Origination</w:t>
      </w:r>
      <w:r w:rsidR="00486AC9">
        <w:t>s and Acquisitions</w:t>
      </w:r>
    </w:p>
    <w:p w14:paraId="067E482A" w14:textId="77777777" w:rsidR="00FE076A" w:rsidRPr="00C037E1" w:rsidRDefault="00140124" w:rsidP="005117A8">
      <w:pPr>
        <w:ind w:left="0"/>
        <w:jc w:val="both"/>
      </w:pPr>
      <w:r>
        <w:t xml:space="preserve">Purchase originations and </w:t>
      </w:r>
      <w:proofErr w:type="spellStart"/>
      <w:r>
        <w:t>acqusitions</w:t>
      </w:r>
      <w:proofErr w:type="spellEnd"/>
      <w:r>
        <w:t xml:space="preserve"> are provided outside of the </w:t>
      </w:r>
      <w:r w:rsidR="005170F1">
        <w:t>SFM</w:t>
      </w:r>
      <w:r>
        <w:t xml:space="preserve"> by ESR. </w:t>
      </w:r>
      <w:r w:rsidR="00486AC9">
        <w:t xml:space="preserve">Please see above for </w:t>
      </w:r>
      <w:r>
        <w:t xml:space="preserve">a </w:t>
      </w:r>
      <w:r w:rsidR="005170F1">
        <w:t>brief</w:t>
      </w:r>
      <w:r>
        <w:t xml:space="preserve"> overview </w:t>
      </w:r>
      <w:r w:rsidR="005170F1">
        <w:t xml:space="preserve">of the Purchase Originations Model </w:t>
      </w:r>
      <w:r>
        <w:t xml:space="preserve">or the Purchase Originations Model whitepaper </w:t>
      </w:r>
      <w:r w:rsidR="005170F1">
        <w:t>for a more detailed look at the model.</w:t>
      </w:r>
    </w:p>
    <w:p w14:paraId="35A32E01" w14:textId="77777777" w:rsidR="00140124" w:rsidRDefault="00825894" w:rsidP="002741F7">
      <w:pPr>
        <w:pStyle w:val="StyleHeading2Left18pt"/>
      </w:pPr>
      <w:r>
        <w:t>Refi Origination</w:t>
      </w:r>
      <w:r w:rsidR="00486AC9">
        <w:t>s and Acquisitions</w:t>
      </w:r>
    </w:p>
    <w:p w14:paraId="50289F6C" w14:textId="77777777" w:rsidR="00140124" w:rsidRPr="002C117E" w:rsidRDefault="00140124" w:rsidP="005117A8">
      <w:pPr>
        <w:ind w:left="0"/>
        <w:jc w:val="both"/>
      </w:pPr>
      <w:r w:rsidRPr="002C117E">
        <w:t>Refi originations are based on two components: the Mortgage Application Component (</w:t>
      </w:r>
      <w:del w:id="84" w:author="Zhang, Yigang" w:date="2017-12-19T11:19:00Z">
        <w:r w:rsidRPr="002C117E" w:rsidDel="00804793">
          <w:delText xml:space="preserve">or </w:delText>
        </w:r>
      </w:del>
      <w:r w:rsidRPr="002C117E">
        <w:t>MAC) and the Loan-level Liquidation Component (</w:t>
      </w:r>
      <w:del w:id="85" w:author="Zhang, Yigang" w:date="2017-12-19T11:19:00Z">
        <w:r w:rsidRPr="002C117E" w:rsidDel="00804793">
          <w:delText xml:space="preserve">or </w:delText>
        </w:r>
      </w:del>
      <w:r w:rsidRPr="002C117E">
        <w:t xml:space="preserve">LLC). The MAC forecasts the first two months of refi originations based on incoming data from MBA. The LLC uses the SFM’s predictions of refi liquidations (e.g. rate-sensitive liquidations) combined with a recapture assumption to generate refi originations and acquisitions for </w:t>
      </w:r>
      <w:r w:rsidR="00F0011B">
        <w:t xml:space="preserve">all forecast </w:t>
      </w:r>
      <w:r w:rsidRPr="002C117E">
        <w:t xml:space="preserve">periods </w:t>
      </w:r>
      <w:r w:rsidR="00F0011B">
        <w:t>after the second period</w:t>
      </w:r>
      <w:r w:rsidRPr="002C117E">
        <w:t>. The LLC also contains a number of management assumptions and dials that are detailed below.</w:t>
      </w:r>
    </w:p>
    <w:p w14:paraId="4178E1E1" w14:textId="77777777" w:rsidR="00825894" w:rsidRDefault="00140124" w:rsidP="005117A8">
      <w:pPr>
        <w:pStyle w:val="Heading3"/>
        <w:jc w:val="both"/>
      </w:pPr>
      <w:r>
        <w:t>Mortgage Application Component (</w:t>
      </w:r>
      <w:r w:rsidR="00825894">
        <w:t>MAC</w:t>
      </w:r>
      <w:r>
        <w:t>)</w:t>
      </w:r>
    </w:p>
    <w:p w14:paraId="557E40F0" w14:textId="77777777" w:rsidR="00FE076A" w:rsidRDefault="00FE076A" w:rsidP="005117A8">
      <w:pPr>
        <w:ind w:left="0"/>
        <w:jc w:val="both"/>
      </w:pPr>
      <w:r>
        <w:t xml:space="preserve">The MAC model uses </w:t>
      </w:r>
      <w:r w:rsidR="00E208F6">
        <w:t xml:space="preserve">the </w:t>
      </w:r>
      <w:r>
        <w:t xml:space="preserve">refi application </w:t>
      </w:r>
      <w:r w:rsidR="00E208F6">
        <w:t xml:space="preserve">index </w:t>
      </w:r>
      <w:r>
        <w:t xml:space="preserve">(Refi Apps) from MBA from the most recent two periods </w:t>
      </w:r>
      <w:r w:rsidR="00F0011B">
        <w:t xml:space="preserve">(months) </w:t>
      </w:r>
      <w:r>
        <w:t>to forecast the near term refinance origination:</w:t>
      </w:r>
    </w:p>
    <w:p w14:paraId="678E2CF9" w14:textId="77777777" w:rsidR="00FE076A" w:rsidRPr="00D82FAA" w:rsidRDefault="00ED066B" w:rsidP="005117A8">
      <w:pPr>
        <w:ind w:left="0"/>
        <w:jc w:val="both"/>
      </w:pPr>
      <m:oMathPara>
        <m:oMath>
          <m:acc>
            <m:accPr>
              <m:ctrlPr>
                <w:rPr>
                  <w:rFonts w:ascii="Cambria Math" w:hAnsi="Cambria Math"/>
                  <w:i/>
                </w:rPr>
              </m:ctrlPr>
            </m:accPr>
            <m:e>
              <m:r>
                <w:rPr>
                  <w:rFonts w:ascii="Cambria Math" w:hAnsi="Cambria Math"/>
                </w:rPr>
                <m:t>Refi Orign</m:t>
              </m:r>
              <m:sSub>
                <m:sSubPr>
                  <m:ctrlPr>
                    <w:rPr>
                      <w:rFonts w:ascii="Cambria Math" w:hAnsi="Cambria Math"/>
                      <w:i/>
                    </w:rPr>
                  </m:ctrlPr>
                </m:sSubPr>
                <m:e>
                  <m:r>
                    <w:rPr>
                      <w:rFonts w:ascii="Cambria Math" w:hAnsi="Cambria Math"/>
                    </w:rPr>
                    <m:t>s</m:t>
                  </m:r>
                </m:e>
                <m:sub>
                  <m:r>
                    <w:rPr>
                      <w:rFonts w:ascii="Cambria Math" w:hAnsi="Cambria Math"/>
                    </w:rPr>
                    <m:t>t</m:t>
                  </m:r>
                </m:sub>
              </m:sSub>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Refi App</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Refi App</m:t>
          </m:r>
          <m:sSub>
            <m:sSubPr>
              <m:ctrlPr>
                <w:rPr>
                  <w:rFonts w:ascii="Cambria Math" w:hAnsi="Cambria Math"/>
                  <w:i/>
                </w:rPr>
              </m:ctrlPr>
            </m:sSubPr>
            <m:e>
              <m:r>
                <w:rPr>
                  <w:rFonts w:ascii="Cambria Math" w:hAnsi="Cambria Math"/>
                </w:rPr>
                <m:t>s</m:t>
              </m:r>
            </m:e>
            <m:sub>
              <m:r>
                <w:rPr>
                  <w:rFonts w:ascii="Cambria Math" w:hAnsi="Cambria Math"/>
                </w:rPr>
                <m:t>t-2</m:t>
              </m:r>
            </m:sub>
          </m:sSub>
        </m:oMath>
      </m:oMathPara>
    </w:p>
    <w:p w14:paraId="54603AFA" w14:textId="77777777" w:rsidR="00FE076A" w:rsidRDefault="00FE076A" w:rsidP="005117A8">
      <w:pPr>
        <w:ind w:left="0"/>
        <w:jc w:val="both"/>
      </w:pPr>
      <w:r>
        <w:t>The parameter values are estimated with data from October 2008 to October 2016 and the estimates are shown in the following table:</w:t>
      </w:r>
    </w:p>
    <w:tbl>
      <w:tblPr>
        <w:tblW w:w="7752" w:type="dxa"/>
        <w:tblLook w:val="04A0" w:firstRow="1" w:lastRow="0" w:firstColumn="1" w:lastColumn="0" w:noHBand="0" w:noVBand="1"/>
      </w:tblPr>
      <w:tblGrid>
        <w:gridCol w:w="2749"/>
        <w:gridCol w:w="2624"/>
        <w:gridCol w:w="2379"/>
      </w:tblGrid>
      <w:tr w:rsidR="00FE076A" w14:paraId="67245896" w14:textId="77777777" w:rsidTr="005117A8">
        <w:trPr>
          <w:trHeight w:val="600"/>
        </w:trPr>
        <w:tc>
          <w:tcPr>
            <w:tcW w:w="2749"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bottom"/>
            <w:hideMark/>
          </w:tcPr>
          <w:p w14:paraId="0AC35F97" w14:textId="77777777" w:rsidR="00FE076A" w:rsidRDefault="00FE076A" w:rsidP="005117A8">
            <w:pPr>
              <w:ind w:left="0"/>
              <w:rPr>
                <w:rFonts w:ascii="Calibri" w:hAnsi="Calibri"/>
                <w:b/>
                <w:bCs/>
                <w:color w:val="000000"/>
                <w:szCs w:val="22"/>
              </w:rPr>
            </w:pPr>
            <w:r>
              <w:rPr>
                <w:rFonts w:ascii="Calibri" w:hAnsi="Calibri"/>
                <w:b/>
                <w:bCs/>
                <w:color w:val="000000"/>
                <w:szCs w:val="22"/>
              </w:rPr>
              <w:t>Explanatory Variable</w:t>
            </w:r>
          </w:p>
        </w:tc>
        <w:tc>
          <w:tcPr>
            <w:tcW w:w="2624" w:type="dxa"/>
            <w:tcBorders>
              <w:top w:val="single" w:sz="12" w:space="0" w:color="auto"/>
              <w:left w:val="nil"/>
              <w:bottom w:val="single" w:sz="12" w:space="0" w:color="auto"/>
              <w:right w:val="single" w:sz="4" w:space="0" w:color="auto"/>
            </w:tcBorders>
            <w:shd w:val="clear" w:color="auto" w:fill="D9D9D9" w:themeFill="background1" w:themeFillShade="D9"/>
            <w:vAlign w:val="bottom"/>
            <w:hideMark/>
          </w:tcPr>
          <w:p w14:paraId="0436E45F" w14:textId="77777777" w:rsidR="00FE076A" w:rsidRDefault="00FE076A" w:rsidP="005117A8">
            <w:pPr>
              <w:ind w:left="0"/>
              <w:rPr>
                <w:rFonts w:ascii="Calibri" w:hAnsi="Calibri"/>
                <w:b/>
                <w:bCs/>
                <w:color w:val="000000"/>
                <w:szCs w:val="22"/>
              </w:rPr>
            </w:pPr>
            <w:r>
              <w:rPr>
                <w:rFonts w:ascii="Calibri" w:hAnsi="Calibri"/>
                <w:b/>
                <w:bCs/>
                <w:color w:val="000000"/>
                <w:szCs w:val="22"/>
              </w:rPr>
              <w:t>Parameter</w:t>
            </w:r>
            <w:r w:rsidR="00F0011B">
              <w:rPr>
                <w:rFonts w:ascii="Calibri" w:hAnsi="Calibri"/>
                <w:b/>
                <w:bCs/>
                <w:color w:val="000000"/>
                <w:szCs w:val="22"/>
              </w:rPr>
              <w:t xml:space="preserve"> </w:t>
            </w:r>
            <w:r>
              <w:rPr>
                <w:rFonts w:ascii="Calibri" w:hAnsi="Calibri"/>
                <w:b/>
                <w:bCs/>
                <w:color w:val="000000"/>
                <w:szCs w:val="22"/>
              </w:rPr>
              <w:t xml:space="preserve"> Value</w:t>
            </w:r>
          </w:p>
        </w:tc>
        <w:tc>
          <w:tcPr>
            <w:tcW w:w="2379" w:type="dxa"/>
            <w:tcBorders>
              <w:top w:val="single" w:sz="12" w:space="0" w:color="auto"/>
              <w:left w:val="nil"/>
              <w:bottom w:val="single" w:sz="12" w:space="0" w:color="auto"/>
              <w:right w:val="single" w:sz="12" w:space="0" w:color="auto"/>
            </w:tcBorders>
            <w:shd w:val="clear" w:color="auto" w:fill="D9D9D9" w:themeFill="background1" w:themeFillShade="D9"/>
            <w:noWrap/>
            <w:vAlign w:val="bottom"/>
            <w:hideMark/>
          </w:tcPr>
          <w:p w14:paraId="48E3D30C" w14:textId="77777777" w:rsidR="00FE076A" w:rsidRDefault="00FE076A" w:rsidP="005117A8">
            <w:pPr>
              <w:ind w:left="0"/>
              <w:rPr>
                <w:rFonts w:ascii="Calibri" w:hAnsi="Calibri"/>
                <w:b/>
                <w:bCs/>
                <w:color w:val="000000"/>
                <w:szCs w:val="22"/>
              </w:rPr>
            </w:pPr>
            <w:r>
              <w:rPr>
                <w:rFonts w:ascii="Calibri" w:hAnsi="Calibri"/>
                <w:b/>
                <w:bCs/>
                <w:color w:val="000000"/>
                <w:szCs w:val="22"/>
              </w:rPr>
              <w:t>P-value</w:t>
            </w:r>
          </w:p>
        </w:tc>
      </w:tr>
      <w:tr w:rsidR="00FE076A" w14:paraId="67699A4A" w14:textId="77777777" w:rsidTr="00FE076A">
        <w:trPr>
          <w:trHeight w:val="300"/>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78675B8A" w14:textId="77777777" w:rsidR="00FE076A" w:rsidRDefault="00FE076A" w:rsidP="00A779AA">
            <w:pPr>
              <w:jc w:val="center"/>
              <w:rPr>
                <w:rFonts w:ascii="Calibri" w:hAnsi="Calibri"/>
                <w:i/>
                <w:iCs/>
                <w:color w:val="000000"/>
                <w:szCs w:val="22"/>
              </w:rPr>
            </w:pPr>
            <w:r>
              <w:rPr>
                <w:rFonts w:ascii="Calibri" w:hAnsi="Calibri"/>
                <w:i/>
                <w:iCs/>
                <w:color w:val="000000"/>
                <w:szCs w:val="22"/>
              </w:rPr>
              <w:t>Intercept</w:t>
            </w:r>
          </w:p>
        </w:tc>
        <w:tc>
          <w:tcPr>
            <w:tcW w:w="2624" w:type="dxa"/>
            <w:tcBorders>
              <w:top w:val="nil"/>
              <w:left w:val="nil"/>
              <w:bottom w:val="single" w:sz="4" w:space="0" w:color="auto"/>
              <w:right w:val="single" w:sz="4" w:space="0" w:color="auto"/>
            </w:tcBorders>
            <w:shd w:val="clear" w:color="auto" w:fill="auto"/>
            <w:noWrap/>
            <w:vAlign w:val="bottom"/>
            <w:hideMark/>
          </w:tcPr>
          <w:p w14:paraId="302FB04D" w14:textId="77777777" w:rsidR="00FE076A" w:rsidRDefault="00FE076A" w:rsidP="00A779AA">
            <w:pPr>
              <w:jc w:val="center"/>
              <w:rPr>
                <w:rFonts w:ascii="Calibri" w:hAnsi="Calibri"/>
                <w:color w:val="000000"/>
                <w:szCs w:val="22"/>
              </w:rPr>
            </w:pPr>
            <w:r>
              <w:rPr>
                <w:rFonts w:ascii="Calibri" w:hAnsi="Calibri"/>
                <w:color w:val="000000"/>
                <w:szCs w:val="22"/>
              </w:rPr>
              <w:t>0</w:t>
            </w:r>
          </w:p>
        </w:tc>
        <w:tc>
          <w:tcPr>
            <w:tcW w:w="2379" w:type="dxa"/>
            <w:tcBorders>
              <w:top w:val="nil"/>
              <w:left w:val="nil"/>
              <w:bottom w:val="single" w:sz="4" w:space="0" w:color="auto"/>
              <w:right w:val="single" w:sz="4" w:space="0" w:color="auto"/>
            </w:tcBorders>
            <w:shd w:val="clear" w:color="auto" w:fill="auto"/>
            <w:noWrap/>
            <w:vAlign w:val="bottom"/>
            <w:hideMark/>
          </w:tcPr>
          <w:p w14:paraId="308B347E" w14:textId="77777777" w:rsidR="00FE076A" w:rsidRDefault="00FE076A" w:rsidP="00A779AA">
            <w:pPr>
              <w:jc w:val="center"/>
              <w:rPr>
                <w:rFonts w:ascii="Calibri" w:hAnsi="Calibri"/>
                <w:color w:val="000000"/>
                <w:szCs w:val="22"/>
              </w:rPr>
            </w:pPr>
            <w:r>
              <w:rPr>
                <w:rFonts w:ascii="Calibri" w:hAnsi="Calibri"/>
                <w:color w:val="000000"/>
                <w:szCs w:val="22"/>
              </w:rPr>
              <w:t>N/A</w:t>
            </w:r>
          </w:p>
        </w:tc>
      </w:tr>
      <w:tr w:rsidR="00FE076A" w14:paraId="304C0DAD" w14:textId="77777777" w:rsidTr="00FE076A">
        <w:trPr>
          <w:trHeight w:val="292"/>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595104E3" w14:textId="77777777" w:rsidR="00FE076A" w:rsidRDefault="00FE076A" w:rsidP="00A779AA">
            <w:pPr>
              <w:jc w:val="center"/>
              <w:rPr>
                <w:rFonts w:ascii="Calibri" w:hAnsi="Calibri"/>
                <w:i/>
                <w:iCs/>
                <w:color w:val="000000"/>
                <w:szCs w:val="22"/>
              </w:rPr>
            </w:pPr>
            <w:r>
              <w:rPr>
                <w:rFonts w:ascii="Calibri" w:hAnsi="Calibri"/>
                <w:i/>
                <w:iCs/>
                <w:color w:val="000000"/>
                <w:szCs w:val="22"/>
              </w:rPr>
              <w:t>Refi Apps_(t-1)</w:t>
            </w:r>
          </w:p>
        </w:tc>
        <w:tc>
          <w:tcPr>
            <w:tcW w:w="2624" w:type="dxa"/>
            <w:tcBorders>
              <w:top w:val="nil"/>
              <w:left w:val="nil"/>
              <w:bottom w:val="single" w:sz="4" w:space="0" w:color="auto"/>
              <w:right w:val="single" w:sz="4" w:space="0" w:color="auto"/>
            </w:tcBorders>
            <w:shd w:val="clear" w:color="auto" w:fill="auto"/>
            <w:noWrap/>
            <w:vAlign w:val="bottom"/>
            <w:hideMark/>
          </w:tcPr>
          <w:p w14:paraId="143569E9" w14:textId="77777777" w:rsidR="00FE076A" w:rsidRDefault="00FE076A" w:rsidP="00A779AA">
            <w:pPr>
              <w:jc w:val="center"/>
              <w:rPr>
                <w:rFonts w:ascii="Calibri" w:hAnsi="Calibri"/>
                <w:color w:val="000000"/>
                <w:szCs w:val="22"/>
              </w:rPr>
            </w:pPr>
            <w:r>
              <w:rPr>
                <w:rFonts w:ascii="Calibri" w:hAnsi="Calibri"/>
                <w:color w:val="000000"/>
                <w:szCs w:val="22"/>
              </w:rPr>
              <w:t>0.01395</w:t>
            </w:r>
          </w:p>
        </w:tc>
        <w:tc>
          <w:tcPr>
            <w:tcW w:w="2379" w:type="dxa"/>
            <w:tcBorders>
              <w:top w:val="nil"/>
              <w:left w:val="nil"/>
              <w:bottom w:val="single" w:sz="4" w:space="0" w:color="auto"/>
              <w:right w:val="single" w:sz="4" w:space="0" w:color="auto"/>
            </w:tcBorders>
            <w:shd w:val="clear" w:color="auto" w:fill="auto"/>
            <w:noWrap/>
            <w:vAlign w:val="bottom"/>
            <w:hideMark/>
          </w:tcPr>
          <w:p w14:paraId="602CC345" w14:textId="77777777" w:rsidR="00FE076A" w:rsidRDefault="00FE076A" w:rsidP="00A779AA">
            <w:pPr>
              <w:jc w:val="center"/>
              <w:rPr>
                <w:rFonts w:ascii="Calibri" w:hAnsi="Calibri"/>
                <w:color w:val="000000"/>
                <w:szCs w:val="22"/>
              </w:rPr>
            </w:pPr>
            <w:r>
              <w:rPr>
                <w:rFonts w:ascii="Calibri" w:hAnsi="Calibri"/>
                <w:color w:val="000000"/>
                <w:szCs w:val="22"/>
              </w:rPr>
              <w:t>&lt;0.0001</w:t>
            </w:r>
          </w:p>
        </w:tc>
      </w:tr>
      <w:tr w:rsidR="00FE076A" w14:paraId="54FBA255" w14:textId="77777777" w:rsidTr="00FE076A">
        <w:trPr>
          <w:trHeight w:val="292"/>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70B576FE" w14:textId="77777777" w:rsidR="00FE076A" w:rsidRDefault="00FE076A" w:rsidP="00A779AA">
            <w:pPr>
              <w:jc w:val="center"/>
              <w:rPr>
                <w:rFonts w:ascii="Calibri" w:hAnsi="Calibri"/>
                <w:i/>
                <w:iCs/>
                <w:color w:val="000000"/>
                <w:szCs w:val="22"/>
              </w:rPr>
            </w:pPr>
            <w:r>
              <w:rPr>
                <w:rFonts w:ascii="Calibri" w:hAnsi="Calibri"/>
                <w:i/>
                <w:iCs/>
                <w:color w:val="000000"/>
                <w:szCs w:val="22"/>
              </w:rPr>
              <w:t>Refi Apps_(t-2)</w:t>
            </w:r>
          </w:p>
        </w:tc>
        <w:tc>
          <w:tcPr>
            <w:tcW w:w="2624" w:type="dxa"/>
            <w:tcBorders>
              <w:top w:val="nil"/>
              <w:left w:val="nil"/>
              <w:bottom w:val="single" w:sz="4" w:space="0" w:color="auto"/>
              <w:right w:val="single" w:sz="4" w:space="0" w:color="auto"/>
            </w:tcBorders>
            <w:shd w:val="clear" w:color="auto" w:fill="auto"/>
            <w:noWrap/>
            <w:vAlign w:val="bottom"/>
            <w:hideMark/>
          </w:tcPr>
          <w:p w14:paraId="7CA2E39C" w14:textId="77777777" w:rsidR="00FE076A" w:rsidRDefault="00FE076A" w:rsidP="00A779AA">
            <w:pPr>
              <w:jc w:val="center"/>
              <w:rPr>
                <w:rFonts w:ascii="Calibri" w:hAnsi="Calibri"/>
                <w:color w:val="000000"/>
                <w:szCs w:val="22"/>
              </w:rPr>
            </w:pPr>
            <w:r>
              <w:rPr>
                <w:rFonts w:ascii="Calibri" w:hAnsi="Calibri"/>
                <w:color w:val="000000"/>
                <w:szCs w:val="22"/>
              </w:rPr>
              <w:t>0.01556</w:t>
            </w:r>
          </w:p>
        </w:tc>
        <w:tc>
          <w:tcPr>
            <w:tcW w:w="2379" w:type="dxa"/>
            <w:tcBorders>
              <w:top w:val="nil"/>
              <w:left w:val="nil"/>
              <w:bottom w:val="single" w:sz="4" w:space="0" w:color="auto"/>
              <w:right w:val="single" w:sz="4" w:space="0" w:color="auto"/>
            </w:tcBorders>
            <w:shd w:val="clear" w:color="auto" w:fill="auto"/>
            <w:noWrap/>
            <w:vAlign w:val="bottom"/>
            <w:hideMark/>
          </w:tcPr>
          <w:p w14:paraId="1002C2E6" w14:textId="77777777" w:rsidR="00FE076A" w:rsidRDefault="00FE076A" w:rsidP="00A779AA">
            <w:pPr>
              <w:jc w:val="center"/>
              <w:rPr>
                <w:rFonts w:ascii="Calibri" w:hAnsi="Calibri"/>
                <w:color w:val="000000"/>
                <w:szCs w:val="22"/>
              </w:rPr>
            </w:pPr>
            <w:r>
              <w:rPr>
                <w:rFonts w:ascii="Calibri" w:hAnsi="Calibri"/>
                <w:color w:val="000000"/>
                <w:szCs w:val="22"/>
              </w:rPr>
              <w:t>&lt;0.0001</w:t>
            </w:r>
          </w:p>
        </w:tc>
      </w:tr>
      <w:tr w:rsidR="00FE076A" w14:paraId="378DF8F2" w14:textId="77777777" w:rsidTr="00FE076A">
        <w:trPr>
          <w:trHeight w:val="292"/>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548F7A3C" w14:textId="77777777" w:rsidR="00FE076A" w:rsidRDefault="00FE076A" w:rsidP="00A779AA">
            <w:pPr>
              <w:jc w:val="center"/>
              <w:rPr>
                <w:rFonts w:ascii="Calibri" w:hAnsi="Calibri"/>
                <w:i/>
                <w:iCs/>
                <w:color w:val="000000"/>
                <w:szCs w:val="22"/>
              </w:rPr>
            </w:pPr>
            <w:r>
              <w:rPr>
                <w:rFonts w:ascii="Calibri" w:hAnsi="Calibri"/>
                <w:i/>
                <w:iCs/>
                <w:color w:val="000000"/>
                <w:szCs w:val="22"/>
              </w:rPr>
              <w:t>R square</w:t>
            </w:r>
          </w:p>
        </w:tc>
        <w:tc>
          <w:tcPr>
            <w:tcW w:w="2624" w:type="dxa"/>
            <w:tcBorders>
              <w:top w:val="nil"/>
              <w:left w:val="nil"/>
              <w:bottom w:val="single" w:sz="4" w:space="0" w:color="auto"/>
              <w:right w:val="single" w:sz="4" w:space="0" w:color="auto"/>
            </w:tcBorders>
            <w:shd w:val="clear" w:color="auto" w:fill="auto"/>
            <w:noWrap/>
            <w:vAlign w:val="bottom"/>
            <w:hideMark/>
          </w:tcPr>
          <w:p w14:paraId="1F512418" w14:textId="77777777" w:rsidR="00FE076A" w:rsidRDefault="00FE076A" w:rsidP="00A779AA">
            <w:pPr>
              <w:jc w:val="center"/>
              <w:rPr>
                <w:rFonts w:ascii="Calibri" w:hAnsi="Calibri"/>
                <w:color w:val="000000"/>
                <w:szCs w:val="22"/>
              </w:rPr>
            </w:pPr>
            <w:r>
              <w:rPr>
                <w:rFonts w:ascii="Calibri" w:hAnsi="Calibri"/>
                <w:color w:val="000000"/>
                <w:szCs w:val="22"/>
              </w:rPr>
              <w:t>97.65</w:t>
            </w:r>
          </w:p>
        </w:tc>
        <w:tc>
          <w:tcPr>
            <w:tcW w:w="2379" w:type="dxa"/>
            <w:tcBorders>
              <w:top w:val="nil"/>
              <w:left w:val="nil"/>
              <w:bottom w:val="single" w:sz="4" w:space="0" w:color="auto"/>
              <w:right w:val="single" w:sz="4" w:space="0" w:color="auto"/>
            </w:tcBorders>
            <w:shd w:val="clear" w:color="auto" w:fill="auto"/>
            <w:noWrap/>
            <w:vAlign w:val="bottom"/>
            <w:hideMark/>
          </w:tcPr>
          <w:p w14:paraId="06E26D76" w14:textId="77777777" w:rsidR="00FE076A" w:rsidRDefault="00FE076A" w:rsidP="00A779AA">
            <w:pPr>
              <w:jc w:val="center"/>
              <w:rPr>
                <w:rFonts w:ascii="Calibri" w:hAnsi="Calibri"/>
                <w:color w:val="000000"/>
                <w:szCs w:val="22"/>
              </w:rPr>
            </w:pPr>
            <w:r>
              <w:rPr>
                <w:rFonts w:ascii="Calibri" w:hAnsi="Calibri"/>
                <w:color w:val="000000"/>
                <w:szCs w:val="22"/>
              </w:rPr>
              <w:t>N/A</w:t>
            </w:r>
          </w:p>
        </w:tc>
      </w:tr>
      <w:tr w:rsidR="00FE076A" w14:paraId="1E43FDBC" w14:textId="77777777" w:rsidTr="00FE076A">
        <w:trPr>
          <w:trHeight w:val="292"/>
        </w:trPr>
        <w:tc>
          <w:tcPr>
            <w:tcW w:w="2749" w:type="dxa"/>
            <w:tcBorders>
              <w:top w:val="nil"/>
              <w:left w:val="single" w:sz="4" w:space="0" w:color="auto"/>
              <w:bottom w:val="single" w:sz="4" w:space="0" w:color="auto"/>
              <w:right w:val="single" w:sz="4" w:space="0" w:color="auto"/>
            </w:tcBorders>
            <w:shd w:val="clear" w:color="auto" w:fill="auto"/>
            <w:noWrap/>
            <w:vAlign w:val="bottom"/>
            <w:hideMark/>
          </w:tcPr>
          <w:p w14:paraId="5C9434C7" w14:textId="77777777" w:rsidR="00FE076A" w:rsidRDefault="00FE076A" w:rsidP="00A779AA">
            <w:pPr>
              <w:jc w:val="center"/>
              <w:rPr>
                <w:rFonts w:ascii="Calibri" w:hAnsi="Calibri"/>
                <w:i/>
                <w:iCs/>
                <w:color w:val="000000"/>
                <w:szCs w:val="22"/>
              </w:rPr>
            </w:pPr>
            <w:r>
              <w:rPr>
                <w:rFonts w:ascii="Calibri" w:hAnsi="Calibri"/>
                <w:i/>
                <w:iCs/>
                <w:color w:val="000000"/>
                <w:szCs w:val="22"/>
              </w:rPr>
              <w:t>No. of obs.</w:t>
            </w:r>
          </w:p>
        </w:tc>
        <w:tc>
          <w:tcPr>
            <w:tcW w:w="2624" w:type="dxa"/>
            <w:tcBorders>
              <w:top w:val="nil"/>
              <w:left w:val="nil"/>
              <w:bottom w:val="single" w:sz="4" w:space="0" w:color="auto"/>
              <w:right w:val="single" w:sz="4" w:space="0" w:color="auto"/>
            </w:tcBorders>
            <w:shd w:val="clear" w:color="auto" w:fill="auto"/>
            <w:noWrap/>
            <w:vAlign w:val="bottom"/>
            <w:hideMark/>
          </w:tcPr>
          <w:p w14:paraId="3CB9A078" w14:textId="77777777" w:rsidR="00FE076A" w:rsidRDefault="00FE076A" w:rsidP="00A779AA">
            <w:pPr>
              <w:jc w:val="center"/>
              <w:rPr>
                <w:rFonts w:ascii="Calibri" w:hAnsi="Calibri"/>
                <w:color w:val="000000"/>
                <w:szCs w:val="22"/>
              </w:rPr>
            </w:pPr>
            <w:r>
              <w:rPr>
                <w:rFonts w:ascii="Calibri" w:hAnsi="Calibri"/>
                <w:color w:val="000000"/>
                <w:szCs w:val="22"/>
              </w:rPr>
              <w:t>95</w:t>
            </w:r>
          </w:p>
        </w:tc>
        <w:tc>
          <w:tcPr>
            <w:tcW w:w="2379" w:type="dxa"/>
            <w:tcBorders>
              <w:top w:val="nil"/>
              <w:left w:val="nil"/>
              <w:bottom w:val="single" w:sz="4" w:space="0" w:color="auto"/>
              <w:right w:val="single" w:sz="4" w:space="0" w:color="auto"/>
            </w:tcBorders>
            <w:shd w:val="clear" w:color="auto" w:fill="auto"/>
            <w:noWrap/>
            <w:vAlign w:val="bottom"/>
            <w:hideMark/>
          </w:tcPr>
          <w:p w14:paraId="384DDDD5" w14:textId="77777777" w:rsidR="00FE076A" w:rsidRDefault="00FE076A" w:rsidP="00A779AA">
            <w:pPr>
              <w:jc w:val="center"/>
              <w:rPr>
                <w:rFonts w:ascii="Calibri" w:hAnsi="Calibri"/>
                <w:color w:val="000000"/>
                <w:szCs w:val="22"/>
              </w:rPr>
            </w:pPr>
            <w:r>
              <w:rPr>
                <w:rFonts w:ascii="Calibri" w:hAnsi="Calibri"/>
                <w:color w:val="000000"/>
                <w:szCs w:val="22"/>
              </w:rPr>
              <w:t>N/A</w:t>
            </w:r>
          </w:p>
        </w:tc>
      </w:tr>
    </w:tbl>
    <w:p w14:paraId="3169E878" w14:textId="77777777" w:rsidR="00825894" w:rsidRDefault="00E52C2A" w:rsidP="00825894">
      <w:pPr>
        <w:pStyle w:val="Heading3"/>
      </w:pPr>
      <w:r>
        <w:t xml:space="preserve">Loan-level Component </w:t>
      </w:r>
      <w:r w:rsidR="00825894">
        <w:t>LLC</w:t>
      </w:r>
    </w:p>
    <w:p w14:paraId="47080EE6" w14:textId="77777777" w:rsidR="00FB36A4" w:rsidRDefault="00FB36A4" w:rsidP="00FB36A4">
      <w:pPr>
        <w:ind w:left="0"/>
        <w:jc w:val="both"/>
      </w:pPr>
      <w:r>
        <w:t xml:space="preserve">In order to calculate the official refi originations and acquisitions for </w:t>
      </w:r>
      <w:r w:rsidR="00590063">
        <w:t xml:space="preserve">CORP, </w:t>
      </w:r>
      <w:r>
        <w:t>DFAST</w:t>
      </w:r>
      <w:r w:rsidR="00590063">
        <w:t xml:space="preserve"> and MST</w:t>
      </w:r>
      <w:r>
        <w:t xml:space="preserve"> we rely on </w:t>
      </w:r>
      <w:r w:rsidR="00590063">
        <w:t>the Loan Level Component (LLC)</w:t>
      </w:r>
      <w:r>
        <w:t xml:space="preserve"> based on </w:t>
      </w:r>
      <w:r w:rsidR="00590063">
        <w:t>the refi liquidation component of total voluntary prepays from the SFM</w:t>
      </w:r>
      <w:r>
        <w:t xml:space="preserve">. The LLC converts Fannie’s rate-sensitive prepay liquidations into subsequent refi acquisitions. This process relies on (A) Fannie’s </w:t>
      </w:r>
      <w:r w:rsidR="00590063">
        <w:t>SFM</w:t>
      </w:r>
      <w:r>
        <w:t xml:space="preserve"> to forecast rate-sensitive prepay liquidations, (B) a process to forecast liquidations of prospective loan acquisitions based on </w:t>
      </w:r>
      <w:r w:rsidR="00590063">
        <w:t xml:space="preserve">the profile of </w:t>
      </w:r>
      <w:r>
        <w:t xml:space="preserve">recent vintages, (C) a set of management assumptions related to the scaling of </w:t>
      </w:r>
      <w:r w:rsidR="00590063">
        <w:t>SFM</w:t>
      </w:r>
      <w:r>
        <w:t xml:space="preserve"> rate-sensitive liquidations based on recent model performance tracking results, and (D) a set of management assumptions related to the recapture rate of forecasted rate-sensitive prepay liquidations. In short, this component predicts acquisition/origination volumes based on the recapture of rate-sensitive liquidations and relies on assumptions on refi market share, liquidation share and the rate of balance increases as well as adjustments of </w:t>
      </w:r>
      <w:r w:rsidR="00590063">
        <w:t>SFM</w:t>
      </w:r>
      <w:r>
        <w:t xml:space="preserve"> liquidations based on recent model performance tracking and alignment with the Economic Forecast </w:t>
      </w:r>
      <w:r w:rsidR="00590063">
        <w:t>working group</w:t>
      </w:r>
      <w:r>
        <w:t xml:space="preserve"> and </w:t>
      </w:r>
      <w:r w:rsidR="00590063">
        <w:t xml:space="preserve">the </w:t>
      </w:r>
      <w:r>
        <w:t>Chief Economist’s views on t</w:t>
      </w:r>
      <w:r w:rsidR="00120E05">
        <w:t>he housing and mortgage market.</w:t>
      </w:r>
    </w:p>
    <w:p w14:paraId="1B305616" w14:textId="77777777" w:rsidR="00222DEE" w:rsidRPr="00222DEE" w:rsidRDefault="00120E05" w:rsidP="00222DEE">
      <w:pPr>
        <w:ind w:left="0"/>
        <w:rPr>
          <w:rFonts w:ascii="Arial Bold" w:hAnsi="Arial Bold" w:cs="Arial"/>
        </w:rPr>
      </w:pPr>
      <w:r>
        <w:rPr>
          <w:bCs/>
        </w:rPr>
        <w:t xml:space="preserve">The </w:t>
      </w:r>
      <w:r w:rsidR="00222DEE">
        <w:rPr>
          <w:bCs/>
        </w:rPr>
        <w:t>Loan-level Liquidation Component of Refi Origination is expressed as follows:</w:t>
      </w:r>
    </w:p>
    <w:p w14:paraId="28635D3D" w14:textId="77777777" w:rsidR="00222DEE" w:rsidRPr="00A030D4" w:rsidRDefault="00222DEE" w:rsidP="00222DEE">
      <w:pPr>
        <w:ind w:left="0"/>
      </w:pPr>
      <m:oMath>
        <m:r>
          <w:rPr>
            <w:rFonts w:ascii="Cambria Math" w:hAnsi="Cambria Math"/>
          </w:rPr>
          <m:t>RefiOri</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LLC</m:t>
            </m:r>
          </m:sup>
        </m:sSubSup>
        <m:r>
          <w:rPr>
            <w:rFonts w:ascii="Cambria Math" w:hAnsi="Cambria Math"/>
          </w:rPr>
          <m:t>=RefiLiq</m:t>
        </m:r>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*Refi Recapture Rat</m:t>
        </m:r>
        <m:sSub>
          <m:sSubPr>
            <m:ctrlPr>
              <w:rPr>
                <w:rFonts w:ascii="Cambria Math" w:hAnsi="Cambria Math"/>
                <w:i/>
              </w:rPr>
            </m:ctrlPr>
          </m:sSubPr>
          <m:e>
            <m:r>
              <w:rPr>
                <w:rFonts w:ascii="Cambria Math" w:hAnsi="Cambria Math"/>
              </w:rPr>
              <m:t>e</m:t>
            </m:r>
          </m:e>
          <m:sub>
            <m:r>
              <w:rPr>
                <w:rFonts w:ascii="Cambria Math" w:hAnsi="Cambria Math"/>
              </w:rPr>
              <m:t>t</m:t>
            </m:r>
          </m:sub>
        </m:sSub>
      </m:oMath>
      <w:proofErr w:type="gramStart"/>
      <w:r w:rsidR="00BF7CB0">
        <w:t>…</w:t>
      </w:r>
      <w:ins w:id="86" w:author="Zhang, Yigang" w:date="2017-12-19T11:22:00Z">
        <w:r w:rsidR="000F2EBF">
          <w:t>(</w:t>
        </w:r>
        <w:proofErr w:type="gramEnd"/>
        <w:r w:rsidR="000F2EBF">
          <w:t>1)</w:t>
        </w:r>
      </w:ins>
    </w:p>
    <w:p w14:paraId="06FCBF6F" w14:textId="77777777" w:rsidR="00222DEE" w:rsidRPr="00222DEE" w:rsidRDefault="00222DEE" w:rsidP="00222DEE">
      <w:pPr>
        <w:ind w:left="0"/>
      </w:pPr>
      <m:oMath>
        <m:r>
          <w:rPr>
            <w:rFonts w:ascii="Cambria Math" w:hAnsi="Cambria Math"/>
          </w:rPr>
          <m:t>Refi Recapture Rat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Fannie Refi Acqn Market Shar</m:t>
            </m:r>
            <m:sSub>
              <m:sSubPr>
                <m:ctrlPr>
                  <w:rPr>
                    <w:rFonts w:ascii="Cambria Math" w:hAnsi="Cambria Math"/>
                    <w:i/>
                  </w:rPr>
                </m:ctrlPr>
              </m:sSubPr>
              <m:e>
                <m:r>
                  <w:rPr>
                    <w:rFonts w:ascii="Cambria Math" w:hAnsi="Cambria Math"/>
                  </w:rPr>
                  <m:t>e</m:t>
                </m:r>
              </m:e>
              <m:sub>
                <m:r>
                  <w:rPr>
                    <w:rFonts w:ascii="Cambria Math" w:hAnsi="Cambria Math"/>
                  </w:rPr>
                  <m:t>t</m:t>
                </m:r>
              </m:sub>
            </m:sSub>
          </m:num>
          <m:den>
            <m:r>
              <w:rPr>
                <w:rFonts w:ascii="Cambria Math" w:hAnsi="Cambria Math"/>
              </w:rPr>
              <m:t>Fannie Refi Lqdn Market Shar</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d>
          <m:dPr>
            <m:ctrlPr>
              <w:rPr>
                <w:rFonts w:ascii="Cambria Math" w:hAnsi="Cambria Math"/>
                <w:i/>
              </w:rPr>
            </m:ctrlPr>
          </m:dPr>
          <m:e>
            <m:r>
              <w:rPr>
                <w:rFonts w:ascii="Cambria Math" w:hAnsi="Cambria Math"/>
              </w:rPr>
              <m:t>1+Balance Increas</m:t>
            </m:r>
            <m:sSub>
              <m:sSubPr>
                <m:ctrlPr>
                  <w:rPr>
                    <w:rFonts w:ascii="Cambria Math" w:hAnsi="Cambria Math"/>
                    <w:i/>
                  </w:rPr>
                </m:ctrlPr>
              </m:sSubPr>
              <m:e>
                <m:r>
                  <w:rPr>
                    <w:rFonts w:ascii="Cambria Math" w:hAnsi="Cambria Math"/>
                  </w:rPr>
                  <m:t>e</m:t>
                </m:r>
              </m:e>
              <m:sub>
                <m:r>
                  <w:rPr>
                    <w:rFonts w:ascii="Cambria Math" w:hAnsi="Cambria Math"/>
                  </w:rPr>
                  <m:t>t</m:t>
                </m:r>
              </m:sub>
            </m:sSub>
          </m:e>
        </m:d>
      </m:oMath>
      <w:del w:id="87" w:author="Zhang, Yigang" w:date="2017-12-19T11:22:00Z">
        <w:r w:rsidR="00FA76AF" w:rsidDel="000F2EBF">
          <w:delText>,</w:delText>
        </w:r>
      </w:del>
      <w:proofErr w:type="gramStart"/>
      <w:r w:rsidR="00BF7CB0">
        <w:t>…</w:t>
      </w:r>
      <w:ins w:id="88" w:author="Zhang, Yigang" w:date="2017-12-19T11:22:00Z">
        <w:r w:rsidR="000F2EBF">
          <w:t>(</w:t>
        </w:r>
        <w:proofErr w:type="gramEnd"/>
        <w:r w:rsidR="000F2EBF">
          <w:t>2)</w:t>
        </w:r>
      </w:ins>
    </w:p>
    <w:p w14:paraId="2948C9BC" w14:textId="77777777" w:rsidR="00222DEE" w:rsidRDefault="00BF7CB0" w:rsidP="005117A8">
      <w:pPr>
        <w:ind w:left="0"/>
        <w:jc w:val="both"/>
      </w:pPr>
      <w:r>
        <w:t xml:space="preserve">where Refi liquidation in equation (1) is obtained from </w:t>
      </w:r>
      <w:r w:rsidR="00120E05">
        <w:t xml:space="preserve">the SFM </w:t>
      </w:r>
      <w:r>
        <w:t xml:space="preserve">transition prepayment model and </w:t>
      </w:r>
      <w:r w:rsidR="00120E05">
        <w:t xml:space="preserve">the refi </w:t>
      </w:r>
      <w:r>
        <w:t>recapture rate is decom</w:t>
      </w:r>
      <w:r w:rsidR="00120E05">
        <w:t>po</w:t>
      </w:r>
      <w:r>
        <w:t xml:space="preserve">sed into </w:t>
      </w:r>
      <w:r w:rsidR="00120E05">
        <w:t xml:space="preserve">the </w:t>
      </w:r>
      <w:proofErr w:type="spellStart"/>
      <w:r>
        <w:t>th</w:t>
      </w:r>
      <w:r w:rsidR="00120E05">
        <w:t>ree</w:t>
      </w:r>
      <w:r>
        <w:t>e</w:t>
      </w:r>
      <w:proofErr w:type="spellEnd"/>
      <w:r>
        <w:t xml:space="preserve"> terms: </w:t>
      </w:r>
      <w:r w:rsidR="00120E05">
        <w:t>the refi acquisition market share</w:t>
      </w:r>
      <w:r>
        <w:t xml:space="preserve">, </w:t>
      </w:r>
      <w:r w:rsidR="00120E05">
        <w:t xml:space="preserve">the refi liquidation market </w:t>
      </w:r>
      <w:r>
        <w:t>Share, and</w:t>
      </w:r>
      <w:r w:rsidR="00120E05">
        <w:t xml:space="preserve"> balance increases of recaptured </w:t>
      </w:r>
      <w:proofErr w:type="spellStart"/>
      <w:r w:rsidR="00120E05">
        <w:t>refis</w:t>
      </w:r>
      <w:proofErr w:type="spellEnd"/>
      <w:r>
        <w:t>.</w:t>
      </w:r>
    </w:p>
    <w:p w14:paraId="687004EA" w14:textId="77777777" w:rsidR="00E208F6" w:rsidRDefault="00E208F6" w:rsidP="00E208F6">
      <w:pPr>
        <w:pStyle w:val="Heading3"/>
      </w:pPr>
      <w:r>
        <w:t>Management Assumptions and Dials Used in LLC Implementation</w:t>
      </w:r>
    </w:p>
    <w:p w14:paraId="2C797A1F" w14:textId="77777777" w:rsidR="00881A89" w:rsidRDefault="00881A89" w:rsidP="00E208F6">
      <w:pPr>
        <w:ind w:left="0"/>
        <w:rPr>
          <w:i/>
        </w:rPr>
      </w:pPr>
      <w:r>
        <w:rPr>
          <w:i/>
        </w:rPr>
        <w:t>Fannie Market Share</w:t>
      </w:r>
    </w:p>
    <w:p w14:paraId="4B4ECD6E" w14:textId="77777777" w:rsidR="00981505" w:rsidRDefault="00FA76AF" w:rsidP="005117A8">
      <w:pPr>
        <w:pStyle w:val="BodyTextIndent"/>
        <w:ind w:left="0"/>
        <w:jc w:val="both"/>
      </w:pPr>
      <w:r>
        <w:t xml:space="preserve">The Fannie market share assumptions are based on incoming securitization, acquisition and securitization data, as well as quarterly </w:t>
      </w:r>
      <w:ins w:id="89" w:author="Zhang, Yigang" w:date="2017-12-19T11:23:00Z">
        <w:r w:rsidR="000F2EBF" w:rsidRPr="000F2EBF">
          <w:t xml:space="preserve">mortgage debt outstanding </w:t>
        </w:r>
      </w:ins>
      <w:ins w:id="90" w:author="Zhang, Yigang" w:date="2017-12-19T11:24:00Z">
        <w:r w:rsidR="000F2EBF">
          <w:t>(</w:t>
        </w:r>
      </w:ins>
      <w:r>
        <w:t>MDO</w:t>
      </w:r>
      <w:ins w:id="91" w:author="Zhang, Yigang" w:date="2017-12-19T11:24:00Z">
        <w:r w:rsidR="000F2EBF">
          <w:t>)</w:t>
        </w:r>
      </w:ins>
      <w:r>
        <w:t xml:space="preserve"> and annual HMDA (and other data) used to size the share of the market th</w:t>
      </w:r>
      <w:del w:id="92" w:author="Zhang, Yigang" w:date="2017-12-19T11:24:00Z">
        <w:r w:rsidDel="000F2EBF">
          <w:delText>j</w:delText>
        </w:r>
      </w:del>
      <w:r>
        <w:t xml:space="preserve">at goes to Fannie and other secondary market participants (Freddie, </w:t>
      </w:r>
      <w:proofErr w:type="spellStart"/>
      <w:r>
        <w:t>Ginnie</w:t>
      </w:r>
      <w:proofErr w:type="spellEnd"/>
      <w:r>
        <w:t xml:space="preserve">, Held-on-Book and PLS). </w:t>
      </w:r>
      <w:r w:rsidR="00981505">
        <w:t xml:space="preserve">The following example from </w:t>
      </w:r>
      <w:r>
        <w:t xml:space="preserve">the </w:t>
      </w:r>
      <w:r w:rsidR="00981505">
        <w:t>Q2 2015 forecast illustrates how ESR produces market share assumptions. This represent</w:t>
      </w:r>
      <w:ins w:id="93" w:author="Zhang, Yigang" w:date="2017-12-19T11:24:00Z">
        <w:r w:rsidR="000F2EBF">
          <w:t>s</w:t>
        </w:r>
      </w:ins>
      <w:r w:rsidR="00981505">
        <w:t xml:space="preserve"> the final implemented strategy following discussion with the ESR forecasting group</w:t>
      </w:r>
      <w:r>
        <w:t xml:space="preserve"> and approved by the ESR VP</w:t>
      </w:r>
      <w:r w:rsidR="00981505">
        <w:t>:</w:t>
      </w:r>
    </w:p>
    <w:p w14:paraId="292BCA75" w14:textId="77777777" w:rsidR="00981505" w:rsidRPr="005776FB" w:rsidRDefault="00981505" w:rsidP="00981505">
      <w:pPr>
        <w:tabs>
          <w:tab w:val="left" w:pos="2940"/>
        </w:tabs>
        <w:spacing w:before="0" w:after="0"/>
        <w:ind w:left="0"/>
        <w:rPr>
          <w:rFonts w:cs="Arial"/>
          <w:b/>
        </w:rPr>
      </w:pPr>
      <w:r w:rsidRPr="005776FB">
        <w:rPr>
          <w:rFonts w:cs="Arial"/>
          <w:b/>
        </w:rPr>
        <w:t>Long-Term Assumptions/Forecast Recommendation for 2015 Q2 Forecast:</w:t>
      </w:r>
    </w:p>
    <w:p w14:paraId="1002A7A6" w14:textId="77777777" w:rsidR="00981505" w:rsidRPr="005776FB" w:rsidRDefault="00981505" w:rsidP="00981505">
      <w:pPr>
        <w:pStyle w:val="ListParagraph"/>
        <w:numPr>
          <w:ilvl w:val="0"/>
          <w:numId w:val="28"/>
        </w:numPr>
        <w:tabs>
          <w:tab w:val="left" w:pos="2940"/>
        </w:tabs>
        <w:spacing w:before="0" w:after="0"/>
        <w:rPr>
          <w:rFonts w:cs="Arial"/>
        </w:rPr>
      </w:pPr>
      <w:r w:rsidRPr="005776FB">
        <w:rPr>
          <w:rFonts w:cs="Arial"/>
          <w:b/>
        </w:rPr>
        <w:t>FNMA PMM/Refi:</w:t>
      </w:r>
      <w:r w:rsidRPr="005776FB">
        <w:rPr>
          <w:rFonts w:cs="Arial"/>
        </w:rPr>
        <w:t xml:space="preserve"> retains 60 percent of the GSE market</w:t>
      </w:r>
    </w:p>
    <w:p w14:paraId="50E6472C" w14:textId="77777777" w:rsidR="00981505" w:rsidRPr="005776FB" w:rsidRDefault="00981505" w:rsidP="00981505">
      <w:pPr>
        <w:pStyle w:val="ListParagraph"/>
        <w:numPr>
          <w:ilvl w:val="0"/>
          <w:numId w:val="28"/>
        </w:numPr>
        <w:tabs>
          <w:tab w:val="left" w:pos="2940"/>
        </w:tabs>
        <w:spacing w:before="0" w:after="0"/>
        <w:rPr>
          <w:rFonts w:cs="Arial"/>
        </w:rPr>
      </w:pPr>
      <w:r w:rsidRPr="005776FB">
        <w:rPr>
          <w:rFonts w:cs="Arial"/>
          <w:b/>
        </w:rPr>
        <w:t>FNMA Refi:</w:t>
      </w:r>
      <w:r w:rsidRPr="005776FB">
        <w:rPr>
          <w:rFonts w:cs="Arial"/>
        </w:rPr>
        <w:t xml:space="preserve"> FNMA will lose refi market share in the near-term as GNMA streamlined </w:t>
      </w:r>
      <w:proofErr w:type="spellStart"/>
      <w:r w:rsidRPr="005776FB">
        <w:rPr>
          <w:rFonts w:cs="Arial"/>
        </w:rPr>
        <w:t>refis</w:t>
      </w:r>
      <w:proofErr w:type="spellEnd"/>
      <w:r w:rsidRPr="005776FB">
        <w:rPr>
          <w:rFonts w:cs="Arial"/>
        </w:rPr>
        <w:t xml:space="preserve"> increase the size of the refi market not captured by FNMA.</w:t>
      </w:r>
    </w:p>
    <w:p w14:paraId="2D4541D8" w14:textId="77777777" w:rsidR="00981505" w:rsidRPr="005776FB" w:rsidRDefault="00981505" w:rsidP="00981505">
      <w:pPr>
        <w:pStyle w:val="ListParagraph"/>
        <w:numPr>
          <w:ilvl w:val="0"/>
          <w:numId w:val="28"/>
        </w:numPr>
        <w:tabs>
          <w:tab w:val="left" w:pos="2940"/>
        </w:tabs>
        <w:spacing w:before="0" w:after="0"/>
        <w:rPr>
          <w:rFonts w:cs="Arial"/>
        </w:rPr>
      </w:pPr>
      <w:r w:rsidRPr="005776FB">
        <w:rPr>
          <w:rFonts w:cs="Arial"/>
          <w:b/>
        </w:rPr>
        <w:t>FNMA PMM:</w:t>
      </w:r>
      <w:r w:rsidRPr="005776FB">
        <w:rPr>
          <w:rFonts w:cs="Arial"/>
        </w:rPr>
        <w:t xml:space="preserve"> We maintain FNMA PMM market share assumptions from the previous forecast and continue to monitor the unfolding effects of the 95-97 product and the GNMA MIP cut. </w:t>
      </w:r>
    </w:p>
    <w:p w14:paraId="54FBD3A9" w14:textId="77777777" w:rsidR="00981505" w:rsidRPr="005776FB" w:rsidRDefault="00981505" w:rsidP="00981505">
      <w:pPr>
        <w:pStyle w:val="ListParagraph"/>
        <w:numPr>
          <w:ilvl w:val="0"/>
          <w:numId w:val="28"/>
        </w:numPr>
        <w:tabs>
          <w:tab w:val="left" w:pos="2940"/>
        </w:tabs>
        <w:spacing w:before="0" w:after="0"/>
        <w:rPr>
          <w:rFonts w:cs="Arial"/>
        </w:rPr>
      </w:pPr>
      <w:r w:rsidRPr="005776FB">
        <w:rPr>
          <w:rFonts w:cs="Arial"/>
          <w:b/>
        </w:rPr>
        <w:t xml:space="preserve">GNMA PMM: </w:t>
      </w:r>
    </w:p>
    <w:p w14:paraId="5BF3CC37" w14:textId="77777777" w:rsidR="00981505" w:rsidRPr="005776FB" w:rsidRDefault="00981505" w:rsidP="00981505">
      <w:pPr>
        <w:pStyle w:val="ListParagraph"/>
        <w:numPr>
          <w:ilvl w:val="1"/>
          <w:numId w:val="28"/>
        </w:numPr>
        <w:tabs>
          <w:tab w:val="left" w:pos="2940"/>
        </w:tabs>
        <w:spacing w:before="0" w:after="0"/>
        <w:rPr>
          <w:rFonts w:cs="Arial"/>
        </w:rPr>
      </w:pPr>
      <w:r w:rsidRPr="005776FB">
        <w:rPr>
          <w:rFonts w:cs="Arial"/>
        </w:rPr>
        <w:t xml:space="preserve">GNMA’s 2014 Actuarial Report assumes that FHA shares will stay elevated in 2015 at 16% and decline to 15% in 2016 and beyond. </w:t>
      </w:r>
    </w:p>
    <w:p w14:paraId="32EE414F" w14:textId="77777777" w:rsidR="00981505" w:rsidRPr="005776FB" w:rsidRDefault="00981505" w:rsidP="00981505">
      <w:pPr>
        <w:pStyle w:val="ListParagraph"/>
        <w:numPr>
          <w:ilvl w:val="1"/>
          <w:numId w:val="28"/>
        </w:numPr>
        <w:tabs>
          <w:tab w:val="left" w:pos="2940"/>
        </w:tabs>
        <w:spacing w:before="0" w:after="0"/>
        <w:rPr>
          <w:rFonts w:cs="Arial"/>
        </w:rPr>
      </w:pPr>
      <w:r w:rsidRPr="005776FB">
        <w:rPr>
          <w:rFonts w:cs="Arial"/>
        </w:rPr>
        <w:t>GNMA’s PMM shares of FHA/VA/PIH/RD maintain the recently observed relationship – FHA is historically 60% of GNMA PMM Volumes. This share has declined over last 12 months. MIP decline will potentially push relative share of FHA back to 60%.</w:t>
      </w:r>
    </w:p>
    <w:p w14:paraId="794C39AE" w14:textId="77777777" w:rsidR="00981505" w:rsidRPr="005776FB" w:rsidRDefault="00981505" w:rsidP="00981505">
      <w:pPr>
        <w:pStyle w:val="ListParagraph"/>
        <w:numPr>
          <w:ilvl w:val="1"/>
          <w:numId w:val="28"/>
        </w:numPr>
        <w:tabs>
          <w:tab w:val="left" w:pos="2940"/>
        </w:tabs>
        <w:spacing w:before="0" w:after="0"/>
        <w:rPr>
          <w:rFonts w:cs="Arial"/>
        </w:rPr>
      </w:pPr>
      <w:r w:rsidRPr="005776FB">
        <w:rPr>
          <w:rFonts w:cs="Arial"/>
        </w:rPr>
        <w:t>GNMA PMM share is 26.7% in the remaining months of 2015 and will decline to 25% after 2015</w:t>
      </w:r>
    </w:p>
    <w:p w14:paraId="7C4DBB13" w14:textId="77777777" w:rsidR="00981505" w:rsidRPr="005776FB" w:rsidRDefault="00981505" w:rsidP="00981505">
      <w:pPr>
        <w:pStyle w:val="ListParagraph"/>
        <w:numPr>
          <w:ilvl w:val="0"/>
          <w:numId w:val="28"/>
        </w:numPr>
        <w:tabs>
          <w:tab w:val="left" w:pos="2940"/>
        </w:tabs>
        <w:spacing w:before="0" w:after="0"/>
        <w:rPr>
          <w:rFonts w:cs="Arial"/>
          <w:b/>
        </w:rPr>
      </w:pPr>
      <w:r w:rsidRPr="005776FB">
        <w:rPr>
          <w:rFonts w:cs="Arial"/>
          <w:b/>
        </w:rPr>
        <w:t xml:space="preserve">GNMA Refi: </w:t>
      </w:r>
    </w:p>
    <w:p w14:paraId="4D0EB346" w14:textId="77777777" w:rsidR="00981505" w:rsidRPr="005776FB" w:rsidRDefault="00981505" w:rsidP="00981505">
      <w:pPr>
        <w:tabs>
          <w:tab w:val="left" w:pos="2940"/>
        </w:tabs>
        <w:spacing w:before="0" w:after="0"/>
        <w:ind w:left="0"/>
        <w:rPr>
          <w:rFonts w:cs="Arial"/>
        </w:rPr>
      </w:pPr>
    </w:p>
    <w:p w14:paraId="48006982" w14:textId="77777777" w:rsidR="00981505" w:rsidRPr="005776FB" w:rsidRDefault="00981505" w:rsidP="00981505">
      <w:pPr>
        <w:pStyle w:val="ListParagraph"/>
        <w:numPr>
          <w:ilvl w:val="1"/>
          <w:numId w:val="28"/>
        </w:numPr>
        <w:tabs>
          <w:tab w:val="left" w:pos="2940"/>
        </w:tabs>
        <w:spacing w:before="0" w:after="0"/>
        <w:rPr>
          <w:rFonts w:cs="Arial"/>
        </w:rPr>
      </w:pPr>
      <w:r w:rsidRPr="005776FB">
        <w:rPr>
          <w:rFonts w:cs="Arial"/>
        </w:rPr>
        <w:t xml:space="preserve">The surge in FHA refi apps in the last two months will be a re-sorting of FHA loans to FHA loans affecting near-term refi market shares but not out-year shares. </w:t>
      </w:r>
    </w:p>
    <w:p w14:paraId="52DC7B57" w14:textId="77777777" w:rsidR="00981505" w:rsidRPr="005776FB" w:rsidRDefault="00981505" w:rsidP="00981505">
      <w:pPr>
        <w:pStyle w:val="ListParagraph"/>
        <w:numPr>
          <w:ilvl w:val="1"/>
          <w:numId w:val="28"/>
        </w:numPr>
        <w:tabs>
          <w:tab w:val="left" w:pos="2940"/>
        </w:tabs>
        <w:spacing w:before="0" w:after="0"/>
        <w:rPr>
          <w:rFonts w:cs="Arial"/>
        </w:rPr>
      </w:pPr>
      <w:r w:rsidRPr="005776FB">
        <w:rPr>
          <w:rFonts w:cs="Arial"/>
        </w:rPr>
        <w:t>Using industry estimates of the effect of the MIP change on near-term volumes and changes in the relative size of conventional apps, GNMA’s refi share will increase and return to its 2013- 2014 average of 14.5% over a year.</w:t>
      </w:r>
    </w:p>
    <w:p w14:paraId="6F748DA6" w14:textId="77777777" w:rsidR="00981505" w:rsidRPr="005776FB" w:rsidRDefault="00981505" w:rsidP="00981505">
      <w:pPr>
        <w:pStyle w:val="ListParagraph"/>
        <w:numPr>
          <w:ilvl w:val="1"/>
          <w:numId w:val="28"/>
        </w:numPr>
        <w:tabs>
          <w:tab w:val="left" w:pos="2940"/>
        </w:tabs>
        <w:spacing w:before="0" w:after="0"/>
        <w:rPr>
          <w:rFonts w:cs="Arial"/>
        </w:rPr>
      </w:pPr>
      <w:r w:rsidRPr="005776FB">
        <w:rPr>
          <w:rFonts w:cs="Arial"/>
        </w:rPr>
        <w:t>Historically, government refi apps have made up 12% of the dollar volume of refi apps. In the last month, this share was at 17%. We assume that this holds up through 2015Q2 and transitions back to 12% by the start of 2016. This implies a 41.7% increase in GNMA refi share to 20.5% through 2015Q2 and then a transition back to 14.5% by the end of 2016Q2.</w:t>
      </w:r>
    </w:p>
    <w:p w14:paraId="656AF95C" w14:textId="77777777" w:rsidR="00981505" w:rsidRPr="005776FB" w:rsidRDefault="00981505" w:rsidP="00981505">
      <w:pPr>
        <w:tabs>
          <w:tab w:val="left" w:pos="2940"/>
        </w:tabs>
        <w:spacing w:before="0" w:after="0"/>
        <w:ind w:left="0"/>
        <w:rPr>
          <w:rFonts w:cs="Arial"/>
          <w:b/>
        </w:rPr>
      </w:pPr>
    </w:p>
    <w:p w14:paraId="53ED3987" w14:textId="77777777" w:rsidR="00981505" w:rsidRPr="005776FB" w:rsidRDefault="00981505" w:rsidP="005776FB">
      <w:pPr>
        <w:tabs>
          <w:tab w:val="left" w:pos="2940"/>
        </w:tabs>
        <w:spacing w:before="0" w:after="0"/>
        <w:ind w:left="0"/>
        <w:rPr>
          <w:rFonts w:cs="Arial"/>
        </w:rPr>
      </w:pPr>
      <w:r w:rsidRPr="005776FB">
        <w:rPr>
          <w:rFonts w:cs="Arial"/>
        </w:rPr>
        <w:t>The final market share assumptions used in the flow forecast for March 2015 were as follows:</w:t>
      </w:r>
    </w:p>
    <w:p w14:paraId="4EC4DA97" w14:textId="77777777" w:rsidR="00981505" w:rsidRPr="005776FB" w:rsidRDefault="00981505" w:rsidP="00981505">
      <w:pPr>
        <w:tabs>
          <w:tab w:val="left" w:pos="2940"/>
        </w:tabs>
        <w:spacing w:before="0" w:after="0"/>
        <w:ind w:left="0"/>
        <w:rPr>
          <w:rFonts w:cs="Arial"/>
        </w:rPr>
      </w:pPr>
    </w:p>
    <w:tbl>
      <w:tblPr>
        <w:tblW w:w="9712" w:type="dxa"/>
        <w:tblInd w:w="2" w:type="dxa"/>
        <w:tblCellMar>
          <w:left w:w="0" w:type="dxa"/>
          <w:right w:w="0" w:type="dxa"/>
        </w:tblCellMar>
        <w:tblLook w:val="04A0" w:firstRow="1" w:lastRow="0" w:firstColumn="1" w:lastColumn="0" w:noHBand="0" w:noVBand="1"/>
      </w:tblPr>
      <w:tblGrid>
        <w:gridCol w:w="4390"/>
        <w:gridCol w:w="887"/>
        <w:gridCol w:w="887"/>
        <w:gridCol w:w="887"/>
        <w:gridCol w:w="887"/>
        <w:gridCol w:w="887"/>
        <w:gridCol w:w="887"/>
      </w:tblGrid>
      <w:tr w:rsidR="00981505" w:rsidRPr="005776FB" w14:paraId="4F40F8B2" w14:textId="77777777" w:rsidTr="007A644D">
        <w:trPr>
          <w:trHeight w:val="398"/>
        </w:trPr>
        <w:tc>
          <w:tcPr>
            <w:tcW w:w="4390" w:type="dxa"/>
            <w:tcBorders>
              <w:top w:val="single" w:sz="8" w:space="0" w:color="auto"/>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center"/>
            <w:hideMark/>
          </w:tcPr>
          <w:p w14:paraId="7102B7EE" w14:textId="77777777" w:rsidR="00981505" w:rsidRPr="005117A8" w:rsidRDefault="00981505" w:rsidP="007A644D">
            <w:pPr>
              <w:spacing w:before="0" w:after="0"/>
              <w:ind w:left="0"/>
              <w:jc w:val="center"/>
              <w:rPr>
                <w:rFonts w:eastAsia="Calibri" w:cs="Arial"/>
                <w:b/>
                <w:bCs/>
                <w:i/>
                <w:iCs/>
                <w:color w:val="000000"/>
                <w:szCs w:val="22"/>
              </w:rPr>
            </w:pPr>
            <w:r w:rsidRPr="005117A8">
              <w:rPr>
                <w:rFonts w:eastAsia="Calibri" w:cs="Arial"/>
                <w:b/>
                <w:bCs/>
                <w:i/>
                <w:iCs/>
                <w:color w:val="000000"/>
                <w:szCs w:val="22"/>
              </w:rPr>
              <w:t>March 2015 Flow Forecast</w:t>
            </w:r>
          </w:p>
        </w:tc>
        <w:tc>
          <w:tcPr>
            <w:tcW w:w="887"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105726F1"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2014</w:t>
            </w:r>
          </w:p>
        </w:tc>
        <w:tc>
          <w:tcPr>
            <w:tcW w:w="887"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7A7D9A3A"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2015</w:t>
            </w:r>
          </w:p>
        </w:tc>
        <w:tc>
          <w:tcPr>
            <w:tcW w:w="887"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3F92A97E"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2016</w:t>
            </w:r>
          </w:p>
        </w:tc>
        <w:tc>
          <w:tcPr>
            <w:tcW w:w="887"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787D1B84"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2017</w:t>
            </w:r>
          </w:p>
        </w:tc>
        <w:tc>
          <w:tcPr>
            <w:tcW w:w="887"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72958180"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2018</w:t>
            </w:r>
          </w:p>
        </w:tc>
        <w:tc>
          <w:tcPr>
            <w:tcW w:w="887" w:type="dxa"/>
            <w:tcBorders>
              <w:top w:val="single" w:sz="8" w:space="0" w:color="auto"/>
              <w:left w:val="nil"/>
              <w:bottom w:val="nil"/>
              <w:right w:val="single" w:sz="8" w:space="0" w:color="auto"/>
            </w:tcBorders>
            <w:shd w:val="clear" w:color="auto" w:fill="95B3D7"/>
            <w:noWrap/>
            <w:tcMar>
              <w:top w:w="0" w:type="dxa"/>
              <w:left w:w="108" w:type="dxa"/>
              <w:bottom w:w="0" w:type="dxa"/>
              <w:right w:w="108" w:type="dxa"/>
            </w:tcMar>
            <w:vAlign w:val="center"/>
            <w:hideMark/>
          </w:tcPr>
          <w:p w14:paraId="6C95F0BA"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2019</w:t>
            </w:r>
          </w:p>
        </w:tc>
      </w:tr>
      <w:tr w:rsidR="00981505" w:rsidRPr="005776FB" w14:paraId="0AAF3CFB" w14:textId="77777777" w:rsidTr="007A644D">
        <w:trPr>
          <w:trHeight w:val="256"/>
        </w:trPr>
        <w:tc>
          <w:tcPr>
            <w:tcW w:w="4390" w:type="dxa"/>
            <w:tcBorders>
              <w:top w:val="nil"/>
              <w:left w:val="single" w:sz="8" w:space="0" w:color="auto"/>
              <w:bottom w:val="nil"/>
              <w:right w:val="single" w:sz="8" w:space="0" w:color="auto"/>
            </w:tcBorders>
            <w:shd w:val="clear" w:color="auto" w:fill="F2F2F2"/>
            <w:noWrap/>
            <w:tcMar>
              <w:top w:w="0" w:type="dxa"/>
              <w:left w:w="108" w:type="dxa"/>
              <w:bottom w:w="0" w:type="dxa"/>
              <w:right w:w="108" w:type="dxa"/>
            </w:tcMar>
            <w:vAlign w:val="bottom"/>
            <w:hideMark/>
          </w:tcPr>
          <w:p w14:paraId="0A919883" w14:textId="77777777" w:rsidR="00981505" w:rsidRPr="005117A8" w:rsidRDefault="00981505" w:rsidP="007A644D">
            <w:pPr>
              <w:spacing w:before="0" w:after="0"/>
              <w:ind w:left="0"/>
              <w:rPr>
                <w:rFonts w:eastAsia="Calibri" w:cs="Arial"/>
                <w:b/>
                <w:bCs/>
                <w:color w:val="000000"/>
                <w:szCs w:val="22"/>
              </w:rPr>
            </w:pPr>
            <w:r w:rsidRPr="005117A8">
              <w:rPr>
                <w:rFonts w:eastAsia="Calibri" w:cs="Arial"/>
                <w:b/>
                <w:bCs/>
                <w:color w:val="000000"/>
                <w:szCs w:val="22"/>
              </w:rPr>
              <w:t>Market Share</w:t>
            </w:r>
          </w:p>
        </w:tc>
        <w:tc>
          <w:tcPr>
            <w:tcW w:w="887" w:type="dxa"/>
            <w:shd w:val="clear" w:color="auto" w:fill="F2F2F2"/>
            <w:noWrap/>
            <w:tcMar>
              <w:top w:w="0" w:type="dxa"/>
              <w:left w:w="108" w:type="dxa"/>
              <w:bottom w:w="0" w:type="dxa"/>
              <w:right w:w="108" w:type="dxa"/>
            </w:tcMar>
            <w:vAlign w:val="bottom"/>
            <w:hideMark/>
          </w:tcPr>
          <w:p w14:paraId="0E9496E2"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887" w:type="dxa"/>
            <w:shd w:val="clear" w:color="auto" w:fill="F2F2F2"/>
            <w:noWrap/>
            <w:tcMar>
              <w:top w:w="0" w:type="dxa"/>
              <w:left w:w="108" w:type="dxa"/>
              <w:bottom w:w="0" w:type="dxa"/>
              <w:right w:w="108" w:type="dxa"/>
            </w:tcMar>
            <w:vAlign w:val="bottom"/>
            <w:hideMark/>
          </w:tcPr>
          <w:p w14:paraId="756D25E7"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887" w:type="dxa"/>
            <w:shd w:val="clear" w:color="auto" w:fill="F2F2F2"/>
            <w:noWrap/>
            <w:tcMar>
              <w:top w:w="0" w:type="dxa"/>
              <w:left w:w="108" w:type="dxa"/>
              <w:bottom w:w="0" w:type="dxa"/>
              <w:right w:w="108" w:type="dxa"/>
            </w:tcMar>
            <w:vAlign w:val="bottom"/>
            <w:hideMark/>
          </w:tcPr>
          <w:p w14:paraId="77540BE5"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887" w:type="dxa"/>
            <w:shd w:val="clear" w:color="auto" w:fill="F2F2F2"/>
            <w:noWrap/>
            <w:tcMar>
              <w:top w:w="0" w:type="dxa"/>
              <w:left w:w="108" w:type="dxa"/>
              <w:bottom w:w="0" w:type="dxa"/>
              <w:right w:w="108" w:type="dxa"/>
            </w:tcMar>
            <w:vAlign w:val="bottom"/>
            <w:hideMark/>
          </w:tcPr>
          <w:p w14:paraId="6E594F7E"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887" w:type="dxa"/>
            <w:shd w:val="clear" w:color="auto" w:fill="F2F2F2"/>
            <w:noWrap/>
            <w:tcMar>
              <w:top w:w="0" w:type="dxa"/>
              <w:left w:w="108" w:type="dxa"/>
              <w:bottom w:w="0" w:type="dxa"/>
              <w:right w:w="108" w:type="dxa"/>
            </w:tcMar>
            <w:vAlign w:val="bottom"/>
            <w:hideMark/>
          </w:tcPr>
          <w:p w14:paraId="734B85FD"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887" w:type="dxa"/>
            <w:tcBorders>
              <w:top w:val="nil"/>
              <w:left w:val="nil"/>
              <w:bottom w:val="nil"/>
              <w:right w:val="single" w:sz="8" w:space="0" w:color="auto"/>
            </w:tcBorders>
            <w:shd w:val="clear" w:color="auto" w:fill="F2F2F2"/>
            <w:noWrap/>
            <w:tcMar>
              <w:top w:w="0" w:type="dxa"/>
              <w:left w:w="108" w:type="dxa"/>
              <w:bottom w:w="0" w:type="dxa"/>
              <w:right w:w="108" w:type="dxa"/>
            </w:tcMar>
            <w:vAlign w:val="bottom"/>
            <w:hideMark/>
          </w:tcPr>
          <w:p w14:paraId="3360266F"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r>
      <w:tr w:rsidR="00981505" w:rsidRPr="005776FB" w14:paraId="7A9EF6D8" w14:textId="77777777" w:rsidTr="007A644D">
        <w:trPr>
          <w:trHeight w:val="256"/>
        </w:trPr>
        <w:tc>
          <w:tcPr>
            <w:tcW w:w="4390"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7FC315B0"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Fannie Mae</w:t>
            </w:r>
          </w:p>
        </w:tc>
        <w:tc>
          <w:tcPr>
            <w:tcW w:w="887" w:type="dxa"/>
            <w:tcBorders>
              <w:top w:val="single" w:sz="8" w:space="0" w:color="auto"/>
              <w:left w:val="single" w:sz="8" w:space="0" w:color="auto"/>
              <w:bottom w:val="nil"/>
              <w:right w:val="nil"/>
            </w:tcBorders>
            <w:noWrap/>
            <w:tcMar>
              <w:top w:w="0" w:type="dxa"/>
              <w:left w:w="108" w:type="dxa"/>
              <w:bottom w:w="0" w:type="dxa"/>
              <w:right w:w="108" w:type="dxa"/>
            </w:tcMar>
            <w:vAlign w:val="bottom"/>
            <w:hideMark/>
          </w:tcPr>
          <w:p w14:paraId="7A23FD17"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31%</w:t>
            </w:r>
          </w:p>
        </w:tc>
        <w:tc>
          <w:tcPr>
            <w:tcW w:w="887"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51B15ACF"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34%</w:t>
            </w:r>
          </w:p>
        </w:tc>
        <w:tc>
          <w:tcPr>
            <w:tcW w:w="887"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1BF58FFE"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32%</w:t>
            </w:r>
          </w:p>
        </w:tc>
        <w:tc>
          <w:tcPr>
            <w:tcW w:w="887"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36A1C01E"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32%</w:t>
            </w:r>
          </w:p>
        </w:tc>
        <w:tc>
          <w:tcPr>
            <w:tcW w:w="887"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76540541"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31%</w:t>
            </w:r>
          </w:p>
        </w:tc>
        <w:tc>
          <w:tcPr>
            <w:tcW w:w="887" w:type="dxa"/>
            <w:tcBorders>
              <w:top w:val="single" w:sz="8" w:space="0" w:color="auto"/>
              <w:left w:val="nil"/>
              <w:bottom w:val="nil"/>
              <w:right w:val="single" w:sz="8" w:space="0" w:color="auto"/>
            </w:tcBorders>
            <w:shd w:val="clear" w:color="auto" w:fill="D9D9D9"/>
            <w:noWrap/>
            <w:tcMar>
              <w:top w:w="0" w:type="dxa"/>
              <w:left w:w="108" w:type="dxa"/>
              <w:bottom w:w="0" w:type="dxa"/>
              <w:right w:w="108" w:type="dxa"/>
            </w:tcMar>
            <w:vAlign w:val="bottom"/>
            <w:hideMark/>
          </w:tcPr>
          <w:p w14:paraId="105A7DF6"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31%</w:t>
            </w:r>
          </w:p>
        </w:tc>
      </w:tr>
      <w:tr w:rsidR="00981505" w:rsidRPr="005776FB" w14:paraId="4C248342" w14:textId="77777777" w:rsidTr="007A644D">
        <w:trPr>
          <w:trHeight w:val="256"/>
        </w:trPr>
        <w:tc>
          <w:tcPr>
            <w:tcW w:w="4390"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3F70AA50"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Freddie Mac</w:t>
            </w:r>
          </w:p>
        </w:tc>
        <w:tc>
          <w:tcPr>
            <w:tcW w:w="887" w:type="dxa"/>
            <w:tcBorders>
              <w:top w:val="nil"/>
              <w:left w:val="single" w:sz="8" w:space="0" w:color="auto"/>
              <w:bottom w:val="nil"/>
              <w:right w:val="nil"/>
            </w:tcBorders>
            <w:noWrap/>
            <w:tcMar>
              <w:top w:w="0" w:type="dxa"/>
              <w:left w:w="108" w:type="dxa"/>
              <w:bottom w:w="0" w:type="dxa"/>
              <w:right w:w="108" w:type="dxa"/>
            </w:tcMar>
            <w:vAlign w:val="bottom"/>
            <w:hideMark/>
          </w:tcPr>
          <w:p w14:paraId="6042A3FD"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c>
          <w:tcPr>
            <w:tcW w:w="887" w:type="dxa"/>
            <w:shd w:val="clear" w:color="auto" w:fill="D9D9D9"/>
            <w:noWrap/>
            <w:tcMar>
              <w:top w:w="0" w:type="dxa"/>
              <w:left w:w="108" w:type="dxa"/>
              <w:bottom w:w="0" w:type="dxa"/>
              <w:right w:w="108" w:type="dxa"/>
            </w:tcMar>
            <w:vAlign w:val="bottom"/>
            <w:hideMark/>
          </w:tcPr>
          <w:p w14:paraId="779A1472"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23%</w:t>
            </w:r>
          </w:p>
        </w:tc>
        <w:tc>
          <w:tcPr>
            <w:tcW w:w="887" w:type="dxa"/>
            <w:shd w:val="clear" w:color="auto" w:fill="D9D9D9"/>
            <w:noWrap/>
            <w:tcMar>
              <w:top w:w="0" w:type="dxa"/>
              <w:left w:w="108" w:type="dxa"/>
              <w:bottom w:w="0" w:type="dxa"/>
              <w:right w:w="108" w:type="dxa"/>
            </w:tcMar>
            <w:vAlign w:val="bottom"/>
            <w:hideMark/>
          </w:tcPr>
          <w:p w14:paraId="6D0F5D10"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21%</w:t>
            </w:r>
          </w:p>
        </w:tc>
        <w:tc>
          <w:tcPr>
            <w:tcW w:w="887" w:type="dxa"/>
            <w:shd w:val="clear" w:color="auto" w:fill="D9D9D9"/>
            <w:noWrap/>
            <w:tcMar>
              <w:top w:w="0" w:type="dxa"/>
              <w:left w:w="108" w:type="dxa"/>
              <w:bottom w:w="0" w:type="dxa"/>
              <w:right w:w="108" w:type="dxa"/>
            </w:tcMar>
            <w:vAlign w:val="bottom"/>
            <w:hideMark/>
          </w:tcPr>
          <w:p w14:paraId="01720E33"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21%</w:t>
            </w:r>
          </w:p>
        </w:tc>
        <w:tc>
          <w:tcPr>
            <w:tcW w:w="887" w:type="dxa"/>
            <w:shd w:val="clear" w:color="auto" w:fill="D9D9D9"/>
            <w:noWrap/>
            <w:tcMar>
              <w:top w:w="0" w:type="dxa"/>
              <w:left w:w="108" w:type="dxa"/>
              <w:bottom w:w="0" w:type="dxa"/>
              <w:right w:w="108" w:type="dxa"/>
            </w:tcMar>
            <w:vAlign w:val="bottom"/>
            <w:hideMark/>
          </w:tcPr>
          <w:p w14:paraId="0F9776D9"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21%</w:t>
            </w:r>
          </w:p>
        </w:tc>
        <w:tc>
          <w:tcPr>
            <w:tcW w:w="887" w:type="dxa"/>
            <w:tcBorders>
              <w:top w:val="nil"/>
              <w:left w:val="nil"/>
              <w:bottom w:val="nil"/>
              <w:right w:val="single" w:sz="8" w:space="0" w:color="auto"/>
            </w:tcBorders>
            <w:shd w:val="clear" w:color="auto" w:fill="D9D9D9"/>
            <w:noWrap/>
            <w:tcMar>
              <w:top w:w="0" w:type="dxa"/>
              <w:left w:w="108" w:type="dxa"/>
              <w:bottom w:w="0" w:type="dxa"/>
              <w:right w:w="108" w:type="dxa"/>
            </w:tcMar>
            <w:vAlign w:val="bottom"/>
            <w:hideMark/>
          </w:tcPr>
          <w:p w14:paraId="40B71EC7"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20%</w:t>
            </w:r>
          </w:p>
        </w:tc>
      </w:tr>
      <w:tr w:rsidR="00981505" w:rsidRPr="005776FB" w14:paraId="19A90367" w14:textId="77777777" w:rsidTr="007A644D">
        <w:trPr>
          <w:trHeight w:val="256"/>
        </w:trPr>
        <w:tc>
          <w:tcPr>
            <w:tcW w:w="4390"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2FCC5DBC"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xml:space="preserve">   </w:t>
            </w:r>
            <w:proofErr w:type="spellStart"/>
            <w:r w:rsidRPr="005117A8">
              <w:rPr>
                <w:rFonts w:eastAsia="Calibri" w:cs="Arial"/>
                <w:i/>
                <w:iCs/>
                <w:color w:val="000000"/>
                <w:szCs w:val="22"/>
              </w:rPr>
              <w:t>Ginnie</w:t>
            </w:r>
            <w:proofErr w:type="spellEnd"/>
            <w:r w:rsidRPr="005117A8">
              <w:rPr>
                <w:rFonts w:eastAsia="Calibri" w:cs="Arial"/>
                <w:i/>
                <w:iCs/>
                <w:color w:val="000000"/>
                <w:szCs w:val="22"/>
              </w:rPr>
              <w:t xml:space="preserve"> Mae</w:t>
            </w:r>
          </w:p>
        </w:tc>
        <w:tc>
          <w:tcPr>
            <w:tcW w:w="887" w:type="dxa"/>
            <w:tcBorders>
              <w:top w:val="nil"/>
              <w:left w:val="single" w:sz="8" w:space="0" w:color="auto"/>
              <w:bottom w:val="nil"/>
              <w:right w:val="nil"/>
            </w:tcBorders>
            <w:noWrap/>
            <w:tcMar>
              <w:top w:w="0" w:type="dxa"/>
              <w:left w:w="108" w:type="dxa"/>
              <w:bottom w:w="0" w:type="dxa"/>
              <w:right w:w="108" w:type="dxa"/>
            </w:tcMar>
            <w:vAlign w:val="bottom"/>
            <w:hideMark/>
          </w:tcPr>
          <w:p w14:paraId="4E34B835"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25%</w:t>
            </w:r>
          </w:p>
        </w:tc>
        <w:tc>
          <w:tcPr>
            <w:tcW w:w="887" w:type="dxa"/>
            <w:shd w:val="clear" w:color="auto" w:fill="D9D9D9"/>
            <w:noWrap/>
            <w:tcMar>
              <w:top w:w="0" w:type="dxa"/>
              <w:left w:w="108" w:type="dxa"/>
              <w:bottom w:w="0" w:type="dxa"/>
              <w:right w:w="108" w:type="dxa"/>
            </w:tcMar>
            <w:vAlign w:val="bottom"/>
            <w:hideMark/>
          </w:tcPr>
          <w:p w14:paraId="578BAAF6"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25%</w:t>
            </w:r>
          </w:p>
        </w:tc>
        <w:tc>
          <w:tcPr>
            <w:tcW w:w="887" w:type="dxa"/>
            <w:shd w:val="clear" w:color="auto" w:fill="D9D9D9"/>
            <w:noWrap/>
            <w:tcMar>
              <w:top w:w="0" w:type="dxa"/>
              <w:left w:w="108" w:type="dxa"/>
              <w:bottom w:w="0" w:type="dxa"/>
              <w:right w:w="108" w:type="dxa"/>
            </w:tcMar>
            <w:vAlign w:val="bottom"/>
            <w:hideMark/>
          </w:tcPr>
          <w:p w14:paraId="242A73D0"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c>
          <w:tcPr>
            <w:tcW w:w="887" w:type="dxa"/>
            <w:shd w:val="clear" w:color="auto" w:fill="D9D9D9"/>
            <w:noWrap/>
            <w:tcMar>
              <w:top w:w="0" w:type="dxa"/>
              <w:left w:w="108" w:type="dxa"/>
              <w:bottom w:w="0" w:type="dxa"/>
              <w:right w:w="108" w:type="dxa"/>
            </w:tcMar>
            <w:vAlign w:val="bottom"/>
            <w:hideMark/>
          </w:tcPr>
          <w:p w14:paraId="0BA9C13E"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c>
          <w:tcPr>
            <w:tcW w:w="887" w:type="dxa"/>
            <w:shd w:val="clear" w:color="auto" w:fill="D9D9D9"/>
            <w:noWrap/>
            <w:tcMar>
              <w:top w:w="0" w:type="dxa"/>
              <w:left w:w="108" w:type="dxa"/>
              <w:bottom w:w="0" w:type="dxa"/>
              <w:right w:w="108" w:type="dxa"/>
            </w:tcMar>
            <w:vAlign w:val="bottom"/>
            <w:hideMark/>
          </w:tcPr>
          <w:p w14:paraId="0A67105D"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c>
          <w:tcPr>
            <w:tcW w:w="887" w:type="dxa"/>
            <w:tcBorders>
              <w:top w:val="nil"/>
              <w:left w:val="nil"/>
              <w:bottom w:val="nil"/>
              <w:right w:val="single" w:sz="8" w:space="0" w:color="auto"/>
            </w:tcBorders>
            <w:shd w:val="clear" w:color="auto" w:fill="D9D9D9"/>
            <w:noWrap/>
            <w:tcMar>
              <w:top w:w="0" w:type="dxa"/>
              <w:left w:w="108" w:type="dxa"/>
              <w:bottom w:w="0" w:type="dxa"/>
              <w:right w:w="108" w:type="dxa"/>
            </w:tcMar>
            <w:vAlign w:val="bottom"/>
            <w:hideMark/>
          </w:tcPr>
          <w:p w14:paraId="2EEB730A"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r>
      <w:tr w:rsidR="00981505" w:rsidRPr="005776FB" w14:paraId="4912FEF7" w14:textId="77777777" w:rsidTr="007A644D">
        <w:trPr>
          <w:trHeight w:val="256"/>
        </w:trPr>
        <w:tc>
          <w:tcPr>
            <w:tcW w:w="4390"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03F445D0"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Held on Book</w:t>
            </w:r>
          </w:p>
        </w:tc>
        <w:tc>
          <w:tcPr>
            <w:tcW w:w="887" w:type="dxa"/>
            <w:tcBorders>
              <w:top w:val="nil"/>
              <w:left w:val="single" w:sz="8" w:space="0" w:color="auto"/>
              <w:bottom w:val="nil"/>
              <w:right w:val="nil"/>
            </w:tcBorders>
            <w:noWrap/>
            <w:tcMar>
              <w:top w:w="0" w:type="dxa"/>
              <w:left w:w="108" w:type="dxa"/>
              <w:bottom w:w="0" w:type="dxa"/>
              <w:right w:w="108" w:type="dxa"/>
            </w:tcMar>
            <w:vAlign w:val="bottom"/>
            <w:hideMark/>
          </w:tcPr>
          <w:p w14:paraId="4D26E34D"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20%</w:t>
            </w:r>
          </w:p>
        </w:tc>
        <w:tc>
          <w:tcPr>
            <w:tcW w:w="887" w:type="dxa"/>
            <w:shd w:val="clear" w:color="auto" w:fill="D9D9D9"/>
            <w:noWrap/>
            <w:tcMar>
              <w:top w:w="0" w:type="dxa"/>
              <w:left w:w="108" w:type="dxa"/>
              <w:bottom w:w="0" w:type="dxa"/>
              <w:right w:w="108" w:type="dxa"/>
            </w:tcMar>
            <w:vAlign w:val="bottom"/>
            <w:hideMark/>
          </w:tcPr>
          <w:p w14:paraId="67EAD74A"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17%</w:t>
            </w:r>
          </w:p>
        </w:tc>
        <w:tc>
          <w:tcPr>
            <w:tcW w:w="887" w:type="dxa"/>
            <w:shd w:val="clear" w:color="auto" w:fill="D9D9D9"/>
            <w:noWrap/>
            <w:tcMar>
              <w:top w:w="0" w:type="dxa"/>
              <w:left w:w="108" w:type="dxa"/>
              <w:bottom w:w="0" w:type="dxa"/>
              <w:right w:w="108" w:type="dxa"/>
            </w:tcMar>
            <w:vAlign w:val="bottom"/>
            <w:hideMark/>
          </w:tcPr>
          <w:p w14:paraId="37521550"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23%</w:t>
            </w:r>
          </w:p>
        </w:tc>
        <w:tc>
          <w:tcPr>
            <w:tcW w:w="887" w:type="dxa"/>
            <w:shd w:val="clear" w:color="auto" w:fill="D9D9D9"/>
            <w:noWrap/>
            <w:tcMar>
              <w:top w:w="0" w:type="dxa"/>
              <w:left w:w="108" w:type="dxa"/>
              <w:bottom w:w="0" w:type="dxa"/>
              <w:right w:w="108" w:type="dxa"/>
            </w:tcMar>
            <w:vAlign w:val="bottom"/>
            <w:hideMark/>
          </w:tcPr>
          <w:p w14:paraId="63087953"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23%</w:t>
            </w:r>
          </w:p>
        </w:tc>
        <w:tc>
          <w:tcPr>
            <w:tcW w:w="887" w:type="dxa"/>
            <w:shd w:val="clear" w:color="auto" w:fill="D9D9D9"/>
            <w:noWrap/>
            <w:tcMar>
              <w:top w:w="0" w:type="dxa"/>
              <w:left w:w="108" w:type="dxa"/>
              <w:bottom w:w="0" w:type="dxa"/>
              <w:right w:w="108" w:type="dxa"/>
            </w:tcMar>
            <w:vAlign w:val="bottom"/>
            <w:hideMark/>
          </w:tcPr>
          <w:p w14:paraId="57234822"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24%</w:t>
            </w:r>
          </w:p>
        </w:tc>
        <w:tc>
          <w:tcPr>
            <w:tcW w:w="887" w:type="dxa"/>
            <w:tcBorders>
              <w:top w:val="nil"/>
              <w:left w:val="nil"/>
              <w:bottom w:val="nil"/>
              <w:right w:val="single" w:sz="8" w:space="0" w:color="auto"/>
            </w:tcBorders>
            <w:shd w:val="clear" w:color="auto" w:fill="D9D9D9"/>
            <w:noWrap/>
            <w:tcMar>
              <w:top w:w="0" w:type="dxa"/>
              <w:left w:w="108" w:type="dxa"/>
              <w:bottom w:w="0" w:type="dxa"/>
              <w:right w:w="108" w:type="dxa"/>
            </w:tcMar>
            <w:vAlign w:val="bottom"/>
            <w:hideMark/>
          </w:tcPr>
          <w:p w14:paraId="7F93182A"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25%</w:t>
            </w:r>
          </w:p>
        </w:tc>
      </w:tr>
      <w:tr w:rsidR="00981505" w:rsidRPr="005776FB" w14:paraId="1207D881" w14:textId="77777777" w:rsidTr="007A644D">
        <w:trPr>
          <w:trHeight w:val="256"/>
        </w:trPr>
        <w:tc>
          <w:tcPr>
            <w:tcW w:w="4390" w:type="dxa"/>
            <w:tcBorders>
              <w:top w:val="nil"/>
              <w:left w:val="single" w:sz="8" w:space="0" w:color="auto"/>
              <w:bottom w:val="single" w:sz="8" w:space="0" w:color="auto"/>
              <w:right w:val="nil"/>
            </w:tcBorders>
            <w:shd w:val="clear" w:color="auto" w:fill="F2F2F2"/>
            <w:noWrap/>
            <w:tcMar>
              <w:top w:w="0" w:type="dxa"/>
              <w:left w:w="108" w:type="dxa"/>
              <w:bottom w:w="0" w:type="dxa"/>
              <w:right w:w="108" w:type="dxa"/>
            </w:tcMar>
            <w:vAlign w:val="bottom"/>
            <w:hideMark/>
          </w:tcPr>
          <w:p w14:paraId="78CC1F5F"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PLS</w:t>
            </w:r>
          </w:p>
        </w:tc>
        <w:tc>
          <w:tcPr>
            <w:tcW w:w="887"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49DC70F4"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c>
          <w:tcPr>
            <w:tcW w:w="887"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28E61AC8"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1%</w:t>
            </w:r>
          </w:p>
        </w:tc>
        <w:tc>
          <w:tcPr>
            <w:tcW w:w="887"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1E9E31D7"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1%</w:t>
            </w:r>
          </w:p>
        </w:tc>
        <w:tc>
          <w:tcPr>
            <w:tcW w:w="887"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35EACE03"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c>
          <w:tcPr>
            <w:tcW w:w="887"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0BEE18D1"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c>
          <w:tcPr>
            <w:tcW w:w="887"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483AC797"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r>
    </w:tbl>
    <w:p w14:paraId="52098EE0" w14:textId="77777777" w:rsidR="00981505" w:rsidRPr="005117A8" w:rsidRDefault="00981505" w:rsidP="00981505">
      <w:pPr>
        <w:spacing w:before="0" w:after="0"/>
        <w:ind w:left="0"/>
        <w:rPr>
          <w:rFonts w:eastAsia="Calibri" w:cs="Arial"/>
          <w:szCs w:val="22"/>
        </w:rPr>
      </w:pPr>
    </w:p>
    <w:p w14:paraId="53BB0230" w14:textId="77777777" w:rsidR="00981505" w:rsidRPr="005776FB" w:rsidRDefault="00981505" w:rsidP="00981505">
      <w:pPr>
        <w:tabs>
          <w:tab w:val="left" w:pos="2940"/>
        </w:tabs>
        <w:spacing w:before="0" w:after="0"/>
        <w:ind w:left="0"/>
        <w:rPr>
          <w:rFonts w:cs="Arial"/>
        </w:rPr>
      </w:pPr>
      <w:r w:rsidRPr="005776FB">
        <w:rPr>
          <w:rFonts w:cs="Arial"/>
        </w:rPr>
        <w:t xml:space="preserve">In the next couple of months </w:t>
      </w:r>
      <w:r w:rsidR="005776FB" w:rsidRPr="005776FB">
        <w:rPr>
          <w:rFonts w:cs="Arial"/>
        </w:rPr>
        <w:t>ESR</w:t>
      </w:r>
      <w:r w:rsidRPr="005776FB">
        <w:rPr>
          <w:rFonts w:cs="Arial"/>
        </w:rPr>
        <w:t xml:space="preserve"> slightly adjusted </w:t>
      </w:r>
      <w:r w:rsidR="005776FB" w:rsidRPr="005776FB">
        <w:rPr>
          <w:rFonts w:cs="Arial"/>
        </w:rPr>
        <w:t>its</w:t>
      </w:r>
      <w:r w:rsidRPr="005776FB">
        <w:rPr>
          <w:rFonts w:cs="Arial"/>
        </w:rPr>
        <w:t xml:space="preserve"> Freddie/Fannie/</w:t>
      </w:r>
      <w:proofErr w:type="spellStart"/>
      <w:r w:rsidRPr="005776FB">
        <w:rPr>
          <w:rFonts w:cs="Arial"/>
        </w:rPr>
        <w:t>Ginnie</w:t>
      </w:r>
      <w:proofErr w:type="spellEnd"/>
      <w:r w:rsidRPr="005776FB">
        <w:rPr>
          <w:rFonts w:cs="Arial"/>
        </w:rPr>
        <w:t xml:space="preserve"> shares based on the following observation:</w:t>
      </w:r>
    </w:p>
    <w:p w14:paraId="484FCAF9" w14:textId="77777777" w:rsidR="00981505" w:rsidRPr="005776FB" w:rsidRDefault="00981505" w:rsidP="00981505">
      <w:pPr>
        <w:tabs>
          <w:tab w:val="left" w:pos="2940"/>
        </w:tabs>
        <w:spacing w:before="0" w:after="0"/>
        <w:ind w:left="0"/>
        <w:rPr>
          <w:rFonts w:cs="Arial"/>
        </w:rPr>
      </w:pPr>
    </w:p>
    <w:p w14:paraId="382A7CA3" w14:textId="77777777" w:rsidR="00981505" w:rsidRPr="005117A8" w:rsidRDefault="00981505" w:rsidP="00981505">
      <w:pPr>
        <w:pStyle w:val="PlainText"/>
        <w:numPr>
          <w:ilvl w:val="0"/>
          <w:numId w:val="28"/>
        </w:numPr>
        <w:rPr>
          <w:rFonts w:ascii="Arial" w:eastAsia="Times New Roman" w:hAnsi="Arial" w:cs="Arial"/>
          <w:szCs w:val="24"/>
        </w:rPr>
      </w:pPr>
      <w:r w:rsidRPr="005117A8">
        <w:rPr>
          <w:rFonts w:ascii="Arial" w:eastAsia="Times New Roman" w:hAnsi="Arial" w:cs="Arial"/>
          <w:szCs w:val="24"/>
        </w:rPr>
        <w:t xml:space="preserve">We continue to track the unfolding effects of the MIP reduction by </w:t>
      </w:r>
      <w:proofErr w:type="spellStart"/>
      <w:r w:rsidRPr="005117A8">
        <w:rPr>
          <w:rFonts w:ascii="Arial" w:eastAsia="Times New Roman" w:hAnsi="Arial" w:cs="Arial"/>
          <w:szCs w:val="24"/>
        </w:rPr>
        <w:t>Ginnie</w:t>
      </w:r>
      <w:proofErr w:type="spellEnd"/>
      <w:r w:rsidRPr="005117A8">
        <w:rPr>
          <w:rFonts w:ascii="Arial" w:eastAsia="Times New Roman" w:hAnsi="Arial" w:cs="Arial"/>
          <w:szCs w:val="24"/>
        </w:rPr>
        <w:t xml:space="preserve"> earlier this year, which contributed to a $10B securitization volume increase between March and April for </w:t>
      </w:r>
      <w:proofErr w:type="spellStart"/>
      <w:r w:rsidRPr="005117A8">
        <w:rPr>
          <w:rFonts w:ascii="Arial" w:eastAsia="Times New Roman" w:hAnsi="Arial" w:cs="Arial"/>
          <w:szCs w:val="24"/>
        </w:rPr>
        <w:t>Ginnie</w:t>
      </w:r>
      <w:proofErr w:type="spellEnd"/>
      <w:r w:rsidRPr="005117A8">
        <w:rPr>
          <w:rFonts w:ascii="Arial" w:eastAsia="Times New Roman" w:hAnsi="Arial" w:cs="Arial"/>
          <w:szCs w:val="24"/>
        </w:rPr>
        <w:t xml:space="preserve"> (~$5B increase in purchases). As a result we have adjusted up our forecast for </w:t>
      </w:r>
      <w:proofErr w:type="spellStart"/>
      <w:r w:rsidRPr="005117A8">
        <w:rPr>
          <w:rFonts w:ascii="Arial" w:eastAsia="Times New Roman" w:hAnsi="Arial" w:cs="Arial"/>
          <w:szCs w:val="24"/>
        </w:rPr>
        <w:t>Ginnie's</w:t>
      </w:r>
      <w:proofErr w:type="spellEnd"/>
      <w:r w:rsidRPr="005117A8">
        <w:rPr>
          <w:rFonts w:ascii="Arial" w:eastAsia="Times New Roman" w:hAnsi="Arial" w:cs="Arial"/>
          <w:szCs w:val="24"/>
        </w:rPr>
        <w:t xml:space="preserve"> purchase market share over the next two years, resulting in a downgrade of our forecast for Fannie and Freddie purchase volumes over the period. (Source: May 2015 Flow Forecast Notes)</w:t>
      </w:r>
    </w:p>
    <w:p w14:paraId="50FC4C4F" w14:textId="77777777" w:rsidR="00981505" w:rsidRPr="005776FB" w:rsidRDefault="00981505" w:rsidP="00981505">
      <w:pPr>
        <w:tabs>
          <w:tab w:val="left" w:pos="2940"/>
        </w:tabs>
        <w:spacing w:before="0" w:after="0"/>
        <w:ind w:left="0"/>
        <w:rPr>
          <w:rFonts w:cs="Arial"/>
        </w:rPr>
      </w:pPr>
    </w:p>
    <w:p w14:paraId="7A085D65" w14:textId="77777777" w:rsidR="00981505" w:rsidRPr="005776FB" w:rsidRDefault="005776FB" w:rsidP="00981505">
      <w:pPr>
        <w:tabs>
          <w:tab w:val="left" w:pos="2940"/>
        </w:tabs>
        <w:spacing w:before="0" w:after="0"/>
        <w:ind w:left="0"/>
        <w:rPr>
          <w:rFonts w:cs="Arial"/>
        </w:rPr>
      </w:pPr>
      <w:r w:rsidRPr="005776FB">
        <w:rPr>
          <w:rFonts w:cs="Arial"/>
        </w:rPr>
        <w:t>ESR</w:t>
      </w:r>
      <w:r w:rsidR="00981505" w:rsidRPr="005776FB">
        <w:rPr>
          <w:rFonts w:cs="Arial"/>
        </w:rPr>
        <w:t xml:space="preserve"> updated </w:t>
      </w:r>
      <w:r w:rsidRPr="005776FB">
        <w:rPr>
          <w:rFonts w:cs="Arial"/>
        </w:rPr>
        <w:t>its</w:t>
      </w:r>
      <w:r w:rsidR="00981505" w:rsidRPr="005776FB">
        <w:rPr>
          <w:rFonts w:cs="Arial"/>
        </w:rPr>
        <w:t xml:space="preserve"> Q2 forecast assumptions with the following additional analysis: </w:t>
      </w:r>
    </w:p>
    <w:p w14:paraId="2DF3DEB5" w14:textId="77777777" w:rsidR="00981505" w:rsidRPr="005776FB" w:rsidRDefault="00981505" w:rsidP="00981505">
      <w:pPr>
        <w:tabs>
          <w:tab w:val="left" w:pos="2940"/>
        </w:tabs>
        <w:spacing w:before="0" w:after="0"/>
        <w:ind w:left="0"/>
        <w:rPr>
          <w:rFonts w:cs="Arial"/>
        </w:rPr>
      </w:pPr>
    </w:p>
    <w:p w14:paraId="7FB398B2" w14:textId="77777777" w:rsidR="00981505" w:rsidRPr="005776FB" w:rsidRDefault="00981505" w:rsidP="00981505">
      <w:pPr>
        <w:pStyle w:val="ListParagraph"/>
        <w:numPr>
          <w:ilvl w:val="0"/>
          <w:numId w:val="29"/>
        </w:numPr>
        <w:tabs>
          <w:tab w:val="left" w:pos="2940"/>
        </w:tabs>
        <w:spacing w:before="0" w:after="0"/>
        <w:rPr>
          <w:rFonts w:cs="Arial"/>
        </w:rPr>
      </w:pPr>
      <w:r w:rsidRPr="005776FB">
        <w:rPr>
          <w:rFonts w:cs="Arial"/>
        </w:rPr>
        <w:t>Based on the extended effect of the MIP reduction on refi volumes for GNMA (</w:t>
      </w:r>
      <w:proofErr w:type="spellStart"/>
      <w:r w:rsidRPr="005776FB">
        <w:rPr>
          <w:rFonts w:cs="Arial"/>
        </w:rPr>
        <w:t>traditonally</w:t>
      </w:r>
      <w:proofErr w:type="spellEnd"/>
      <w:r w:rsidRPr="005776FB">
        <w:rPr>
          <w:rFonts w:cs="Arial"/>
        </w:rPr>
        <w:t xml:space="preserve"> government refi apps volume make up 10% of the market volume but have grown as high as 20% in certain months of 2015 and are more recently closer to 15%) we have extended the period of increased </w:t>
      </w:r>
      <w:proofErr w:type="spellStart"/>
      <w:r w:rsidRPr="005776FB">
        <w:rPr>
          <w:rFonts w:cs="Arial"/>
        </w:rPr>
        <w:t>Ginnie</w:t>
      </w:r>
      <w:proofErr w:type="spellEnd"/>
      <w:r w:rsidRPr="005776FB">
        <w:rPr>
          <w:rFonts w:cs="Arial"/>
        </w:rPr>
        <w:t xml:space="preserve"> share through Q3 2015 with the same gradual decline as before but now delayed one quarter.</w:t>
      </w:r>
    </w:p>
    <w:p w14:paraId="27F5E7CA" w14:textId="77777777" w:rsidR="00981505" w:rsidRPr="005117A8" w:rsidRDefault="00981505" w:rsidP="00981505">
      <w:pPr>
        <w:pStyle w:val="ListParagraph"/>
        <w:numPr>
          <w:ilvl w:val="0"/>
          <w:numId w:val="29"/>
        </w:numPr>
        <w:spacing w:before="0" w:after="0"/>
        <w:contextualSpacing w:val="0"/>
        <w:rPr>
          <w:rFonts w:cs="Arial"/>
          <w:szCs w:val="22"/>
        </w:rPr>
      </w:pPr>
      <w:r w:rsidRPr="005776FB">
        <w:rPr>
          <w:rFonts w:cs="Arial"/>
        </w:rPr>
        <w:t>We currently assume FNMA will take 60% of GSE business in both PMM and Refi business in our volumes forecast.</w:t>
      </w:r>
    </w:p>
    <w:p w14:paraId="1FCA056E" w14:textId="77777777" w:rsidR="00981505" w:rsidRPr="005117A8" w:rsidRDefault="00981505" w:rsidP="00981505">
      <w:pPr>
        <w:pStyle w:val="ListParagraph"/>
        <w:numPr>
          <w:ilvl w:val="0"/>
          <w:numId w:val="29"/>
        </w:numPr>
        <w:spacing w:before="0" w:after="0"/>
        <w:contextualSpacing w:val="0"/>
        <w:rPr>
          <w:rFonts w:cs="Arial"/>
          <w:szCs w:val="22"/>
        </w:rPr>
      </w:pPr>
      <w:r w:rsidRPr="005776FB">
        <w:rPr>
          <w:rFonts w:cs="Arial"/>
        </w:rPr>
        <w:t xml:space="preserve">As the tables below illustrate, in recent periods FHLMC has taken more than 40% of the market share in PMM securitization </w:t>
      </w:r>
      <w:proofErr w:type="gramStart"/>
      <w:r w:rsidRPr="005776FB">
        <w:rPr>
          <w:rFonts w:cs="Arial"/>
        </w:rPr>
        <w:t>As</w:t>
      </w:r>
      <w:proofErr w:type="gramEnd"/>
      <w:r w:rsidRPr="005776FB">
        <w:rPr>
          <w:rFonts w:cs="Arial"/>
        </w:rPr>
        <w:t xml:space="preserve"> recently as 2013, we were close in PMM to 60/40 with Freddie.</w:t>
      </w:r>
    </w:p>
    <w:p w14:paraId="243F06A8" w14:textId="77777777" w:rsidR="00981505" w:rsidRPr="005117A8" w:rsidRDefault="00981505" w:rsidP="00981505">
      <w:pPr>
        <w:pStyle w:val="ListParagraph"/>
        <w:numPr>
          <w:ilvl w:val="0"/>
          <w:numId w:val="29"/>
        </w:numPr>
        <w:spacing w:before="0" w:after="0"/>
        <w:contextualSpacing w:val="0"/>
        <w:rPr>
          <w:rFonts w:cs="Arial"/>
          <w:szCs w:val="22"/>
        </w:rPr>
      </w:pPr>
      <w:r w:rsidRPr="005776FB">
        <w:rPr>
          <w:rFonts w:cs="Arial"/>
          <w:b/>
        </w:rPr>
        <w:t>Proposal:</w:t>
      </w:r>
      <w:r w:rsidRPr="005776FB">
        <w:rPr>
          <w:rFonts w:cs="Arial"/>
        </w:rPr>
        <w:t xml:space="preserve"> </w:t>
      </w:r>
    </w:p>
    <w:p w14:paraId="20EF2FA1" w14:textId="77777777" w:rsidR="00981505" w:rsidRPr="005117A8" w:rsidRDefault="00981505" w:rsidP="00981505">
      <w:pPr>
        <w:pStyle w:val="ListParagraph"/>
        <w:numPr>
          <w:ilvl w:val="1"/>
          <w:numId w:val="29"/>
        </w:numPr>
        <w:spacing w:before="0" w:after="0"/>
        <w:contextualSpacing w:val="0"/>
        <w:rPr>
          <w:rFonts w:cs="Arial"/>
          <w:szCs w:val="22"/>
        </w:rPr>
      </w:pPr>
      <w:r w:rsidRPr="005776FB">
        <w:rPr>
          <w:rFonts w:cs="Arial"/>
        </w:rPr>
        <w:t>Keep the refi traditional share at 60/40</w:t>
      </w:r>
    </w:p>
    <w:p w14:paraId="1302E9BD" w14:textId="77777777" w:rsidR="00981505" w:rsidRPr="005117A8" w:rsidRDefault="00981505" w:rsidP="00981505">
      <w:pPr>
        <w:pStyle w:val="ListParagraph"/>
        <w:numPr>
          <w:ilvl w:val="1"/>
          <w:numId w:val="29"/>
        </w:numPr>
        <w:spacing w:before="0" w:after="0"/>
        <w:contextualSpacing w:val="0"/>
        <w:rPr>
          <w:rFonts w:cs="Arial"/>
          <w:szCs w:val="22"/>
        </w:rPr>
      </w:pPr>
      <w:r w:rsidRPr="005776FB">
        <w:rPr>
          <w:rFonts w:cs="Arial"/>
        </w:rPr>
        <w:t>Assume that the short-term PMM traditional share is set as the weighted average of the previous 6 months of observables (~53%)</w:t>
      </w:r>
    </w:p>
    <w:p w14:paraId="71CDBE9D" w14:textId="77777777" w:rsidR="00981505" w:rsidRPr="005117A8" w:rsidRDefault="00981505" w:rsidP="00981505">
      <w:pPr>
        <w:pStyle w:val="ListParagraph"/>
        <w:numPr>
          <w:ilvl w:val="1"/>
          <w:numId w:val="29"/>
        </w:numPr>
        <w:spacing w:before="0" w:after="0"/>
        <w:contextualSpacing w:val="0"/>
        <w:rPr>
          <w:rFonts w:cs="Arial"/>
          <w:szCs w:val="22"/>
        </w:rPr>
      </w:pPr>
      <w:r w:rsidRPr="005776FB">
        <w:rPr>
          <w:rFonts w:cs="Arial"/>
        </w:rPr>
        <w:t>Assume that we transition over the next 12 months back to the long-term anchor of 60/40 (May 2016 FNMA PMM traditional share= 60%).</w:t>
      </w:r>
    </w:p>
    <w:p w14:paraId="7D168DC2" w14:textId="77777777" w:rsidR="00981505" w:rsidRPr="005117A8" w:rsidRDefault="00981505" w:rsidP="00981505">
      <w:pPr>
        <w:spacing w:before="0" w:after="0"/>
        <w:ind w:left="0"/>
        <w:rPr>
          <w:rFonts w:cs="Arial"/>
          <w:szCs w:val="22"/>
        </w:rPr>
      </w:pPr>
    </w:p>
    <w:p w14:paraId="65494E13" w14:textId="77777777" w:rsidR="00981505" w:rsidRPr="005117A8" w:rsidRDefault="00981505" w:rsidP="00981505">
      <w:pPr>
        <w:spacing w:before="0" w:after="0"/>
        <w:ind w:left="0"/>
        <w:rPr>
          <w:rFonts w:cs="Arial"/>
          <w:szCs w:val="22"/>
        </w:rPr>
      </w:pPr>
      <w:r w:rsidRPr="005117A8">
        <w:rPr>
          <w:rFonts w:cs="Arial"/>
          <w:szCs w:val="22"/>
        </w:rPr>
        <w:t xml:space="preserve">The tables below represented </w:t>
      </w:r>
      <w:r w:rsidR="005776FB" w:rsidRPr="005776FB">
        <w:rPr>
          <w:rFonts w:cs="Arial"/>
          <w:szCs w:val="22"/>
        </w:rPr>
        <w:t>ESR</w:t>
      </w:r>
      <w:r w:rsidRPr="005117A8">
        <w:rPr>
          <w:rFonts w:cs="Arial"/>
          <w:szCs w:val="22"/>
        </w:rPr>
        <w:t xml:space="preserve"> share estimates in June 2015:</w:t>
      </w:r>
    </w:p>
    <w:p w14:paraId="48451FD2" w14:textId="77777777" w:rsidR="00981505" w:rsidRPr="005117A8" w:rsidRDefault="00981505" w:rsidP="00981505">
      <w:pPr>
        <w:spacing w:before="0" w:after="0"/>
        <w:ind w:left="0"/>
        <w:rPr>
          <w:rFonts w:eastAsia="Calibri" w:cs="Arial"/>
          <w:color w:val="000000"/>
          <w:szCs w:val="22"/>
        </w:rPr>
      </w:pPr>
    </w:p>
    <w:tbl>
      <w:tblPr>
        <w:tblW w:w="8706" w:type="dxa"/>
        <w:tblInd w:w="2" w:type="dxa"/>
        <w:tblCellMar>
          <w:left w:w="0" w:type="dxa"/>
          <w:right w:w="0" w:type="dxa"/>
        </w:tblCellMar>
        <w:tblLook w:val="04A0" w:firstRow="1" w:lastRow="0" w:firstColumn="1" w:lastColumn="0" w:noHBand="0" w:noVBand="1"/>
      </w:tblPr>
      <w:tblGrid>
        <w:gridCol w:w="3936"/>
        <w:gridCol w:w="795"/>
        <w:gridCol w:w="795"/>
        <w:gridCol w:w="795"/>
        <w:gridCol w:w="795"/>
        <w:gridCol w:w="795"/>
        <w:gridCol w:w="795"/>
      </w:tblGrid>
      <w:tr w:rsidR="00981505" w:rsidRPr="005776FB" w14:paraId="7CA80DA5" w14:textId="77777777" w:rsidTr="007A644D">
        <w:trPr>
          <w:trHeight w:val="467"/>
        </w:trPr>
        <w:tc>
          <w:tcPr>
            <w:tcW w:w="3936" w:type="dxa"/>
            <w:tcBorders>
              <w:top w:val="single" w:sz="8" w:space="0" w:color="auto"/>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center"/>
            <w:hideMark/>
          </w:tcPr>
          <w:p w14:paraId="1EE28ADE" w14:textId="77777777" w:rsidR="00981505" w:rsidRPr="005117A8" w:rsidRDefault="00981505" w:rsidP="007A644D">
            <w:pPr>
              <w:spacing w:before="0" w:after="0"/>
              <w:ind w:left="0"/>
              <w:jc w:val="center"/>
              <w:rPr>
                <w:rFonts w:eastAsia="Calibri" w:cs="Arial"/>
                <w:b/>
                <w:bCs/>
                <w:i/>
                <w:iCs/>
                <w:color w:val="000000"/>
                <w:szCs w:val="22"/>
              </w:rPr>
            </w:pPr>
            <w:r w:rsidRPr="005117A8">
              <w:rPr>
                <w:rFonts w:eastAsia="Calibri" w:cs="Arial"/>
                <w:b/>
                <w:bCs/>
                <w:i/>
                <w:iCs/>
                <w:color w:val="000000"/>
                <w:szCs w:val="22"/>
              </w:rPr>
              <w:t>June 2015 Flow Forecast</w:t>
            </w:r>
          </w:p>
        </w:tc>
        <w:tc>
          <w:tcPr>
            <w:tcW w:w="795"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73F61660"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2014</w:t>
            </w:r>
          </w:p>
        </w:tc>
        <w:tc>
          <w:tcPr>
            <w:tcW w:w="795"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42C555C3"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2015</w:t>
            </w:r>
          </w:p>
        </w:tc>
        <w:tc>
          <w:tcPr>
            <w:tcW w:w="795"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27780178"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2016</w:t>
            </w:r>
          </w:p>
        </w:tc>
        <w:tc>
          <w:tcPr>
            <w:tcW w:w="795"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41DD1416"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2017</w:t>
            </w:r>
          </w:p>
        </w:tc>
        <w:tc>
          <w:tcPr>
            <w:tcW w:w="795"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5958725F"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2018</w:t>
            </w:r>
          </w:p>
        </w:tc>
        <w:tc>
          <w:tcPr>
            <w:tcW w:w="795" w:type="dxa"/>
            <w:tcBorders>
              <w:top w:val="single" w:sz="8" w:space="0" w:color="auto"/>
              <w:left w:val="nil"/>
              <w:bottom w:val="nil"/>
              <w:right w:val="single" w:sz="8" w:space="0" w:color="auto"/>
            </w:tcBorders>
            <w:shd w:val="clear" w:color="auto" w:fill="95B3D7"/>
            <w:noWrap/>
            <w:tcMar>
              <w:top w:w="0" w:type="dxa"/>
              <w:left w:w="108" w:type="dxa"/>
              <w:bottom w:w="0" w:type="dxa"/>
              <w:right w:w="108" w:type="dxa"/>
            </w:tcMar>
            <w:vAlign w:val="center"/>
            <w:hideMark/>
          </w:tcPr>
          <w:p w14:paraId="3128934F"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2019</w:t>
            </w:r>
          </w:p>
        </w:tc>
      </w:tr>
      <w:tr w:rsidR="00981505" w:rsidRPr="005776FB" w14:paraId="72DDE514" w14:textId="77777777" w:rsidTr="007A644D">
        <w:trPr>
          <w:trHeight w:val="301"/>
        </w:trPr>
        <w:tc>
          <w:tcPr>
            <w:tcW w:w="3936" w:type="dxa"/>
            <w:tcBorders>
              <w:top w:val="nil"/>
              <w:left w:val="single" w:sz="8" w:space="0" w:color="auto"/>
              <w:bottom w:val="nil"/>
              <w:right w:val="single" w:sz="8" w:space="0" w:color="auto"/>
            </w:tcBorders>
            <w:shd w:val="clear" w:color="auto" w:fill="F2F2F2"/>
            <w:noWrap/>
            <w:tcMar>
              <w:top w:w="0" w:type="dxa"/>
              <w:left w:w="108" w:type="dxa"/>
              <w:bottom w:w="0" w:type="dxa"/>
              <w:right w:w="108" w:type="dxa"/>
            </w:tcMar>
            <w:vAlign w:val="bottom"/>
            <w:hideMark/>
          </w:tcPr>
          <w:p w14:paraId="56206BE0" w14:textId="77777777" w:rsidR="00981505" w:rsidRPr="005117A8" w:rsidRDefault="00981505" w:rsidP="007A644D">
            <w:pPr>
              <w:spacing w:before="0" w:after="0"/>
              <w:ind w:left="0"/>
              <w:rPr>
                <w:rFonts w:eastAsia="Calibri" w:cs="Arial"/>
                <w:b/>
                <w:bCs/>
                <w:color w:val="000000"/>
                <w:szCs w:val="22"/>
              </w:rPr>
            </w:pPr>
            <w:r w:rsidRPr="005117A8">
              <w:rPr>
                <w:rFonts w:eastAsia="Calibri" w:cs="Arial"/>
                <w:b/>
                <w:bCs/>
                <w:color w:val="000000"/>
                <w:szCs w:val="22"/>
              </w:rPr>
              <w:t>Market Share</w:t>
            </w:r>
          </w:p>
        </w:tc>
        <w:tc>
          <w:tcPr>
            <w:tcW w:w="795" w:type="dxa"/>
            <w:shd w:val="clear" w:color="auto" w:fill="F2F2F2"/>
            <w:noWrap/>
            <w:tcMar>
              <w:top w:w="0" w:type="dxa"/>
              <w:left w:w="108" w:type="dxa"/>
              <w:bottom w:w="0" w:type="dxa"/>
              <w:right w:w="108" w:type="dxa"/>
            </w:tcMar>
            <w:vAlign w:val="bottom"/>
            <w:hideMark/>
          </w:tcPr>
          <w:p w14:paraId="34D750CF"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795" w:type="dxa"/>
            <w:shd w:val="clear" w:color="auto" w:fill="F2F2F2"/>
            <w:noWrap/>
            <w:tcMar>
              <w:top w:w="0" w:type="dxa"/>
              <w:left w:w="108" w:type="dxa"/>
              <w:bottom w:w="0" w:type="dxa"/>
              <w:right w:w="108" w:type="dxa"/>
            </w:tcMar>
            <w:vAlign w:val="bottom"/>
            <w:hideMark/>
          </w:tcPr>
          <w:p w14:paraId="4343E646"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795" w:type="dxa"/>
            <w:shd w:val="clear" w:color="auto" w:fill="F2F2F2"/>
            <w:noWrap/>
            <w:tcMar>
              <w:top w:w="0" w:type="dxa"/>
              <w:left w:w="108" w:type="dxa"/>
              <w:bottom w:w="0" w:type="dxa"/>
              <w:right w:w="108" w:type="dxa"/>
            </w:tcMar>
            <w:vAlign w:val="bottom"/>
            <w:hideMark/>
          </w:tcPr>
          <w:p w14:paraId="1EE5D370"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795" w:type="dxa"/>
            <w:shd w:val="clear" w:color="auto" w:fill="F2F2F2"/>
            <w:noWrap/>
            <w:tcMar>
              <w:top w:w="0" w:type="dxa"/>
              <w:left w:w="108" w:type="dxa"/>
              <w:bottom w:w="0" w:type="dxa"/>
              <w:right w:w="108" w:type="dxa"/>
            </w:tcMar>
            <w:vAlign w:val="bottom"/>
            <w:hideMark/>
          </w:tcPr>
          <w:p w14:paraId="71ED3884"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795" w:type="dxa"/>
            <w:shd w:val="clear" w:color="auto" w:fill="F2F2F2"/>
            <w:noWrap/>
            <w:tcMar>
              <w:top w:w="0" w:type="dxa"/>
              <w:left w:w="108" w:type="dxa"/>
              <w:bottom w:w="0" w:type="dxa"/>
              <w:right w:w="108" w:type="dxa"/>
            </w:tcMar>
            <w:vAlign w:val="bottom"/>
            <w:hideMark/>
          </w:tcPr>
          <w:p w14:paraId="349E0F13"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795" w:type="dxa"/>
            <w:tcBorders>
              <w:top w:val="nil"/>
              <w:left w:val="nil"/>
              <w:bottom w:val="nil"/>
              <w:right w:val="single" w:sz="8" w:space="0" w:color="auto"/>
            </w:tcBorders>
            <w:shd w:val="clear" w:color="auto" w:fill="F2F2F2"/>
            <w:noWrap/>
            <w:tcMar>
              <w:top w:w="0" w:type="dxa"/>
              <w:left w:w="108" w:type="dxa"/>
              <w:bottom w:w="0" w:type="dxa"/>
              <w:right w:w="108" w:type="dxa"/>
            </w:tcMar>
            <w:vAlign w:val="bottom"/>
            <w:hideMark/>
          </w:tcPr>
          <w:p w14:paraId="2EB50DC4"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r>
      <w:tr w:rsidR="00981505" w:rsidRPr="005776FB" w14:paraId="4B868E41" w14:textId="77777777" w:rsidTr="007A644D">
        <w:trPr>
          <w:trHeight w:val="301"/>
        </w:trPr>
        <w:tc>
          <w:tcPr>
            <w:tcW w:w="3936"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45AA180B"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Fannie Mae</w:t>
            </w:r>
          </w:p>
        </w:tc>
        <w:tc>
          <w:tcPr>
            <w:tcW w:w="795" w:type="dxa"/>
            <w:tcBorders>
              <w:top w:val="single" w:sz="8" w:space="0" w:color="auto"/>
              <w:left w:val="single" w:sz="8" w:space="0" w:color="auto"/>
              <w:bottom w:val="nil"/>
              <w:right w:val="nil"/>
            </w:tcBorders>
            <w:noWrap/>
            <w:tcMar>
              <w:top w:w="0" w:type="dxa"/>
              <w:left w:w="108" w:type="dxa"/>
              <w:bottom w:w="0" w:type="dxa"/>
              <w:right w:w="108" w:type="dxa"/>
            </w:tcMar>
            <w:vAlign w:val="bottom"/>
            <w:hideMark/>
          </w:tcPr>
          <w:p w14:paraId="29692781"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31%</w:t>
            </w:r>
          </w:p>
        </w:tc>
        <w:tc>
          <w:tcPr>
            <w:tcW w:w="795"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421D3A9B"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31%</w:t>
            </w:r>
          </w:p>
        </w:tc>
        <w:tc>
          <w:tcPr>
            <w:tcW w:w="795"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765E35BB"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30%</w:t>
            </w:r>
          </w:p>
        </w:tc>
        <w:tc>
          <w:tcPr>
            <w:tcW w:w="795"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17403694"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31%</w:t>
            </w:r>
          </w:p>
        </w:tc>
        <w:tc>
          <w:tcPr>
            <w:tcW w:w="795"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157A981F"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31%</w:t>
            </w:r>
          </w:p>
        </w:tc>
        <w:tc>
          <w:tcPr>
            <w:tcW w:w="795" w:type="dxa"/>
            <w:tcBorders>
              <w:top w:val="single" w:sz="8" w:space="0" w:color="auto"/>
              <w:left w:val="nil"/>
              <w:bottom w:val="nil"/>
              <w:right w:val="single" w:sz="8" w:space="0" w:color="auto"/>
            </w:tcBorders>
            <w:shd w:val="clear" w:color="auto" w:fill="D9D9D9"/>
            <w:noWrap/>
            <w:tcMar>
              <w:top w:w="0" w:type="dxa"/>
              <w:left w:w="108" w:type="dxa"/>
              <w:bottom w:w="0" w:type="dxa"/>
              <w:right w:w="108" w:type="dxa"/>
            </w:tcMar>
            <w:vAlign w:val="bottom"/>
            <w:hideMark/>
          </w:tcPr>
          <w:p w14:paraId="1B2A9443"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30%</w:t>
            </w:r>
          </w:p>
        </w:tc>
      </w:tr>
      <w:tr w:rsidR="00981505" w:rsidRPr="005776FB" w14:paraId="2810C34F" w14:textId="77777777" w:rsidTr="007A644D">
        <w:trPr>
          <w:trHeight w:val="301"/>
        </w:trPr>
        <w:tc>
          <w:tcPr>
            <w:tcW w:w="3936"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040C2B22"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Freddie Mac</w:t>
            </w:r>
          </w:p>
        </w:tc>
        <w:tc>
          <w:tcPr>
            <w:tcW w:w="795" w:type="dxa"/>
            <w:tcBorders>
              <w:top w:val="nil"/>
              <w:left w:val="single" w:sz="8" w:space="0" w:color="auto"/>
              <w:bottom w:val="nil"/>
              <w:right w:val="nil"/>
            </w:tcBorders>
            <w:noWrap/>
            <w:tcMar>
              <w:top w:w="0" w:type="dxa"/>
              <w:left w:w="108" w:type="dxa"/>
              <w:bottom w:w="0" w:type="dxa"/>
              <w:right w:w="108" w:type="dxa"/>
            </w:tcMar>
            <w:vAlign w:val="bottom"/>
            <w:hideMark/>
          </w:tcPr>
          <w:p w14:paraId="61DF70D2"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c>
          <w:tcPr>
            <w:tcW w:w="795" w:type="dxa"/>
            <w:shd w:val="clear" w:color="auto" w:fill="D9D9D9"/>
            <w:noWrap/>
            <w:tcMar>
              <w:top w:w="0" w:type="dxa"/>
              <w:left w:w="108" w:type="dxa"/>
              <w:bottom w:w="0" w:type="dxa"/>
              <w:right w:w="108" w:type="dxa"/>
            </w:tcMar>
            <w:vAlign w:val="bottom"/>
            <w:hideMark/>
          </w:tcPr>
          <w:p w14:paraId="53F80E57"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23%</w:t>
            </w:r>
          </w:p>
        </w:tc>
        <w:tc>
          <w:tcPr>
            <w:tcW w:w="795" w:type="dxa"/>
            <w:shd w:val="clear" w:color="auto" w:fill="D9D9D9"/>
            <w:noWrap/>
            <w:tcMar>
              <w:top w:w="0" w:type="dxa"/>
              <w:left w:w="108" w:type="dxa"/>
              <w:bottom w:w="0" w:type="dxa"/>
              <w:right w:w="108" w:type="dxa"/>
            </w:tcMar>
            <w:vAlign w:val="bottom"/>
            <w:hideMark/>
          </w:tcPr>
          <w:p w14:paraId="6E4B0894"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20%</w:t>
            </w:r>
          </w:p>
        </w:tc>
        <w:tc>
          <w:tcPr>
            <w:tcW w:w="795" w:type="dxa"/>
            <w:shd w:val="clear" w:color="auto" w:fill="D9D9D9"/>
            <w:noWrap/>
            <w:tcMar>
              <w:top w:w="0" w:type="dxa"/>
              <w:left w:w="108" w:type="dxa"/>
              <w:bottom w:w="0" w:type="dxa"/>
              <w:right w:w="108" w:type="dxa"/>
            </w:tcMar>
            <w:vAlign w:val="bottom"/>
            <w:hideMark/>
          </w:tcPr>
          <w:p w14:paraId="4F9501F6"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21%</w:t>
            </w:r>
          </w:p>
        </w:tc>
        <w:tc>
          <w:tcPr>
            <w:tcW w:w="795" w:type="dxa"/>
            <w:shd w:val="clear" w:color="auto" w:fill="D9D9D9"/>
            <w:noWrap/>
            <w:tcMar>
              <w:top w:w="0" w:type="dxa"/>
              <w:left w:w="108" w:type="dxa"/>
              <w:bottom w:w="0" w:type="dxa"/>
              <w:right w:w="108" w:type="dxa"/>
            </w:tcMar>
            <w:vAlign w:val="bottom"/>
            <w:hideMark/>
          </w:tcPr>
          <w:p w14:paraId="22791F4C"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21%</w:t>
            </w:r>
          </w:p>
        </w:tc>
        <w:tc>
          <w:tcPr>
            <w:tcW w:w="795" w:type="dxa"/>
            <w:tcBorders>
              <w:top w:val="nil"/>
              <w:left w:val="nil"/>
              <w:bottom w:val="nil"/>
              <w:right w:val="single" w:sz="8" w:space="0" w:color="auto"/>
            </w:tcBorders>
            <w:shd w:val="clear" w:color="auto" w:fill="D9D9D9"/>
            <w:noWrap/>
            <w:tcMar>
              <w:top w:w="0" w:type="dxa"/>
              <w:left w:w="108" w:type="dxa"/>
              <w:bottom w:w="0" w:type="dxa"/>
              <w:right w:w="108" w:type="dxa"/>
            </w:tcMar>
            <w:vAlign w:val="bottom"/>
            <w:hideMark/>
          </w:tcPr>
          <w:p w14:paraId="1BB273CA"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20%</w:t>
            </w:r>
          </w:p>
        </w:tc>
      </w:tr>
      <w:tr w:rsidR="00981505" w:rsidRPr="005776FB" w14:paraId="7AA2587B" w14:textId="77777777" w:rsidTr="007A644D">
        <w:trPr>
          <w:trHeight w:val="301"/>
        </w:trPr>
        <w:tc>
          <w:tcPr>
            <w:tcW w:w="3936"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262166A6"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xml:space="preserve">   </w:t>
            </w:r>
            <w:proofErr w:type="spellStart"/>
            <w:r w:rsidRPr="005117A8">
              <w:rPr>
                <w:rFonts w:eastAsia="Calibri" w:cs="Arial"/>
                <w:i/>
                <w:iCs/>
                <w:color w:val="000000"/>
                <w:szCs w:val="22"/>
              </w:rPr>
              <w:t>Ginnie</w:t>
            </w:r>
            <w:proofErr w:type="spellEnd"/>
            <w:r w:rsidRPr="005117A8">
              <w:rPr>
                <w:rFonts w:eastAsia="Calibri" w:cs="Arial"/>
                <w:i/>
                <w:iCs/>
                <w:color w:val="000000"/>
                <w:szCs w:val="22"/>
              </w:rPr>
              <w:t xml:space="preserve"> Mae</w:t>
            </w:r>
          </w:p>
        </w:tc>
        <w:tc>
          <w:tcPr>
            <w:tcW w:w="795" w:type="dxa"/>
            <w:tcBorders>
              <w:top w:val="nil"/>
              <w:left w:val="single" w:sz="8" w:space="0" w:color="auto"/>
              <w:bottom w:val="nil"/>
              <w:right w:val="nil"/>
            </w:tcBorders>
            <w:noWrap/>
            <w:tcMar>
              <w:top w:w="0" w:type="dxa"/>
              <w:left w:w="108" w:type="dxa"/>
              <w:bottom w:w="0" w:type="dxa"/>
              <w:right w:w="108" w:type="dxa"/>
            </w:tcMar>
            <w:vAlign w:val="bottom"/>
            <w:hideMark/>
          </w:tcPr>
          <w:p w14:paraId="6A6BA394"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25%</w:t>
            </w:r>
          </w:p>
        </w:tc>
        <w:tc>
          <w:tcPr>
            <w:tcW w:w="795" w:type="dxa"/>
            <w:shd w:val="clear" w:color="auto" w:fill="D9D9D9"/>
            <w:noWrap/>
            <w:tcMar>
              <w:top w:w="0" w:type="dxa"/>
              <w:left w:w="108" w:type="dxa"/>
              <w:bottom w:w="0" w:type="dxa"/>
              <w:right w:w="108" w:type="dxa"/>
            </w:tcMar>
            <w:vAlign w:val="bottom"/>
            <w:hideMark/>
          </w:tcPr>
          <w:p w14:paraId="3E6F443A"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26%</w:t>
            </w:r>
          </w:p>
        </w:tc>
        <w:tc>
          <w:tcPr>
            <w:tcW w:w="795" w:type="dxa"/>
            <w:shd w:val="clear" w:color="auto" w:fill="D9D9D9"/>
            <w:noWrap/>
            <w:tcMar>
              <w:top w:w="0" w:type="dxa"/>
              <w:left w:w="108" w:type="dxa"/>
              <w:bottom w:w="0" w:type="dxa"/>
              <w:right w:w="108" w:type="dxa"/>
            </w:tcMar>
            <w:vAlign w:val="bottom"/>
            <w:hideMark/>
          </w:tcPr>
          <w:p w14:paraId="4D992848"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25%</w:t>
            </w:r>
          </w:p>
        </w:tc>
        <w:tc>
          <w:tcPr>
            <w:tcW w:w="795" w:type="dxa"/>
            <w:shd w:val="clear" w:color="auto" w:fill="D9D9D9"/>
            <w:noWrap/>
            <w:tcMar>
              <w:top w:w="0" w:type="dxa"/>
              <w:left w:w="108" w:type="dxa"/>
              <w:bottom w:w="0" w:type="dxa"/>
              <w:right w:w="108" w:type="dxa"/>
            </w:tcMar>
            <w:vAlign w:val="bottom"/>
            <w:hideMark/>
          </w:tcPr>
          <w:p w14:paraId="07AB2960"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23%</w:t>
            </w:r>
          </w:p>
        </w:tc>
        <w:tc>
          <w:tcPr>
            <w:tcW w:w="795" w:type="dxa"/>
            <w:shd w:val="clear" w:color="auto" w:fill="D9D9D9"/>
            <w:noWrap/>
            <w:tcMar>
              <w:top w:w="0" w:type="dxa"/>
              <w:left w:w="108" w:type="dxa"/>
              <w:bottom w:w="0" w:type="dxa"/>
              <w:right w:w="108" w:type="dxa"/>
            </w:tcMar>
            <w:vAlign w:val="bottom"/>
            <w:hideMark/>
          </w:tcPr>
          <w:p w14:paraId="4C5F0BD6"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c>
          <w:tcPr>
            <w:tcW w:w="795" w:type="dxa"/>
            <w:tcBorders>
              <w:top w:val="nil"/>
              <w:left w:val="nil"/>
              <w:bottom w:val="nil"/>
              <w:right w:val="single" w:sz="8" w:space="0" w:color="auto"/>
            </w:tcBorders>
            <w:shd w:val="clear" w:color="auto" w:fill="D9D9D9"/>
            <w:noWrap/>
            <w:tcMar>
              <w:top w:w="0" w:type="dxa"/>
              <w:left w:w="108" w:type="dxa"/>
              <w:bottom w:w="0" w:type="dxa"/>
              <w:right w:w="108" w:type="dxa"/>
            </w:tcMar>
            <w:vAlign w:val="bottom"/>
            <w:hideMark/>
          </w:tcPr>
          <w:p w14:paraId="7555E0EA"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r>
      <w:tr w:rsidR="00981505" w:rsidRPr="005776FB" w14:paraId="61E3BB2D" w14:textId="77777777" w:rsidTr="007A644D">
        <w:trPr>
          <w:trHeight w:val="301"/>
        </w:trPr>
        <w:tc>
          <w:tcPr>
            <w:tcW w:w="3936"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4129610B"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Held on Book</w:t>
            </w:r>
          </w:p>
        </w:tc>
        <w:tc>
          <w:tcPr>
            <w:tcW w:w="795" w:type="dxa"/>
            <w:tcBorders>
              <w:top w:val="nil"/>
              <w:left w:val="single" w:sz="8" w:space="0" w:color="auto"/>
              <w:bottom w:val="nil"/>
              <w:right w:val="nil"/>
            </w:tcBorders>
            <w:noWrap/>
            <w:tcMar>
              <w:top w:w="0" w:type="dxa"/>
              <w:left w:w="108" w:type="dxa"/>
              <w:bottom w:w="0" w:type="dxa"/>
              <w:right w:w="108" w:type="dxa"/>
            </w:tcMar>
            <w:vAlign w:val="bottom"/>
            <w:hideMark/>
          </w:tcPr>
          <w:p w14:paraId="6B7CAE4C"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20%</w:t>
            </w:r>
          </w:p>
        </w:tc>
        <w:tc>
          <w:tcPr>
            <w:tcW w:w="795" w:type="dxa"/>
            <w:shd w:val="clear" w:color="auto" w:fill="D9D9D9"/>
            <w:noWrap/>
            <w:tcMar>
              <w:top w:w="0" w:type="dxa"/>
              <w:left w:w="108" w:type="dxa"/>
              <w:bottom w:w="0" w:type="dxa"/>
              <w:right w:w="108" w:type="dxa"/>
            </w:tcMar>
            <w:vAlign w:val="bottom"/>
            <w:hideMark/>
          </w:tcPr>
          <w:p w14:paraId="29378881"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19%</w:t>
            </w:r>
          </w:p>
        </w:tc>
        <w:tc>
          <w:tcPr>
            <w:tcW w:w="795" w:type="dxa"/>
            <w:shd w:val="clear" w:color="auto" w:fill="D9D9D9"/>
            <w:noWrap/>
            <w:tcMar>
              <w:top w:w="0" w:type="dxa"/>
              <w:left w:w="108" w:type="dxa"/>
              <w:bottom w:w="0" w:type="dxa"/>
              <w:right w:w="108" w:type="dxa"/>
            </w:tcMar>
            <w:vAlign w:val="bottom"/>
            <w:hideMark/>
          </w:tcPr>
          <w:p w14:paraId="527C901C"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23%</w:t>
            </w:r>
          </w:p>
        </w:tc>
        <w:tc>
          <w:tcPr>
            <w:tcW w:w="795" w:type="dxa"/>
            <w:shd w:val="clear" w:color="auto" w:fill="D9D9D9"/>
            <w:noWrap/>
            <w:tcMar>
              <w:top w:w="0" w:type="dxa"/>
              <w:left w:w="108" w:type="dxa"/>
              <w:bottom w:w="0" w:type="dxa"/>
              <w:right w:w="108" w:type="dxa"/>
            </w:tcMar>
            <w:vAlign w:val="bottom"/>
            <w:hideMark/>
          </w:tcPr>
          <w:p w14:paraId="0FB15472"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23%</w:t>
            </w:r>
          </w:p>
        </w:tc>
        <w:tc>
          <w:tcPr>
            <w:tcW w:w="795" w:type="dxa"/>
            <w:shd w:val="clear" w:color="auto" w:fill="D9D9D9"/>
            <w:noWrap/>
            <w:tcMar>
              <w:top w:w="0" w:type="dxa"/>
              <w:left w:w="108" w:type="dxa"/>
              <w:bottom w:w="0" w:type="dxa"/>
              <w:right w:w="108" w:type="dxa"/>
            </w:tcMar>
            <w:vAlign w:val="bottom"/>
            <w:hideMark/>
          </w:tcPr>
          <w:p w14:paraId="21015DD3"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24%</w:t>
            </w:r>
          </w:p>
        </w:tc>
        <w:tc>
          <w:tcPr>
            <w:tcW w:w="795" w:type="dxa"/>
            <w:tcBorders>
              <w:top w:val="nil"/>
              <w:left w:val="nil"/>
              <w:bottom w:val="nil"/>
              <w:right w:val="single" w:sz="8" w:space="0" w:color="auto"/>
            </w:tcBorders>
            <w:shd w:val="clear" w:color="auto" w:fill="D9D9D9"/>
            <w:noWrap/>
            <w:tcMar>
              <w:top w:w="0" w:type="dxa"/>
              <w:left w:w="108" w:type="dxa"/>
              <w:bottom w:w="0" w:type="dxa"/>
              <w:right w:w="108" w:type="dxa"/>
            </w:tcMar>
            <w:vAlign w:val="bottom"/>
            <w:hideMark/>
          </w:tcPr>
          <w:p w14:paraId="4C793B46"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25%</w:t>
            </w:r>
          </w:p>
        </w:tc>
      </w:tr>
      <w:tr w:rsidR="00981505" w:rsidRPr="005776FB" w14:paraId="294316A6" w14:textId="77777777" w:rsidTr="007A644D">
        <w:trPr>
          <w:trHeight w:val="301"/>
        </w:trPr>
        <w:tc>
          <w:tcPr>
            <w:tcW w:w="3936" w:type="dxa"/>
            <w:tcBorders>
              <w:top w:val="nil"/>
              <w:left w:val="single" w:sz="8" w:space="0" w:color="auto"/>
              <w:bottom w:val="single" w:sz="8" w:space="0" w:color="auto"/>
              <w:right w:val="nil"/>
            </w:tcBorders>
            <w:shd w:val="clear" w:color="auto" w:fill="F2F2F2"/>
            <w:noWrap/>
            <w:tcMar>
              <w:top w:w="0" w:type="dxa"/>
              <w:left w:w="108" w:type="dxa"/>
              <w:bottom w:w="0" w:type="dxa"/>
              <w:right w:w="108" w:type="dxa"/>
            </w:tcMar>
            <w:vAlign w:val="bottom"/>
            <w:hideMark/>
          </w:tcPr>
          <w:p w14:paraId="7890A9E0"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PLS</w:t>
            </w:r>
          </w:p>
        </w:tc>
        <w:tc>
          <w:tcPr>
            <w:tcW w:w="795"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60D1F23B"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c>
          <w:tcPr>
            <w:tcW w:w="795"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7146A503"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1%</w:t>
            </w:r>
          </w:p>
        </w:tc>
        <w:tc>
          <w:tcPr>
            <w:tcW w:w="795"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3E354D4A"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1%</w:t>
            </w:r>
          </w:p>
        </w:tc>
        <w:tc>
          <w:tcPr>
            <w:tcW w:w="795"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1DE2EAA0"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c>
          <w:tcPr>
            <w:tcW w:w="795"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254FAE54"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c>
          <w:tcPr>
            <w:tcW w:w="795"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7CDF9AD0"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r>
    </w:tbl>
    <w:p w14:paraId="0DC8A62A" w14:textId="77777777" w:rsidR="00981505" w:rsidRPr="005117A8" w:rsidRDefault="00981505" w:rsidP="00981505">
      <w:pPr>
        <w:spacing w:before="0" w:after="0"/>
        <w:ind w:left="0"/>
        <w:rPr>
          <w:rFonts w:eastAsia="Calibri" w:cs="Arial"/>
          <w:color w:val="000000"/>
          <w:szCs w:val="22"/>
        </w:rPr>
      </w:pPr>
    </w:p>
    <w:p w14:paraId="659B5426" w14:textId="77777777" w:rsidR="00981505" w:rsidRPr="005117A8" w:rsidRDefault="00981505" w:rsidP="00981505">
      <w:pPr>
        <w:spacing w:before="0" w:after="0"/>
        <w:ind w:left="0"/>
        <w:rPr>
          <w:rFonts w:cs="Arial"/>
          <w:szCs w:val="22"/>
        </w:rPr>
      </w:pPr>
      <w:r w:rsidRPr="005117A8">
        <w:rPr>
          <w:rFonts w:cs="Arial"/>
          <w:szCs w:val="22"/>
        </w:rPr>
        <w:t xml:space="preserve">In July 2015, </w:t>
      </w:r>
      <w:r w:rsidR="005776FB" w:rsidRPr="005117A8">
        <w:rPr>
          <w:rFonts w:cs="Arial"/>
          <w:szCs w:val="22"/>
        </w:rPr>
        <w:t>ESR</w:t>
      </w:r>
      <w:r w:rsidRPr="005117A8">
        <w:rPr>
          <w:rFonts w:cs="Arial"/>
          <w:szCs w:val="22"/>
        </w:rPr>
        <w:t xml:space="preserve"> further revamped </w:t>
      </w:r>
      <w:r w:rsidR="005776FB" w:rsidRPr="005117A8">
        <w:rPr>
          <w:rFonts w:cs="Arial"/>
          <w:szCs w:val="22"/>
        </w:rPr>
        <w:t>its</w:t>
      </w:r>
      <w:r w:rsidRPr="005117A8">
        <w:rPr>
          <w:rFonts w:cs="Arial"/>
          <w:szCs w:val="22"/>
        </w:rPr>
        <w:t xml:space="preserve"> shares based on an updated calculation of our Fannie/Freddie shares with the following commentary </w:t>
      </w:r>
      <w:r w:rsidR="005776FB" w:rsidRPr="005117A8">
        <w:rPr>
          <w:rFonts w:cs="Arial"/>
          <w:szCs w:val="22"/>
        </w:rPr>
        <w:t>(</w:t>
      </w:r>
      <w:r w:rsidRPr="005117A8">
        <w:rPr>
          <w:rFonts w:cs="Arial"/>
          <w:szCs w:val="22"/>
        </w:rPr>
        <w:t>Source July 2015 Flow Forecast Notes):</w:t>
      </w:r>
    </w:p>
    <w:p w14:paraId="12F82D2B" w14:textId="77777777" w:rsidR="00981505" w:rsidRPr="005117A8" w:rsidRDefault="00981505" w:rsidP="00981505">
      <w:pPr>
        <w:spacing w:before="0" w:after="0"/>
        <w:ind w:left="0"/>
        <w:rPr>
          <w:rFonts w:cs="Arial"/>
          <w:szCs w:val="22"/>
        </w:rPr>
      </w:pPr>
    </w:p>
    <w:p w14:paraId="55E98BA8" w14:textId="77777777" w:rsidR="00981505" w:rsidRPr="005117A8" w:rsidRDefault="00981505" w:rsidP="00981505">
      <w:pPr>
        <w:pStyle w:val="PlainText"/>
        <w:numPr>
          <w:ilvl w:val="0"/>
          <w:numId w:val="30"/>
        </w:numPr>
        <w:rPr>
          <w:rFonts w:ascii="Arial" w:eastAsia="Times New Roman" w:hAnsi="Arial" w:cs="Arial"/>
        </w:rPr>
      </w:pPr>
      <w:r w:rsidRPr="005117A8">
        <w:rPr>
          <w:rFonts w:ascii="Arial" w:eastAsia="Times New Roman" w:hAnsi="Arial" w:cs="Arial"/>
        </w:rPr>
        <w:t xml:space="preserve">As we prepare for the next corporate forecast in Sept 2015, we continue to track Fannie’s share of GSE acquisitions and the continued effect on market shares from </w:t>
      </w:r>
      <w:proofErr w:type="spellStart"/>
      <w:r w:rsidRPr="005117A8">
        <w:rPr>
          <w:rFonts w:ascii="Arial" w:eastAsia="Times New Roman" w:hAnsi="Arial" w:cs="Arial"/>
        </w:rPr>
        <w:t>Ginnie’s</w:t>
      </w:r>
      <w:proofErr w:type="spellEnd"/>
      <w:r w:rsidRPr="005117A8">
        <w:rPr>
          <w:rFonts w:ascii="Arial" w:eastAsia="Times New Roman" w:hAnsi="Arial" w:cs="Arial"/>
        </w:rPr>
        <w:t xml:space="preserve"> MIP cut earlier this year. </w:t>
      </w:r>
    </w:p>
    <w:p w14:paraId="7B9F9F58" w14:textId="77777777" w:rsidR="00981505" w:rsidRPr="005117A8" w:rsidRDefault="00981505" w:rsidP="00981505">
      <w:pPr>
        <w:pStyle w:val="PlainText"/>
        <w:numPr>
          <w:ilvl w:val="1"/>
          <w:numId w:val="30"/>
        </w:numPr>
        <w:rPr>
          <w:rFonts w:ascii="Arial" w:eastAsia="Times New Roman" w:hAnsi="Arial" w:cs="Arial"/>
        </w:rPr>
      </w:pPr>
      <w:r w:rsidRPr="005117A8">
        <w:rPr>
          <w:rFonts w:ascii="Arial" w:eastAsia="Times New Roman" w:hAnsi="Arial" w:cs="Arial"/>
        </w:rPr>
        <w:t>Fannie’s share of GSE securitization activity remained below 60% for June 2015 (~56%). Given the volatility of the series, we view this share as consistent with our forecast assumption for this month that Fannie’s current share of GSE acquisitions is ~58% and will return to 60% over the next 11 months.  </w:t>
      </w:r>
    </w:p>
    <w:p w14:paraId="35B0E1B7" w14:textId="77777777" w:rsidR="00981505" w:rsidRPr="005117A8" w:rsidRDefault="00981505" w:rsidP="00981505">
      <w:pPr>
        <w:pStyle w:val="PlainText"/>
        <w:numPr>
          <w:ilvl w:val="1"/>
          <w:numId w:val="30"/>
        </w:numPr>
        <w:rPr>
          <w:rFonts w:ascii="Arial" w:eastAsia="Times New Roman" w:hAnsi="Arial" w:cs="Arial"/>
        </w:rPr>
      </w:pPr>
      <w:proofErr w:type="spellStart"/>
      <w:r w:rsidRPr="005117A8">
        <w:rPr>
          <w:rFonts w:ascii="Arial" w:eastAsia="Times New Roman" w:hAnsi="Arial" w:cs="Arial"/>
        </w:rPr>
        <w:t>Ginnie’s</w:t>
      </w:r>
      <w:proofErr w:type="spellEnd"/>
      <w:r w:rsidRPr="005117A8">
        <w:rPr>
          <w:rFonts w:ascii="Arial" w:eastAsia="Times New Roman" w:hAnsi="Arial" w:cs="Arial"/>
        </w:rPr>
        <w:t xml:space="preserve"> market </w:t>
      </w:r>
      <w:proofErr w:type="gramStart"/>
      <w:r w:rsidRPr="005117A8">
        <w:rPr>
          <w:rFonts w:ascii="Arial" w:eastAsia="Times New Roman" w:hAnsi="Arial" w:cs="Arial"/>
        </w:rPr>
        <w:t>share  continued</w:t>
      </w:r>
      <w:proofErr w:type="gramEnd"/>
      <w:r w:rsidRPr="005117A8">
        <w:rPr>
          <w:rFonts w:ascii="Arial" w:eastAsia="Times New Roman" w:hAnsi="Arial" w:cs="Arial"/>
        </w:rPr>
        <w:t xml:space="preserve"> to remain elevated in June (~42% of agency PMM securitizations in both May and June), while </w:t>
      </w:r>
      <w:proofErr w:type="spellStart"/>
      <w:r w:rsidRPr="005117A8">
        <w:rPr>
          <w:rFonts w:ascii="Arial" w:eastAsia="Times New Roman" w:hAnsi="Arial" w:cs="Arial"/>
        </w:rPr>
        <w:t>Ginnie’s</w:t>
      </w:r>
      <w:proofErr w:type="spellEnd"/>
      <w:r w:rsidRPr="005117A8">
        <w:rPr>
          <w:rFonts w:ascii="Arial" w:eastAsia="Times New Roman" w:hAnsi="Arial" w:cs="Arial"/>
        </w:rPr>
        <w:t xml:space="preserve"> refi share declined from 28% to 26% of agency refi securitizations from May to June. Government share of refi volumes are also down according to the most recent MBA applications data, indicating that </w:t>
      </w:r>
      <w:proofErr w:type="spellStart"/>
      <w:r w:rsidRPr="005117A8">
        <w:rPr>
          <w:rFonts w:ascii="Arial" w:eastAsia="Times New Roman" w:hAnsi="Arial" w:cs="Arial"/>
        </w:rPr>
        <w:t>Ginnie’s</w:t>
      </w:r>
      <w:proofErr w:type="spellEnd"/>
      <w:r w:rsidRPr="005117A8">
        <w:rPr>
          <w:rFonts w:ascii="Arial" w:eastAsia="Times New Roman" w:hAnsi="Arial" w:cs="Arial"/>
        </w:rPr>
        <w:t xml:space="preserve"> recent increased refi share may finally be declining as streamlined refinance opportunities begin to decline. </w:t>
      </w:r>
    </w:p>
    <w:p w14:paraId="5DCFEEF0" w14:textId="77777777" w:rsidR="00981505" w:rsidRPr="005117A8" w:rsidRDefault="00981505" w:rsidP="00981505">
      <w:pPr>
        <w:spacing w:before="0" w:after="0"/>
        <w:ind w:left="0"/>
        <w:rPr>
          <w:rFonts w:eastAsia="Calibri" w:cs="Arial"/>
          <w:b/>
          <w:bCs/>
          <w:color w:val="222A35"/>
          <w:szCs w:val="22"/>
        </w:rPr>
      </w:pPr>
    </w:p>
    <w:tbl>
      <w:tblPr>
        <w:tblW w:w="8604" w:type="dxa"/>
        <w:tblInd w:w="2" w:type="dxa"/>
        <w:tblCellMar>
          <w:left w:w="0" w:type="dxa"/>
          <w:right w:w="0" w:type="dxa"/>
        </w:tblCellMar>
        <w:tblLook w:val="04A0" w:firstRow="1" w:lastRow="0" w:firstColumn="1" w:lastColumn="0" w:noHBand="0" w:noVBand="1"/>
      </w:tblPr>
      <w:tblGrid>
        <w:gridCol w:w="3888"/>
        <w:gridCol w:w="786"/>
        <w:gridCol w:w="786"/>
        <w:gridCol w:w="786"/>
        <w:gridCol w:w="786"/>
        <w:gridCol w:w="786"/>
        <w:gridCol w:w="786"/>
      </w:tblGrid>
      <w:tr w:rsidR="00981505" w:rsidRPr="005776FB" w14:paraId="2377E1FD" w14:textId="77777777" w:rsidTr="007A644D">
        <w:trPr>
          <w:trHeight w:val="467"/>
        </w:trPr>
        <w:tc>
          <w:tcPr>
            <w:tcW w:w="3888" w:type="dxa"/>
            <w:tcBorders>
              <w:top w:val="single" w:sz="8" w:space="0" w:color="auto"/>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center"/>
            <w:hideMark/>
          </w:tcPr>
          <w:p w14:paraId="0D0E55A4" w14:textId="77777777" w:rsidR="00981505" w:rsidRPr="005117A8" w:rsidRDefault="00981505" w:rsidP="007A644D">
            <w:pPr>
              <w:spacing w:before="0" w:after="0"/>
              <w:ind w:left="0"/>
              <w:jc w:val="center"/>
              <w:rPr>
                <w:rFonts w:eastAsia="Calibri" w:cs="Arial"/>
                <w:b/>
                <w:bCs/>
                <w:i/>
                <w:iCs/>
                <w:color w:val="000000"/>
                <w:szCs w:val="22"/>
              </w:rPr>
            </w:pPr>
            <w:r w:rsidRPr="005117A8">
              <w:rPr>
                <w:rFonts w:eastAsia="Calibri" w:cs="Arial"/>
                <w:b/>
                <w:bCs/>
                <w:i/>
                <w:iCs/>
                <w:color w:val="000000"/>
                <w:szCs w:val="22"/>
              </w:rPr>
              <w:t>July 2015 Flow Forecast</w:t>
            </w:r>
          </w:p>
        </w:tc>
        <w:tc>
          <w:tcPr>
            <w:tcW w:w="786"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79F82FFE"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2014</w:t>
            </w:r>
          </w:p>
        </w:tc>
        <w:tc>
          <w:tcPr>
            <w:tcW w:w="786"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4156250D"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2015</w:t>
            </w:r>
          </w:p>
        </w:tc>
        <w:tc>
          <w:tcPr>
            <w:tcW w:w="786"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20D82E47"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2016</w:t>
            </w:r>
          </w:p>
        </w:tc>
        <w:tc>
          <w:tcPr>
            <w:tcW w:w="786"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2074295E"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2017</w:t>
            </w:r>
          </w:p>
        </w:tc>
        <w:tc>
          <w:tcPr>
            <w:tcW w:w="786" w:type="dxa"/>
            <w:tcBorders>
              <w:top w:val="single" w:sz="8" w:space="0" w:color="auto"/>
              <w:left w:val="nil"/>
              <w:bottom w:val="nil"/>
              <w:right w:val="nil"/>
            </w:tcBorders>
            <w:shd w:val="clear" w:color="auto" w:fill="95B3D7"/>
            <w:noWrap/>
            <w:tcMar>
              <w:top w:w="0" w:type="dxa"/>
              <w:left w:w="108" w:type="dxa"/>
              <w:bottom w:w="0" w:type="dxa"/>
              <w:right w:w="108" w:type="dxa"/>
            </w:tcMar>
            <w:vAlign w:val="center"/>
            <w:hideMark/>
          </w:tcPr>
          <w:p w14:paraId="2363D13E"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2018</w:t>
            </w:r>
          </w:p>
        </w:tc>
        <w:tc>
          <w:tcPr>
            <w:tcW w:w="786" w:type="dxa"/>
            <w:tcBorders>
              <w:top w:val="single" w:sz="8" w:space="0" w:color="auto"/>
              <w:left w:val="nil"/>
              <w:bottom w:val="nil"/>
              <w:right w:val="single" w:sz="8" w:space="0" w:color="auto"/>
            </w:tcBorders>
            <w:shd w:val="clear" w:color="auto" w:fill="95B3D7"/>
            <w:noWrap/>
            <w:tcMar>
              <w:top w:w="0" w:type="dxa"/>
              <w:left w:w="108" w:type="dxa"/>
              <w:bottom w:w="0" w:type="dxa"/>
              <w:right w:w="108" w:type="dxa"/>
            </w:tcMar>
            <w:vAlign w:val="center"/>
            <w:hideMark/>
          </w:tcPr>
          <w:p w14:paraId="475F060C" w14:textId="77777777" w:rsidR="00981505" w:rsidRPr="005117A8" w:rsidRDefault="00981505" w:rsidP="007A644D">
            <w:pPr>
              <w:spacing w:before="0" w:after="0"/>
              <w:ind w:left="0"/>
              <w:jc w:val="center"/>
              <w:rPr>
                <w:rFonts w:eastAsia="Calibri" w:cs="Arial"/>
                <w:b/>
                <w:bCs/>
                <w:color w:val="000000"/>
                <w:szCs w:val="22"/>
              </w:rPr>
            </w:pPr>
            <w:r w:rsidRPr="005117A8">
              <w:rPr>
                <w:rFonts w:eastAsia="Calibri" w:cs="Arial"/>
                <w:b/>
                <w:bCs/>
                <w:color w:val="000000"/>
                <w:szCs w:val="22"/>
              </w:rPr>
              <w:t>2019</w:t>
            </w:r>
          </w:p>
        </w:tc>
      </w:tr>
      <w:tr w:rsidR="00981505" w:rsidRPr="005776FB" w14:paraId="297F3F15" w14:textId="77777777" w:rsidTr="007A644D">
        <w:trPr>
          <w:trHeight w:val="301"/>
        </w:trPr>
        <w:tc>
          <w:tcPr>
            <w:tcW w:w="3888" w:type="dxa"/>
            <w:tcBorders>
              <w:top w:val="nil"/>
              <w:left w:val="single" w:sz="8" w:space="0" w:color="auto"/>
              <w:bottom w:val="nil"/>
              <w:right w:val="single" w:sz="8" w:space="0" w:color="auto"/>
            </w:tcBorders>
            <w:shd w:val="clear" w:color="auto" w:fill="F2F2F2"/>
            <w:noWrap/>
            <w:tcMar>
              <w:top w:w="0" w:type="dxa"/>
              <w:left w:w="108" w:type="dxa"/>
              <w:bottom w:w="0" w:type="dxa"/>
              <w:right w:w="108" w:type="dxa"/>
            </w:tcMar>
            <w:vAlign w:val="bottom"/>
            <w:hideMark/>
          </w:tcPr>
          <w:p w14:paraId="49256267" w14:textId="77777777" w:rsidR="00981505" w:rsidRPr="005117A8" w:rsidRDefault="00981505" w:rsidP="007A644D">
            <w:pPr>
              <w:spacing w:before="0" w:after="0"/>
              <w:ind w:left="0"/>
              <w:rPr>
                <w:rFonts w:eastAsia="Calibri" w:cs="Arial"/>
                <w:b/>
                <w:bCs/>
                <w:color w:val="000000"/>
                <w:szCs w:val="22"/>
              </w:rPr>
            </w:pPr>
            <w:r w:rsidRPr="005117A8">
              <w:rPr>
                <w:rFonts w:eastAsia="Calibri" w:cs="Arial"/>
                <w:b/>
                <w:bCs/>
                <w:color w:val="000000"/>
                <w:szCs w:val="22"/>
              </w:rPr>
              <w:t>Market Share</w:t>
            </w:r>
          </w:p>
        </w:tc>
        <w:tc>
          <w:tcPr>
            <w:tcW w:w="786" w:type="dxa"/>
            <w:shd w:val="clear" w:color="auto" w:fill="F2F2F2"/>
            <w:noWrap/>
            <w:tcMar>
              <w:top w:w="0" w:type="dxa"/>
              <w:left w:w="108" w:type="dxa"/>
              <w:bottom w:w="0" w:type="dxa"/>
              <w:right w:w="108" w:type="dxa"/>
            </w:tcMar>
            <w:vAlign w:val="bottom"/>
            <w:hideMark/>
          </w:tcPr>
          <w:p w14:paraId="3A3CEBCD"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786" w:type="dxa"/>
            <w:shd w:val="clear" w:color="auto" w:fill="F2F2F2"/>
            <w:noWrap/>
            <w:tcMar>
              <w:top w:w="0" w:type="dxa"/>
              <w:left w:w="108" w:type="dxa"/>
              <w:bottom w:w="0" w:type="dxa"/>
              <w:right w:w="108" w:type="dxa"/>
            </w:tcMar>
            <w:vAlign w:val="bottom"/>
            <w:hideMark/>
          </w:tcPr>
          <w:p w14:paraId="4E2EDDE8"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786" w:type="dxa"/>
            <w:shd w:val="clear" w:color="auto" w:fill="F2F2F2"/>
            <w:noWrap/>
            <w:tcMar>
              <w:top w:w="0" w:type="dxa"/>
              <w:left w:w="108" w:type="dxa"/>
              <w:bottom w:w="0" w:type="dxa"/>
              <w:right w:w="108" w:type="dxa"/>
            </w:tcMar>
            <w:vAlign w:val="bottom"/>
            <w:hideMark/>
          </w:tcPr>
          <w:p w14:paraId="7703DD3A"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786" w:type="dxa"/>
            <w:shd w:val="clear" w:color="auto" w:fill="F2F2F2"/>
            <w:noWrap/>
            <w:tcMar>
              <w:top w:w="0" w:type="dxa"/>
              <w:left w:w="108" w:type="dxa"/>
              <w:bottom w:w="0" w:type="dxa"/>
              <w:right w:w="108" w:type="dxa"/>
            </w:tcMar>
            <w:vAlign w:val="bottom"/>
            <w:hideMark/>
          </w:tcPr>
          <w:p w14:paraId="6A4AF301"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786" w:type="dxa"/>
            <w:shd w:val="clear" w:color="auto" w:fill="F2F2F2"/>
            <w:noWrap/>
            <w:tcMar>
              <w:top w:w="0" w:type="dxa"/>
              <w:left w:w="108" w:type="dxa"/>
              <w:bottom w:w="0" w:type="dxa"/>
              <w:right w:w="108" w:type="dxa"/>
            </w:tcMar>
            <w:vAlign w:val="bottom"/>
            <w:hideMark/>
          </w:tcPr>
          <w:p w14:paraId="58594DCB"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c>
          <w:tcPr>
            <w:tcW w:w="786" w:type="dxa"/>
            <w:tcBorders>
              <w:top w:val="nil"/>
              <w:left w:val="nil"/>
              <w:bottom w:val="nil"/>
              <w:right w:val="single" w:sz="8" w:space="0" w:color="auto"/>
            </w:tcBorders>
            <w:shd w:val="clear" w:color="auto" w:fill="F2F2F2"/>
            <w:noWrap/>
            <w:tcMar>
              <w:top w:w="0" w:type="dxa"/>
              <w:left w:w="108" w:type="dxa"/>
              <w:bottom w:w="0" w:type="dxa"/>
              <w:right w:w="108" w:type="dxa"/>
            </w:tcMar>
            <w:vAlign w:val="bottom"/>
            <w:hideMark/>
          </w:tcPr>
          <w:p w14:paraId="750A5C2E" w14:textId="77777777" w:rsidR="00981505" w:rsidRPr="005117A8" w:rsidRDefault="00981505" w:rsidP="007A644D">
            <w:pPr>
              <w:spacing w:before="0" w:after="0"/>
              <w:ind w:left="0"/>
              <w:jc w:val="center"/>
              <w:rPr>
                <w:rFonts w:eastAsia="Calibri" w:cs="Arial"/>
                <w:color w:val="000000"/>
                <w:szCs w:val="22"/>
              </w:rPr>
            </w:pPr>
            <w:r w:rsidRPr="005117A8">
              <w:rPr>
                <w:rFonts w:eastAsia="Calibri" w:cs="Arial"/>
                <w:color w:val="000000"/>
                <w:szCs w:val="22"/>
              </w:rPr>
              <w:t> </w:t>
            </w:r>
          </w:p>
        </w:tc>
      </w:tr>
      <w:tr w:rsidR="00981505" w:rsidRPr="005776FB" w14:paraId="0F6E20A2" w14:textId="77777777" w:rsidTr="007A644D">
        <w:trPr>
          <w:trHeight w:val="301"/>
        </w:trPr>
        <w:tc>
          <w:tcPr>
            <w:tcW w:w="3888"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11A3D18A"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Fannie Mae</w:t>
            </w:r>
          </w:p>
        </w:tc>
        <w:tc>
          <w:tcPr>
            <w:tcW w:w="786" w:type="dxa"/>
            <w:tcBorders>
              <w:top w:val="single" w:sz="8" w:space="0" w:color="auto"/>
              <w:left w:val="single" w:sz="8" w:space="0" w:color="auto"/>
              <w:bottom w:val="nil"/>
              <w:right w:val="nil"/>
            </w:tcBorders>
            <w:noWrap/>
            <w:tcMar>
              <w:top w:w="0" w:type="dxa"/>
              <w:left w:w="108" w:type="dxa"/>
              <w:bottom w:w="0" w:type="dxa"/>
              <w:right w:w="108" w:type="dxa"/>
            </w:tcMar>
            <w:vAlign w:val="bottom"/>
            <w:hideMark/>
          </w:tcPr>
          <w:p w14:paraId="54AA447E"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31%</w:t>
            </w:r>
          </w:p>
        </w:tc>
        <w:tc>
          <w:tcPr>
            <w:tcW w:w="786"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231279CE"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30%</w:t>
            </w:r>
          </w:p>
        </w:tc>
        <w:tc>
          <w:tcPr>
            <w:tcW w:w="786"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16D79A1F"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30%</w:t>
            </w:r>
          </w:p>
        </w:tc>
        <w:tc>
          <w:tcPr>
            <w:tcW w:w="786"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68405945"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31%</w:t>
            </w:r>
          </w:p>
        </w:tc>
        <w:tc>
          <w:tcPr>
            <w:tcW w:w="786" w:type="dxa"/>
            <w:tcBorders>
              <w:top w:val="single" w:sz="8" w:space="0" w:color="auto"/>
              <w:left w:val="nil"/>
              <w:bottom w:val="nil"/>
              <w:right w:val="nil"/>
            </w:tcBorders>
            <w:shd w:val="clear" w:color="auto" w:fill="D9D9D9"/>
            <w:noWrap/>
            <w:tcMar>
              <w:top w:w="0" w:type="dxa"/>
              <w:left w:w="108" w:type="dxa"/>
              <w:bottom w:w="0" w:type="dxa"/>
              <w:right w:w="108" w:type="dxa"/>
            </w:tcMar>
            <w:vAlign w:val="bottom"/>
            <w:hideMark/>
          </w:tcPr>
          <w:p w14:paraId="07ADAD3F"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31%</w:t>
            </w:r>
          </w:p>
        </w:tc>
        <w:tc>
          <w:tcPr>
            <w:tcW w:w="786" w:type="dxa"/>
            <w:tcBorders>
              <w:top w:val="single" w:sz="8" w:space="0" w:color="auto"/>
              <w:left w:val="nil"/>
              <w:bottom w:val="nil"/>
              <w:right w:val="single" w:sz="8" w:space="0" w:color="auto"/>
            </w:tcBorders>
            <w:shd w:val="clear" w:color="auto" w:fill="D9D9D9"/>
            <w:noWrap/>
            <w:tcMar>
              <w:top w:w="0" w:type="dxa"/>
              <w:left w:w="108" w:type="dxa"/>
              <w:bottom w:w="0" w:type="dxa"/>
              <w:right w:w="108" w:type="dxa"/>
            </w:tcMar>
            <w:vAlign w:val="bottom"/>
            <w:hideMark/>
          </w:tcPr>
          <w:p w14:paraId="2CDC030F"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30%</w:t>
            </w:r>
          </w:p>
        </w:tc>
      </w:tr>
      <w:tr w:rsidR="00981505" w:rsidRPr="005776FB" w14:paraId="76F7F737" w14:textId="77777777" w:rsidTr="007A644D">
        <w:trPr>
          <w:trHeight w:val="301"/>
        </w:trPr>
        <w:tc>
          <w:tcPr>
            <w:tcW w:w="3888"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0EE69396"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Freddie Mac</w:t>
            </w:r>
          </w:p>
        </w:tc>
        <w:tc>
          <w:tcPr>
            <w:tcW w:w="786" w:type="dxa"/>
            <w:tcBorders>
              <w:top w:val="nil"/>
              <w:left w:val="single" w:sz="8" w:space="0" w:color="auto"/>
              <w:bottom w:val="nil"/>
              <w:right w:val="nil"/>
            </w:tcBorders>
            <w:noWrap/>
            <w:tcMar>
              <w:top w:w="0" w:type="dxa"/>
              <w:left w:w="108" w:type="dxa"/>
              <w:bottom w:w="0" w:type="dxa"/>
              <w:right w:w="108" w:type="dxa"/>
            </w:tcMar>
            <w:vAlign w:val="bottom"/>
            <w:hideMark/>
          </w:tcPr>
          <w:p w14:paraId="3EB8A5D4"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c>
          <w:tcPr>
            <w:tcW w:w="786" w:type="dxa"/>
            <w:shd w:val="clear" w:color="auto" w:fill="D9D9D9"/>
            <w:noWrap/>
            <w:tcMar>
              <w:top w:w="0" w:type="dxa"/>
              <w:left w:w="108" w:type="dxa"/>
              <w:bottom w:w="0" w:type="dxa"/>
              <w:right w:w="108" w:type="dxa"/>
            </w:tcMar>
            <w:vAlign w:val="bottom"/>
            <w:hideMark/>
          </w:tcPr>
          <w:p w14:paraId="4CBE82AB"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c>
          <w:tcPr>
            <w:tcW w:w="786" w:type="dxa"/>
            <w:shd w:val="clear" w:color="auto" w:fill="D9D9D9"/>
            <w:noWrap/>
            <w:tcMar>
              <w:top w:w="0" w:type="dxa"/>
              <w:left w:w="108" w:type="dxa"/>
              <w:bottom w:w="0" w:type="dxa"/>
              <w:right w:w="108" w:type="dxa"/>
            </w:tcMar>
            <w:vAlign w:val="bottom"/>
            <w:hideMark/>
          </w:tcPr>
          <w:p w14:paraId="43A7ACFE"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20%</w:t>
            </w:r>
          </w:p>
        </w:tc>
        <w:tc>
          <w:tcPr>
            <w:tcW w:w="786" w:type="dxa"/>
            <w:shd w:val="clear" w:color="auto" w:fill="D9D9D9"/>
            <w:noWrap/>
            <w:tcMar>
              <w:top w:w="0" w:type="dxa"/>
              <w:left w:w="108" w:type="dxa"/>
              <w:bottom w:w="0" w:type="dxa"/>
              <w:right w:w="108" w:type="dxa"/>
            </w:tcMar>
            <w:vAlign w:val="bottom"/>
            <w:hideMark/>
          </w:tcPr>
          <w:p w14:paraId="12A46212"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21%</w:t>
            </w:r>
          </w:p>
        </w:tc>
        <w:tc>
          <w:tcPr>
            <w:tcW w:w="786" w:type="dxa"/>
            <w:shd w:val="clear" w:color="auto" w:fill="D9D9D9"/>
            <w:noWrap/>
            <w:tcMar>
              <w:top w:w="0" w:type="dxa"/>
              <w:left w:w="108" w:type="dxa"/>
              <w:bottom w:w="0" w:type="dxa"/>
              <w:right w:w="108" w:type="dxa"/>
            </w:tcMar>
            <w:vAlign w:val="bottom"/>
            <w:hideMark/>
          </w:tcPr>
          <w:p w14:paraId="4752FF31"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21%</w:t>
            </w:r>
          </w:p>
        </w:tc>
        <w:tc>
          <w:tcPr>
            <w:tcW w:w="786" w:type="dxa"/>
            <w:tcBorders>
              <w:top w:val="nil"/>
              <w:left w:val="nil"/>
              <w:bottom w:val="nil"/>
              <w:right w:val="single" w:sz="8" w:space="0" w:color="auto"/>
            </w:tcBorders>
            <w:shd w:val="clear" w:color="auto" w:fill="D9D9D9"/>
            <w:noWrap/>
            <w:tcMar>
              <w:top w:w="0" w:type="dxa"/>
              <w:left w:w="108" w:type="dxa"/>
              <w:bottom w:w="0" w:type="dxa"/>
              <w:right w:w="108" w:type="dxa"/>
            </w:tcMar>
            <w:vAlign w:val="bottom"/>
            <w:hideMark/>
          </w:tcPr>
          <w:p w14:paraId="5614CC8C"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20%</w:t>
            </w:r>
          </w:p>
        </w:tc>
      </w:tr>
      <w:tr w:rsidR="00981505" w:rsidRPr="005776FB" w14:paraId="10F20591" w14:textId="77777777" w:rsidTr="007A644D">
        <w:trPr>
          <w:trHeight w:val="301"/>
        </w:trPr>
        <w:tc>
          <w:tcPr>
            <w:tcW w:w="3888"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21D3E973"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xml:space="preserve">   </w:t>
            </w:r>
            <w:proofErr w:type="spellStart"/>
            <w:r w:rsidRPr="005117A8">
              <w:rPr>
                <w:rFonts w:eastAsia="Calibri" w:cs="Arial"/>
                <w:i/>
                <w:iCs/>
                <w:color w:val="000000"/>
                <w:szCs w:val="22"/>
              </w:rPr>
              <w:t>Ginnie</w:t>
            </w:r>
            <w:proofErr w:type="spellEnd"/>
            <w:r w:rsidRPr="005117A8">
              <w:rPr>
                <w:rFonts w:eastAsia="Calibri" w:cs="Arial"/>
                <w:i/>
                <w:iCs/>
                <w:color w:val="000000"/>
                <w:szCs w:val="22"/>
              </w:rPr>
              <w:t xml:space="preserve"> Mae</w:t>
            </w:r>
          </w:p>
        </w:tc>
        <w:tc>
          <w:tcPr>
            <w:tcW w:w="786" w:type="dxa"/>
            <w:tcBorders>
              <w:top w:val="nil"/>
              <w:left w:val="single" w:sz="8" w:space="0" w:color="auto"/>
              <w:bottom w:val="nil"/>
              <w:right w:val="nil"/>
            </w:tcBorders>
            <w:noWrap/>
            <w:tcMar>
              <w:top w:w="0" w:type="dxa"/>
              <w:left w:w="108" w:type="dxa"/>
              <w:bottom w:w="0" w:type="dxa"/>
              <w:right w:w="108" w:type="dxa"/>
            </w:tcMar>
            <w:vAlign w:val="bottom"/>
            <w:hideMark/>
          </w:tcPr>
          <w:p w14:paraId="59AFACFA"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25%</w:t>
            </w:r>
          </w:p>
        </w:tc>
        <w:tc>
          <w:tcPr>
            <w:tcW w:w="786" w:type="dxa"/>
            <w:shd w:val="clear" w:color="auto" w:fill="D9D9D9"/>
            <w:noWrap/>
            <w:tcMar>
              <w:top w:w="0" w:type="dxa"/>
              <w:left w:w="108" w:type="dxa"/>
              <w:bottom w:w="0" w:type="dxa"/>
              <w:right w:w="108" w:type="dxa"/>
            </w:tcMar>
            <w:vAlign w:val="bottom"/>
            <w:hideMark/>
          </w:tcPr>
          <w:p w14:paraId="438BE89C"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26%</w:t>
            </w:r>
          </w:p>
        </w:tc>
        <w:tc>
          <w:tcPr>
            <w:tcW w:w="786" w:type="dxa"/>
            <w:shd w:val="clear" w:color="auto" w:fill="D9D9D9"/>
            <w:noWrap/>
            <w:tcMar>
              <w:top w:w="0" w:type="dxa"/>
              <w:left w:w="108" w:type="dxa"/>
              <w:bottom w:w="0" w:type="dxa"/>
              <w:right w:w="108" w:type="dxa"/>
            </w:tcMar>
            <w:vAlign w:val="bottom"/>
            <w:hideMark/>
          </w:tcPr>
          <w:p w14:paraId="696770D3"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26%</w:t>
            </w:r>
          </w:p>
        </w:tc>
        <w:tc>
          <w:tcPr>
            <w:tcW w:w="786" w:type="dxa"/>
            <w:shd w:val="clear" w:color="auto" w:fill="D9D9D9"/>
            <w:noWrap/>
            <w:tcMar>
              <w:top w:w="0" w:type="dxa"/>
              <w:left w:w="108" w:type="dxa"/>
              <w:bottom w:w="0" w:type="dxa"/>
              <w:right w:w="108" w:type="dxa"/>
            </w:tcMar>
            <w:vAlign w:val="bottom"/>
            <w:hideMark/>
          </w:tcPr>
          <w:p w14:paraId="40604BC8"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24%</w:t>
            </w:r>
          </w:p>
        </w:tc>
        <w:tc>
          <w:tcPr>
            <w:tcW w:w="786" w:type="dxa"/>
            <w:shd w:val="clear" w:color="auto" w:fill="D9D9D9"/>
            <w:noWrap/>
            <w:tcMar>
              <w:top w:w="0" w:type="dxa"/>
              <w:left w:w="108" w:type="dxa"/>
              <w:bottom w:w="0" w:type="dxa"/>
              <w:right w:w="108" w:type="dxa"/>
            </w:tcMar>
            <w:vAlign w:val="bottom"/>
            <w:hideMark/>
          </w:tcPr>
          <w:p w14:paraId="49481E88"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c>
          <w:tcPr>
            <w:tcW w:w="786" w:type="dxa"/>
            <w:tcBorders>
              <w:top w:val="nil"/>
              <w:left w:val="nil"/>
              <w:bottom w:val="nil"/>
              <w:right w:val="single" w:sz="8" w:space="0" w:color="auto"/>
            </w:tcBorders>
            <w:shd w:val="clear" w:color="auto" w:fill="D9D9D9"/>
            <w:noWrap/>
            <w:tcMar>
              <w:top w:w="0" w:type="dxa"/>
              <w:left w:w="108" w:type="dxa"/>
              <w:bottom w:w="0" w:type="dxa"/>
              <w:right w:w="108" w:type="dxa"/>
            </w:tcMar>
            <w:vAlign w:val="bottom"/>
            <w:hideMark/>
          </w:tcPr>
          <w:p w14:paraId="6EC8304E"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22%</w:t>
            </w:r>
          </w:p>
        </w:tc>
      </w:tr>
      <w:tr w:rsidR="00981505" w:rsidRPr="005776FB" w14:paraId="702C30EA" w14:textId="77777777" w:rsidTr="007A644D">
        <w:trPr>
          <w:trHeight w:val="301"/>
        </w:trPr>
        <w:tc>
          <w:tcPr>
            <w:tcW w:w="3888" w:type="dxa"/>
            <w:tcBorders>
              <w:top w:val="nil"/>
              <w:left w:val="single" w:sz="8" w:space="0" w:color="auto"/>
              <w:bottom w:val="nil"/>
              <w:right w:val="nil"/>
            </w:tcBorders>
            <w:shd w:val="clear" w:color="auto" w:fill="F2F2F2"/>
            <w:noWrap/>
            <w:tcMar>
              <w:top w:w="0" w:type="dxa"/>
              <w:left w:w="108" w:type="dxa"/>
              <w:bottom w:w="0" w:type="dxa"/>
              <w:right w:w="108" w:type="dxa"/>
            </w:tcMar>
            <w:vAlign w:val="bottom"/>
            <w:hideMark/>
          </w:tcPr>
          <w:p w14:paraId="2FCC4E70"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Held on Book</w:t>
            </w:r>
          </w:p>
        </w:tc>
        <w:tc>
          <w:tcPr>
            <w:tcW w:w="786" w:type="dxa"/>
            <w:tcBorders>
              <w:top w:val="nil"/>
              <w:left w:val="single" w:sz="8" w:space="0" w:color="auto"/>
              <w:bottom w:val="nil"/>
              <w:right w:val="nil"/>
            </w:tcBorders>
            <w:noWrap/>
            <w:tcMar>
              <w:top w:w="0" w:type="dxa"/>
              <w:left w:w="108" w:type="dxa"/>
              <w:bottom w:w="0" w:type="dxa"/>
              <w:right w:w="108" w:type="dxa"/>
            </w:tcMar>
            <w:vAlign w:val="bottom"/>
            <w:hideMark/>
          </w:tcPr>
          <w:p w14:paraId="4BE9F275"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20%</w:t>
            </w:r>
          </w:p>
        </w:tc>
        <w:tc>
          <w:tcPr>
            <w:tcW w:w="786" w:type="dxa"/>
            <w:shd w:val="clear" w:color="auto" w:fill="D9D9D9"/>
            <w:noWrap/>
            <w:tcMar>
              <w:top w:w="0" w:type="dxa"/>
              <w:left w:w="108" w:type="dxa"/>
              <w:bottom w:w="0" w:type="dxa"/>
              <w:right w:w="108" w:type="dxa"/>
            </w:tcMar>
            <w:vAlign w:val="bottom"/>
            <w:hideMark/>
          </w:tcPr>
          <w:p w14:paraId="69074F30"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21%</w:t>
            </w:r>
          </w:p>
        </w:tc>
        <w:tc>
          <w:tcPr>
            <w:tcW w:w="786" w:type="dxa"/>
            <w:shd w:val="clear" w:color="auto" w:fill="D9D9D9"/>
            <w:noWrap/>
            <w:tcMar>
              <w:top w:w="0" w:type="dxa"/>
              <w:left w:w="108" w:type="dxa"/>
              <w:bottom w:w="0" w:type="dxa"/>
              <w:right w:w="108" w:type="dxa"/>
            </w:tcMar>
            <w:vAlign w:val="bottom"/>
            <w:hideMark/>
          </w:tcPr>
          <w:p w14:paraId="5875D8BA"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23%</w:t>
            </w:r>
          </w:p>
        </w:tc>
        <w:tc>
          <w:tcPr>
            <w:tcW w:w="786" w:type="dxa"/>
            <w:shd w:val="clear" w:color="auto" w:fill="D9D9D9"/>
            <w:noWrap/>
            <w:tcMar>
              <w:top w:w="0" w:type="dxa"/>
              <w:left w:w="108" w:type="dxa"/>
              <w:bottom w:w="0" w:type="dxa"/>
              <w:right w:w="108" w:type="dxa"/>
            </w:tcMar>
            <w:vAlign w:val="bottom"/>
            <w:hideMark/>
          </w:tcPr>
          <w:p w14:paraId="3C082DD0"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23%</w:t>
            </w:r>
          </w:p>
        </w:tc>
        <w:tc>
          <w:tcPr>
            <w:tcW w:w="786" w:type="dxa"/>
            <w:shd w:val="clear" w:color="auto" w:fill="D9D9D9"/>
            <w:noWrap/>
            <w:tcMar>
              <w:top w:w="0" w:type="dxa"/>
              <w:left w:w="108" w:type="dxa"/>
              <w:bottom w:w="0" w:type="dxa"/>
              <w:right w:w="108" w:type="dxa"/>
            </w:tcMar>
            <w:vAlign w:val="bottom"/>
            <w:hideMark/>
          </w:tcPr>
          <w:p w14:paraId="20D26107"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24%</w:t>
            </w:r>
          </w:p>
        </w:tc>
        <w:tc>
          <w:tcPr>
            <w:tcW w:w="786" w:type="dxa"/>
            <w:tcBorders>
              <w:top w:val="nil"/>
              <w:left w:val="nil"/>
              <w:bottom w:val="nil"/>
              <w:right w:val="single" w:sz="8" w:space="0" w:color="auto"/>
            </w:tcBorders>
            <w:shd w:val="clear" w:color="auto" w:fill="D9D9D9"/>
            <w:noWrap/>
            <w:tcMar>
              <w:top w:w="0" w:type="dxa"/>
              <w:left w:w="108" w:type="dxa"/>
              <w:bottom w:w="0" w:type="dxa"/>
              <w:right w:w="108" w:type="dxa"/>
            </w:tcMar>
            <w:vAlign w:val="bottom"/>
            <w:hideMark/>
          </w:tcPr>
          <w:p w14:paraId="41E10290"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25%</w:t>
            </w:r>
          </w:p>
        </w:tc>
      </w:tr>
      <w:tr w:rsidR="00981505" w:rsidRPr="005776FB" w14:paraId="0B1603A9" w14:textId="77777777" w:rsidTr="007A644D">
        <w:trPr>
          <w:trHeight w:val="301"/>
        </w:trPr>
        <w:tc>
          <w:tcPr>
            <w:tcW w:w="3888" w:type="dxa"/>
            <w:tcBorders>
              <w:top w:val="nil"/>
              <w:left w:val="single" w:sz="8" w:space="0" w:color="auto"/>
              <w:bottom w:val="single" w:sz="8" w:space="0" w:color="auto"/>
              <w:right w:val="nil"/>
            </w:tcBorders>
            <w:shd w:val="clear" w:color="auto" w:fill="F2F2F2"/>
            <w:noWrap/>
            <w:tcMar>
              <w:top w:w="0" w:type="dxa"/>
              <w:left w:w="108" w:type="dxa"/>
              <w:bottom w:w="0" w:type="dxa"/>
              <w:right w:w="108" w:type="dxa"/>
            </w:tcMar>
            <w:vAlign w:val="bottom"/>
            <w:hideMark/>
          </w:tcPr>
          <w:p w14:paraId="6A5D82B5" w14:textId="77777777" w:rsidR="00981505" w:rsidRPr="005117A8" w:rsidRDefault="00981505" w:rsidP="007A644D">
            <w:pPr>
              <w:spacing w:before="0" w:after="0"/>
              <w:ind w:left="0"/>
              <w:rPr>
                <w:rFonts w:eastAsia="Calibri" w:cs="Arial"/>
                <w:i/>
                <w:iCs/>
                <w:color w:val="000000"/>
                <w:szCs w:val="22"/>
              </w:rPr>
            </w:pPr>
            <w:r w:rsidRPr="005117A8">
              <w:rPr>
                <w:rFonts w:eastAsia="Calibri" w:cs="Arial"/>
                <w:i/>
                <w:iCs/>
                <w:color w:val="000000"/>
                <w:szCs w:val="22"/>
              </w:rPr>
              <w:t>   PLS</w:t>
            </w:r>
          </w:p>
        </w:tc>
        <w:tc>
          <w:tcPr>
            <w:tcW w:w="786"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206C43C8"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c>
          <w:tcPr>
            <w:tcW w:w="786"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747103F4"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1%</w:t>
            </w:r>
          </w:p>
        </w:tc>
        <w:tc>
          <w:tcPr>
            <w:tcW w:w="786"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2EB19F9A"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1%</w:t>
            </w:r>
          </w:p>
        </w:tc>
        <w:tc>
          <w:tcPr>
            <w:tcW w:w="786"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6F44A970"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c>
          <w:tcPr>
            <w:tcW w:w="786" w:type="dxa"/>
            <w:tcBorders>
              <w:top w:val="nil"/>
              <w:left w:val="nil"/>
              <w:bottom w:val="single" w:sz="8" w:space="0" w:color="auto"/>
              <w:right w:val="nil"/>
            </w:tcBorders>
            <w:shd w:val="clear" w:color="auto" w:fill="D9D9D9"/>
            <w:noWrap/>
            <w:tcMar>
              <w:top w:w="0" w:type="dxa"/>
              <w:left w:w="108" w:type="dxa"/>
              <w:bottom w:w="0" w:type="dxa"/>
              <w:right w:w="108" w:type="dxa"/>
            </w:tcMar>
            <w:vAlign w:val="bottom"/>
            <w:hideMark/>
          </w:tcPr>
          <w:p w14:paraId="38252D5E"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c>
          <w:tcPr>
            <w:tcW w:w="786"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054A3669" w14:textId="77777777" w:rsidR="00981505" w:rsidRPr="005117A8" w:rsidRDefault="00981505" w:rsidP="007A644D">
            <w:pPr>
              <w:spacing w:before="0" w:after="0"/>
              <w:ind w:left="0"/>
              <w:jc w:val="center"/>
              <w:rPr>
                <w:rFonts w:eastAsia="Calibri" w:cs="Arial"/>
                <w:color w:val="000000"/>
                <w:sz w:val="20"/>
                <w:szCs w:val="20"/>
              </w:rPr>
            </w:pPr>
            <w:r w:rsidRPr="005117A8">
              <w:rPr>
                <w:rFonts w:eastAsia="Calibri" w:cs="Arial"/>
                <w:color w:val="000000"/>
                <w:sz w:val="20"/>
                <w:szCs w:val="20"/>
              </w:rPr>
              <w:t>2%</w:t>
            </w:r>
          </w:p>
        </w:tc>
      </w:tr>
    </w:tbl>
    <w:p w14:paraId="66970FA2" w14:textId="77777777" w:rsidR="00981505" w:rsidRPr="005117A8" w:rsidRDefault="00981505" w:rsidP="00981505">
      <w:pPr>
        <w:spacing w:before="0" w:after="0"/>
        <w:ind w:left="0"/>
        <w:rPr>
          <w:rFonts w:eastAsia="Calibri" w:cs="Arial"/>
          <w:b/>
          <w:bCs/>
          <w:color w:val="222A35"/>
          <w:szCs w:val="22"/>
        </w:rPr>
      </w:pPr>
    </w:p>
    <w:p w14:paraId="4C3F9E41" w14:textId="77777777" w:rsidR="00981505" w:rsidRPr="005117A8" w:rsidRDefault="00981505" w:rsidP="005117A8">
      <w:pPr>
        <w:spacing w:before="0" w:after="0"/>
        <w:ind w:left="0"/>
        <w:jc w:val="both"/>
        <w:rPr>
          <w:rFonts w:eastAsia="Calibri" w:cs="Arial"/>
          <w:bCs/>
          <w:color w:val="222A35"/>
          <w:szCs w:val="22"/>
        </w:rPr>
      </w:pPr>
      <w:r w:rsidRPr="005117A8">
        <w:rPr>
          <w:rFonts w:eastAsia="Calibri" w:cs="Arial"/>
          <w:bCs/>
          <w:color w:val="222A35"/>
          <w:szCs w:val="22"/>
        </w:rPr>
        <w:t xml:space="preserve">As illustrated above, </w:t>
      </w:r>
      <w:r w:rsidR="005776FB" w:rsidRPr="005117A8">
        <w:rPr>
          <w:rFonts w:eastAsia="Calibri" w:cs="Arial"/>
          <w:bCs/>
          <w:color w:val="222A35"/>
          <w:szCs w:val="22"/>
        </w:rPr>
        <w:t>ESR</w:t>
      </w:r>
      <w:r w:rsidRPr="005117A8">
        <w:rPr>
          <w:rFonts w:eastAsia="Calibri" w:cs="Arial"/>
          <w:bCs/>
          <w:color w:val="222A35"/>
          <w:szCs w:val="22"/>
        </w:rPr>
        <w:t xml:space="preserve"> review</w:t>
      </w:r>
      <w:r w:rsidR="005776FB" w:rsidRPr="005117A8">
        <w:rPr>
          <w:rFonts w:eastAsia="Calibri" w:cs="Arial"/>
          <w:bCs/>
          <w:color w:val="222A35"/>
          <w:szCs w:val="22"/>
        </w:rPr>
        <w:t>s</w:t>
      </w:r>
      <w:r w:rsidRPr="005117A8">
        <w:rPr>
          <w:rFonts w:eastAsia="Calibri" w:cs="Arial"/>
          <w:bCs/>
          <w:color w:val="222A35"/>
          <w:szCs w:val="22"/>
        </w:rPr>
        <w:t xml:space="preserve"> the assumptions quarterly to coincide with the corporate forecast cycle</w:t>
      </w:r>
      <w:r w:rsidR="005776FB" w:rsidRPr="005117A8">
        <w:rPr>
          <w:rFonts w:eastAsia="Calibri" w:cs="Arial"/>
          <w:bCs/>
          <w:color w:val="222A35"/>
          <w:szCs w:val="22"/>
        </w:rPr>
        <w:t>/stress-testing cycle</w:t>
      </w:r>
      <w:r w:rsidRPr="005117A8">
        <w:rPr>
          <w:rFonts w:eastAsia="Calibri" w:cs="Arial"/>
          <w:bCs/>
          <w:color w:val="222A35"/>
          <w:szCs w:val="22"/>
        </w:rPr>
        <w:t xml:space="preserve"> with potentially materially updates to </w:t>
      </w:r>
      <w:r w:rsidR="005776FB" w:rsidRPr="005117A8">
        <w:rPr>
          <w:rFonts w:eastAsia="Calibri" w:cs="Arial"/>
          <w:bCs/>
          <w:color w:val="222A35"/>
          <w:szCs w:val="22"/>
        </w:rPr>
        <w:t>the</w:t>
      </w:r>
      <w:r w:rsidRPr="005117A8">
        <w:rPr>
          <w:rFonts w:eastAsia="Calibri" w:cs="Arial"/>
          <w:bCs/>
          <w:color w:val="222A35"/>
          <w:szCs w:val="22"/>
        </w:rPr>
        <w:t xml:space="preserve"> market share </w:t>
      </w:r>
      <w:proofErr w:type="spellStart"/>
      <w:r w:rsidR="005776FB" w:rsidRPr="005117A8">
        <w:rPr>
          <w:rFonts w:eastAsia="Calibri" w:cs="Arial"/>
          <w:bCs/>
          <w:color w:val="222A35"/>
          <w:szCs w:val="22"/>
        </w:rPr>
        <w:t>assumptions</w:t>
      </w:r>
      <w:r w:rsidRPr="005117A8">
        <w:rPr>
          <w:rFonts w:eastAsia="Calibri" w:cs="Arial"/>
          <w:bCs/>
          <w:color w:val="222A35"/>
          <w:szCs w:val="22"/>
        </w:rPr>
        <w:t>s</w:t>
      </w:r>
      <w:proofErr w:type="spellEnd"/>
      <w:r w:rsidRPr="005117A8">
        <w:rPr>
          <w:rFonts w:eastAsia="Calibri" w:cs="Arial"/>
          <w:bCs/>
          <w:color w:val="222A35"/>
          <w:szCs w:val="22"/>
        </w:rPr>
        <w:t xml:space="preserve"> at these points. </w:t>
      </w:r>
      <w:r w:rsidR="005776FB" w:rsidRPr="005117A8">
        <w:rPr>
          <w:rFonts w:eastAsia="Calibri" w:cs="Arial"/>
          <w:bCs/>
          <w:color w:val="222A35"/>
          <w:szCs w:val="22"/>
        </w:rPr>
        <w:t>ESR</w:t>
      </w:r>
      <w:r w:rsidRPr="005117A8">
        <w:rPr>
          <w:rFonts w:eastAsia="Calibri" w:cs="Arial"/>
          <w:bCs/>
          <w:color w:val="222A35"/>
          <w:szCs w:val="22"/>
        </w:rPr>
        <w:t xml:space="preserve"> also monitor the data and make</w:t>
      </w:r>
      <w:r w:rsidR="005776FB" w:rsidRPr="005117A8">
        <w:rPr>
          <w:rFonts w:eastAsia="Calibri" w:cs="Arial"/>
          <w:bCs/>
          <w:color w:val="222A35"/>
          <w:szCs w:val="22"/>
        </w:rPr>
        <w:t>s</w:t>
      </w:r>
      <w:r w:rsidRPr="005117A8">
        <w:rPr>
          <w:rFonts w:eastAsia="Calibri" w:cs="Arial"/>
          <w:bCs/>
          <w:color w:val="222A35"/>
          <w:szCs w:val="22"/>
        </w:rPr>
        <w:t xml:space="preserve"> adjustments as necessary for the forecasts in the intervening months.</w:t>
      </w:r>
    </w:p>
    <w:p w14:paraId="3FA70CBD" w14:textId="77777777" w:rsidR="00981505" w:rsidRDefault="00981505" w:rsidP="005117A8">
      <w:pPr>
        <w:ind w:left="0"/>
        <w:jc w:val="both"/>
        <w:rPr>
          <w:b/>
          <w:bCs/>
        </w:rPr>
      </w:pPr>
      <w:r w:rsidRPr="00390628">
        <w:t xml:space="preserve">Currently </w:t>
      </w:r>
      <w:r w:rsidR="005776FB">
        <w:t>ESR</w:t>
      </w:r>
      <w:r w:rsidRPr="00390628">
        <w:t xml:space="preserve"> co</w:t>
      </w:r>
      <w:r>
        <w:t>mbine</w:t>
      </w:r>
      <w:r w:rsidR="005776FB">
        <w:t>s</w:t>
      </w:r>
      <w:r>
        <w:t xml:space="preserve"> the market share and originations forecast assumptions as follows:</w:t>
      </w:r>
    </w:p>
    <w:p w14:paraId="06A0826F" w14:textId="77777777" w:rsidR="00981505" w:rsidRPr="00710006" w:rsidRDefault="00981505" w:rsidP="00981505">
      <w:pPr>
        <w:rPr>
          <w:rFonts w:eastAsiaTheme="minorEastAsia"/>
        </w:rPr>
      </w:pPr>
      <m:oMathPara>
        <m:oMath>
          <m:r>
            <w:rPr>
              <w:rFonts w:ascii="Cambria Math" w:eastAsiaTheme="minorEastAsia" w:hAnsi="Cambria Math"/>
            </w:rPr>
            <m:t>Origination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i,k,t|t+j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i,k,t|t+j</m:t>
              </m:r>
            </m:sub>
          </m:sSub>
          <m:r>
            <w:rPr>
              <w:rFonts w:ascii="Cambria Math" w:eastAsiaTheme="minorEastAsia" w:hAnsi="Cambria Math"/>
            </w:rPr>
            <m:t>Total Origination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i,k,t|t+j</m:t>
              </m:r>
            </m:sub>
          </m:sSub>
        </m:oMath>
      </m:oMathPara>
    </w:p>
    <w:p w14:paraId="56B892A5" w14:textId="77777777" w:rsidR="00981505" w:rsidRDefault="00981505" w:rsidP="00981505">
      <w:pPr>
        <w:ind w:left="0"/>
        <w:rPr>
          <w:rFonts w:eastAsiaTheme="minorEastAsia"/>
        </w:rPr>
      </w:pPr>
      <w:r>
        <w:rPr>
          <w:rFonts w:eastAsiaTheme="minorEastAsia"/>
        </w:rPr>
        <w:t>Where</w:t>
      </w:r>
    </w:p>
    <w:p w14:paraId="01DEB83C" w14:textId="77777777" w:rsidR="00981505" w:rsidRPr="00EA22F1" w:rsidRDefault="00981505" w:rsidP="00981505">
      <w:pPr>
        <w:ind w:left="0"/>
        <w:rPr>
          <w:rFonts w:eastAsiaTheme="minorEastAsia"/>
        </w:rPr>
      </w:pPr>
      <m:oMathPara>
        <m:oMath>
          <m:r>
            <w:rPr>
              <w:rFonts w:ascii="Cambria Math" w:eastAsiaTheme="minorEastAsia" w:hAnsi="Cambria Math"/>
            </w:rPr>
            <m:t>i=FNMA, FHLMC,GNMA,PLS and HOB</m:t>
          </m:r>
        </m:oMath>
      </m:oMathPara>
    </w:p>
    <w:p w14:paraId="584E85AD" w14:textId="77777777" w:rsidR="00981505" w:rsidRDefault="00981505" w:rsidP="00981505">
      <w:pPr>
        <w:ind w:left="0"/>
        <w:rPr>
          <w:rFonts w:eastAsiaTheme="minorEastAsia"/>
        </w:rPr>
      </w:pPr>
      <w:r>
        <w:rPr>
          <w:rFonts w:eastAsiaTheme="minorEastAsia"/>
        </w:rPr>
        <w:t>and</w:t>
      </w:r>
    </w:p>
    <w:p w14:paraId="576B1A4F" w14:textId="77777777" w:rsidR="00981505" w:rsidRPr="00EA22F1" w:rsidRDefault="00981505" w:rsidP="00981505">
      <w:pPr>
        <w:ind w:left="0"/>
        <w:rPr>
          <w:rFonts w:eastAsiaTheme="minorEastAsia"/>
        </w:rPr>
      </w:pPr>
      <m:oMathPara>
        <m:oMath>
          <m:r>
            <w:rPr>
              <w:rFonts w:ascii="Cambria Math" w:eastAsiaTheme="minorEastAsia" w:hAnsi="Cambria Math"/>
            </w:rPr>
            <m:t>k=Refi, PMM</m:t>
          </m:r>
        </m:oMath>
      </m:oMathPara>
    </w:p>
    <w:p w14:paraId="42DD3F16" w14:textId="77777777" w:rsidR="00981505" w:rsidRPr="00390628" w:rsidRDefault="00981505" w:rsidP="005117A8">
      <w:pPr>
        <w:ind w:left="0"/>
        <w:jc w:val="both"/>
        <w:rPr>
          <w:rFonts w:eastAsiaTheme="minorEastAsia"/>
        </w:rPr>
      </w:pPr>
      <w:r>
        <w:rPr>
          <w:rFonts w:eastAsiaTheme="minorEastAsia"/>
        </w:rPr>
        <w:t xml:space="preserve">The notation </w:t>
      </w:r>
      <m:oMath>
        <m:r>
          <w:rPr>
            <w:rFonts w:ascii="Cambria Math" w:eastAsiaTheme="minorEastAsia" w:hAnsi="Cambria Math"/>
          </w:rPr>
          <m:t>t|t+j</m:t>
        </m:r>
      </m:oMath>
      <w:r>
        <w:rPr>
          <w:rFonts w:eastAsiaTheme="minorEastAsia"/>
        </w:rPr>
        <w:t xml:space="preserve"> represents the </w:t>
      </w:r>
      <m:oMath>
        <m:r>
          <w:rPr>
            <w:rFonts w:ascii="Cambria Math" w:eastAsiaTheme="minorEastAsia" w:hAnsi="Cambria Math"/>
          </w:rPr>
          <m:t>j-</m:t>
        </m:r>
      </m:oMath>
      <w:r>
        <w:rPr>
          <w:rFonts w:eastAsiaTheme="minorEastAsia"/>
        </w:rPr>
        <w:t xml:space="preserve">period ahead forecast from the perspective of time </w:t>
      </w:r>
      <m:oMath>
        <m:r>
          <w:rPr>
            <w:rFonts w:ascii="Cambria Math" w:eastAsiaTheme="minorEastAsia" w:hAnsi="Cambria Math"/>
          </w:rPr>
          <m:t>t</m:t>
        </m:r>
      </m:oMath>
      <w:r>
        <w:rPr>
          <w:rFonts w:eastAsiaTheme="minorEastAsia"/>
        </w:rPr>
        <w:t>.</w:t>
      </w:r>
    </w:p>
    <w:p w14:paraId="3CCA0888" w14:textId="77777777" w:rsidR="00981505" w:rsidRDefault="00981505" w:rsidP="005117A8">
      <w:pPr>
        <w:ind w:left="0"/>
        <w:jc w:val="both"/>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i,k,t|t+j</m:t>
            </m:r>
          </m:sub>
        </m:sSub>
      </m:oMath>
      <w:r>
        <w:rPr>
          <w:rFonts w:eastAsiaTheme="minorEastAsia"/>
        </w:rPr>
        <w:t xml:space="preserve"> represents the market share assumption for participant </w:t>
      </w:r>
      <m:oMath>
        <m:r>
          <w:rPr>
            <w:rFonts w:ascii="Cambria Math" w:eastAsiaTheme="minorEastAsia" w:hAnsi="Cambria Math"/>
          </w:rPr>
          <m:t>i</m:t>
        </m:r>
      </m:oMath>
      <w:r>
        <w:rPr>
          <w:rFonts w:eastAsiaTheme="minorEastAsia"/>
        </w:rPr>
        <w:t xml:space="preserve"> in the </w:t>
      </w:r>
      <m:oMath>
        <m:r>
          <w:rPr>
            <w:rFonts w:ascii="Cambria Math" w:eastAsiaTheme="minorEastAsia" w:hAnsi="Cambria Math"/>
          </w:rPr>
          <m:t>j</m:t>
        </m:r>
      </m:oMath>
      <w:r>
        <w:rPr>
          <w:rFonts w:eastAsiaTheme="minorEastAsia"/>
        </w:rPr>
        <w:t xml:space="preserve">th period of the forecast formed in period </w:t>
      </w:r>
      <m:oMath>
        <m:r>
          <w:rPr>
            <w:rFonts w:ascii="Cambria Math" w:eastAsiaTheme="minorEastAsia" w:hAnsi="Cambria Math"/>
          </w:rPr>
          <m:t>t</m:t>
        </m:r>
      </m:oMath>
      <w:r>
        <w:rPr>
          <w:rFonts w:eastAsiaTheme="minorEastAsia"/>
        </w:rPr>
        <w:t xml:space="preserve"> for the originations with loan purpose </w:t>
      </w:r>
      <m:oMath>
        <m:r>
          <w:rPr>
            <w:rFonts w:ascii="Cambria Math" w:eastAsiaTheme="minorEastAsia" w:hAnsi="Cambria Math"/>
          </w:rPr>
          <m:t>k</m:t>
        </m:r>
      </m:oMath>
      <w:r>
        <w:rPr>
          <w:rFonts w:eastAsiaTheme="minorEastAsia"/>
        </w:rPr>
        <w:t>.</w:t>
      </w:r>
    </w:p>
    <w:p w14:paraId="2DB62592" w14:textId="77777777" w:rsidR="00981505" w:rsidRPr="00390628" w:rsidRDefault="00981505" w:rsidP="005117A8">
      <w:pPr>
        <w:ind w:left="0"/>
        <w:jc w:val="both"/>
        <w:rPr>
          <w:rFonts w:eastAsiaTheme="minorEastAsia"/>
        </w:rPr>
      </w:pPr>
      <w:r>
        <w:rPr>
          <w:rFonts w:eastAsiaTheme="minorEastAsia"/>
        </w:rPr>
        <w:t xml:space="preserve">The restriction </w:t>
      </w:r>
    </w:p>
    <w:p w14:paraId="3FCC158D" w14:textId="77777777" w:rsidR="00981505" w:rsidRPr="00E52C2A" w:rsidRDefault="00ED066B" w:rsidP="00981505">
      <w:pPr>
        <w:rPr>
          <w:rFonts w:eastAsiaTheme="minorEastAsia"/>
        </w:rPr>
      </w:pPr>
      <m:oMathPara>
        <m:oMathParaPr>
          <m:jc m:val="center"/>
        </m:oMathParaPr>
        <m:oMath>
          <m:nary>
            <m:naryPr>
              <m:chr m:val="∑"/>
              <m:supHide m:val="1"/>
              <m:ctrlPr>
                <w:rPr>
                  <w:rFonts w:ascii="Cambria Math" w:eastAsiaTheme="minorEastAsia" w:hAnsi="Cambria Math"/>
                  <w:i/>
                </w:rPr>
              </m:ctrlPr>
            </m:naryPr>
            <m:sub>
              <m:r>
                <w:rPr>
                  <w:rFonts w:ascii="Cambria Math" w:eastAsiaTheme="minorEastAsia" w:hAnsi="Cambria Math"/>
                </w:rPr>
                <m:t>i∈{FNMA,FHLMC,GNMA,PLS,HOB}</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i,k,t|t+j</m:t>
                  </m:r>
                </m:sub>
              </m:sSub>
            </m:e>
          </m:nary>
          <m:r>
            <w:rPr>
              <w:rFonts w:ascii="Cambria Math" w:eastAsiaTheme="minorEastAsia" w:hAnsi="Cambria Math"/>
            </w:rPr>
            <m:t>=1</m:t>
          </m:r>
        </m:oMath>
      </m:oMathPara>
    </w:p>
    <w:p w14:paraId="13638EF4" w14:textId="77777777" w:rsidR="00981505" w:rsidRPr="00390628" w:rsidRDefault="00981505" w:rsidP="00981505">
      <w:pPr>
        <w:ind w:left="0"/>
        <w:rPr>
          <w:rFonts w:eastAsiaTheme="minorEastAsia"/>
        </w:rPr>
      </w:pPr>
      <w:r>
        <w:rPr>
          <w:rFonts w:eastAsiaTheme="minorEastAsia"/>
        </w:rPr>
        <w:t>implies the following consistent identity:</w:t>
      </w:r>
    </w:p>
    <w:p w14:paraId="6D6FDA1D" w14:textId="77777777" w:rsidR="00981505" w:rsidRPr="000502D0" w:rsidRDefault="00981505" w:rsidP="00981505">
      <w:pPr>
        <w:rPr>
          <w:rFonts w:eastAsiaTheme="minorEastAsia"/>
        </w:rPr>
      </w:pPr>
      <m:oMathPara>
        <m:oMath>
          <m:r>
            <w:rPr>
              <w:rFonts w:ascii="Cambria Math" w:hAnsi="Cambria Math"/>
            </w:rPr>
            <m:t>Total Origination</m:t>
          </m:r>
          <m:sSub>
            <m:sSubPr>
              <m:ctrlPr>
                <w:rPr>
                  <w:rFonts w:ascii="Cambria Math" w:hAnsi="Cambria Math"/>
                  <w:i/>
                </w:rPr>
              </m:ctrlPr>
            </m:sSubPr>
            <m:e>
              <m:r>
                <w:rPr>
                  <w:rFonts w:ascii="Cambria Math" w:hAnsi="Cambria Math"/>
                </w:rPr>
                <m:t>s</m:t>
              </m:r>
            </m:e>
            <m:sub>
              <m:r>
                <w:rPr>
                  <w:rFonts w:ascii="Cambria Math" w:hAnsi="Cambria Math"/>
                </w:rPr>
                <m:t>k,t|t+j</m:t>
              </m:r>
            </m:sub>
          </m:sSub>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i∈{FNMA,FHLMC,GNMA,PLS,HOB}</m:t>
              </m:r>
            </m:sub>
            <m:sup/>
            <m:e>
              <m:r>
                <w:rPr>
                  <w:rFonts w:ascii="Cambria Math" w:eastAsiaTheme="minorEastAsia" w:hAnsi="Cambria Math"/>
                </w:rPr>
                <m:t>Origination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i,k,t|t+j</m:t>
                  </m:r>
                </m:sub>
              </m:sSub>
            </m:e>
          </m:nary>
        </m:oMath>
      </m:oMathPara>
    </w:p>
    <w:p w14:paraId="770F8291" w14:textId="77777777" w:rsidR="00C835D2" w:rsidRDefault="00981505" w:rsidP="005117A8">
      <w:pPr>
        <w:ind w:left="0"/>
        <w:jc w:val="both"/>
        <w:rPr>
          <w:rFonts w:eastAsiaTheme="minorEastAsia"/>
        </w:rPr>
      </w:pPr>
      <w:r w:rsidRPr="00EA22F1">
        <w:rPr>
          <w:rFonts w:eastAsiaTheme="minorEastAsia"/>
        </w:rPr>
        <w:t xml:space="preserve">Please note that this produces an </w:t>
      </w:r>
      <w:proofErr w:type="gramStart"/>
      <w:r w:rsidRPr="00EA22F1">
        <w:rPr>
          <w:rFonts w:eastAsiaTheme="minorEastAsia"/>
        </w:rPr>
        <w:t>originations</w:t>
      </w:r>
      <w:proofErr w:type="gramEnd"/>
      <w:r w:rsidRPr="00EA22F1">
        <w:rPr>
          <w:rFonts w:eastAsiaTheme="minorEastAsia"/>
        </w:rPr>
        <w:t xml:space="preserve"> estimate for each market participant (Fannie Mae, Freddie Mac, </w:t>
      </w:r>
      <w:proofErr w:type="spellStart"/>
      <w:r w:rsidRPr="00EA22F1">
        <w:rPr>
          <w:rFonts w:eastAsiaTheme="minorEastAsia"/>
        </w:rPr>
        <w:t>Ginnie</w:t>
      </w:r>
      <w:proofErr w:type="spellEnd"/>
      <w:r w:rsidRPr="00EA22F1">
        <w:rPr>
          <w:rFonts w:eastAsiaTheme="minorEastAsia"/>
        </w:rPr>
        <w:t xml:space="preserve"> Mae, Private Label Securitization and Held on Book as indexed by </w:t>
      </w:r>
      <m:oMath>
        <m:r>
          <m:rPr>
            <m:sty m:val="bi"/>
          </m:rPr>
          <w:rPr>
            <w:rFonts w:ascii="Cambria Math" w:eastAsiaTheme="minorEastAsia" w:hAnsi="Cambria Math"/>
          </w:rPr>
          <m:t>i</m:t>
        </m:r>
      </m:oMath>
      <w:r w:rsidRPr="00EA22F1">
        <w:rPr>
          <w:rFonts w:eastAsiaTheme="minorEastAsia"/>
        </w:rPr>
        <w:t xml:space="preserve">). The item that is actually forecasted is the acquisition and securitization volume of the participants, with the exception of the Held on Book originations which is an originations forecast. </w:t>
      </w:r>
    </w:p>
    <w:p w14:paraId="2910F495" w14:textId="77777777" w:rsidR="00981505" w:rsidRDefault="00C835D2" w:rsidP="005117A8">
      <w:pPr>
        <w:ind w:left="0"/>
        <w:jc w:val="both"/>
      </w:pPr>
      <w:r>
        <w:t>ESR</w:t>
      </w:r>
      <w:r w:rsidR="00981505">
        <w:t xml:space="preserve"> also use</w:t>
      </w:r>
      <w:r>
        <w:t>s</w:t>
      </w:r>
      <w:r w:rsidR="00981505">
        <w:t xml:space="preserve"> observations of DU applications, ARDB month-to-date delivery volumes and Freddie/</w:t>
      </w:r>
      <w:proofErr w:type="spellStart"/>
      <w:r w:rsidR="00981505">
        <w:t>Ginnie</w:t>
      </w:r>
      <w:proofErr w:type="spellEnd"/>
      <w:r w:rsidR="00981505">
        <w:t xml:space="preserve"> month-to-date securitization volumes to overwrite near-term predictions (current and future month). This helps address the potential disconnect between originations (what is being forecasted in the macro/housing process) and acquisitions/securitizations (what is being forecasted in the flow forecast process). </w:t>
      </w:r>
      <w:r>
        <w:t>ESR is</w:t>
      </w:r>
      <w:r w:rsidR="00981505">
        <w:t xml:space="preserve"> currently investigating whether to impose additional timing assumptions in later periods of the forecast based on recent historical observations of origination to acquisition/securitization delays by participant and loan purpose to further address this potential timing disconnect.</w:t>
      </w:r>
    </w:p>
    <w:p w14:paraId="0A83AE02" w14:textId="77777777" w:rsidR="00981505" w:rsidRDefault="00981505" w:rsidP="005117A8">
      <w:pPr>
        <w:spacing w:before="0" w:after="0"/>
        <w:ind w:left="0"/>
        <w:jc w:val="both"/>
      </w:pPr>
      <w:r>
        <w:t xml:space="preserve">As an example, here is an illustration using the June 2015 flow forecasting process of how </w:t>
      </w:r>
      <w:r w:rsidR="00C835D2">
        <w:t>ESR</w:t>
      </w:r>
      <w:r>
        <w:t xml:space="preserve"> overwrote near term actuals for FNMA refi and PMM acquisitions:</w:t>
      </w:r>
    </w:p>
    <w:p w14:paraId="78B726D7" w14:textId="77777777" w:rsidR="00981505" w:rsidRDefault="00981505" w:rsidP="005117A8">
      <w:pPr>
        <w:spacing w:before="0" w:after="0"/>
        <w:ind w:left="0"/>
        <w:jc w:val="both"/>
      </w:pPr>
    </w:p>
    <w:p w14:paraId="2559F514" w14:textId="77777777" w:rsidR="00981505" w:rsidRDefault="00981505" w:rsidP="00981505">
      <w:pPr>
        <w:spacing w:before="0" w:after="0"/>
        <w:ind w:left="0"/>
      </w:pPr>
      <w:r w:rsidRPr="002627A5">
        <w:rPr>
          <w:noProof/>
        </w:rPr>
        <w:drawing>
          <wp:inline distT="0" distB="0" distL="0" distR="0" wp14:anchorId="6338E597" wp14:editId="18CCB763">
            <wp:extent cx="5943600" cy="149623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6233"/>
                    </a:xfrm>
                    <a:prstGeom prst="rect">
                      <a:avLst/>
                    </a:prstGeom>
                    <a:noFill/>
                    <a:ln>
                      <a:noFill/>
                    </a:ln>
                  </pic:spPr>
                </pic:pic>
              </a:graphicData>
            </a:graphic>
          </wp:inline>
        </w:drawing>
      </w:r>
    </w:p>
    <w:p w14:paraId="071BB432" w14:textId="77777777" w:rsidR="00981505" w:rsidRDefault="00981505" w:rsidP="005117A8">
      <w:pPr>
        <w:ind w:left="0"/>
        <w:rPr>
          <w:rFonts w:ascii="Calibri" w:eastAsia="Calibri" w:hAnsi="Calibri"/>
          <w:bCs/>
          <w:color w:val="222A35"/>
          <w:szCs w:val="22"/>
        </w:rPr>
      </w:pPr>
      <w:r w:rsidRPr="002627A5">
        <w:t>In th</w:t>
      </w:r>
      <w:r>
        <w:t xml:space="preserve">e July 2015 flow forecast </w:t>
      </w:r>
      <w:r w:rsidR="00C835D2">
        <w:t>ESR</w:t>
      </w:r>
      <w:r>
        <w:t xml:space="preserve"> also used month-to-date securitization volumes for </w:t>
      </w:r>
      <w:proofErr w:type="spellStart"/>
      <w:r w:rsidR="00C835D2">
        <w:t>Ginnie</w:t>
      </w:r>
      <w:proofErr w:type="spellEnd"/>
      <w:r>
        <w:t xml:space="preserve"> to raise the near</w:t>
      </w:r>
      <w:r w:rsidR="00C835D2">
        <w:t xml:space="preserve">-term actuals for </w:t>
      </w:r>
      <w:proofErr w:type="spellStart"/>
      <w:r w:rsidR="00C835D2">
        <w:t>Ginnie</w:t>
      </w:r>
      <w:proofErr w:type="spellEnd"/>
      <w:r w:rsidR="00C835D2">
        <w:t xml:space="preserve"> and </w:t>
      </w:r>
      <w:r>
        <w:t xml:space="preserve">lowered the remaining periods by an off-setting amount to keep the annual </w:t>
      </w:r>
      <w:proofErr w:type="spellStart"/>
      <w:r>
        <w:t>Ginnie</w:t>
      </w:r>
      <w:proofErr w:type="spellEnd"/>
      <w:r>
        <w:t xml:space="preserve"> Mae volume unchanged. In </w:t>
      </w:r>
      <w:r w:rsidR="00C835D2">
        <w:t>ESR</w:t>
      </w:r>
      <w:r>
        <w:t xml:space="preserve"> could also make adjustments to our Freddie volumes forecast using their month-to-date securitizations volumes as well.</w:t>
      </w:r>
      <w:r w:rsidRPr="009373B7">
        <w:rPr>
          <w:rFonts w:ascii="Calibri" w:eastAsia="Calibri" w:hAnsi="Calibri"/>
          <w:bCs/>
          <w:color w:val="222A35"/>
          <w:szCs w:val="22"/>
        </w:rPr>
        <w:t xml:space="preserve"> </w:t>
      </w:r>
    </w:p>
    <w:p w14:paraId="4CDC90EB" w14:textId="77777777" w:rsidR="00C835D2" w:rsidRPr="005117A8" w:rsidRDefault="00C835D2" w:rsidP="005117A8">
      <w:pPr>
        <w:ind w:left="0"/>
      </w:pPr>
      <w:r>
        <w:t>A dry run is planned for 2017 Q4 which will allow for the forecasting team to understand how (or if) we will be able to use incoming data to adjust the model forecast.</w:t>
      </w:r>
    </w:p>
    <w:p w14:paraId="44B06E66" w14:textId="77777777" w:rsidR="00E208F6" w:rsidRPr="00CA47F9" w:rsidRDefault="00881A89" w:rsidP="00E208F6">
      <w:pPr>
        <w:ind w:left="0"/>
        <w:rPr>
          <w:i/>
        </w:rPr>
      </w:pPr>
      <w:r w:rsidRPr="00301BB2">
        <w:rPr>
          <w:i/>
          <w:highlight w:val="yellow"/>
          <w:rPrChange w:id="94" w:author="Zhang, Yigang" w:date="2017-12-19T11:35:00Z">
            <w:rPr>
              <w:i/>
            </w:rPr>
          </w:rPrChange>
        </w:rPr>
        <w:t xml:space="preserve">Fannie </w:t>
      </w:r>
      <w:r w:rsidR="00E208F6" w:rsidRPr="00301BB2">
        <w:rPr>
          <w:i/>
          <w:highlight w:val="yellow"/>
          <w:rPrChange w:id="95" w:author="Zhang, Yigang" w:date="2017-12-19T11:35:00Z">
            <w:rPr>
              <w:i/>
            </w:rPr>
          </w:rPrChange>
        </w:rPr>
        <w:t>Liquidation Share</w:t>
      </w:r>
    </w:p>
    <w:p w14:paraId="3F880F87" w14:textId="77777777" w:rsidR="00E208F6" w:rsidDel="00301BB2" w:rsidRDefault="00E208F6" w:rsidP="00E208F6">
      <w:pPr>
        <w:ind w:left="0"/>
        <w:rPr>
          <w:del w:id="96" w:author="Zhang, Yigang" w:date="2017-12-19T11:40:00Z"/>
        </w:rPr>
      </w:pPr>
      <w:del w:id="97" w:author="Zhang, Yigang" w:date="2017-12-19T11:40:00Z">
        <w:r w:rsidDel="00301BB2">
          <w:delText xml:space="preserve">In order to provide a scenario-consistent and management assumption-consistent view of liquidation share, we rely on a time series projection of refi originations. This was formerly formally documented as the Refi Equation Component (or REC, see Refi Originations Model document for more details).   </w:delText>
        </w:r>
      </w:del>
    </w:p>
    <w:p w14:paraId="61C88B07" w14:textId="77777777" w:rsidR="00E208F6" w:rsidDel="00301BB2" w:rsidRDefault="00E208F6" w:rsidP="00E208F6">
      <w:pPr>
        <w:ind w:left="0"/>
        <w:rPr>
          <w:del w:id="98" w:author="Zhang, Yigang" w:date="2017-12-19T11:40:00Z"/>
        </w:rPr>
      </w:pPr>
      <w:del w:id="99" w:author="Zhang, Yigang" w:date="2017-12-19T11:40:00Z">
        <w:r w:rsidDel="00301BB2">
          <w:delText>The REC model is a time series model with the following form:</w:delText>
        </w:r>
      </w:del>
    </w:p>
    <w:p w14:paraId="658A7557" w14:textId="77777777" w:rsidR="00E208F6" w:rsidDel="00301BB2" w:rsidRDefault="00ED066B" w:rsidP="00E208F6">
      <w:pPr>
        <w:ind w:left="0"/>
        <w:rPr>
          <w:del w:id="100" w:author="Zhang, Yigang" w:date="2017-12-19T11:40:00Z"/>
        </w:rPr>
      </w:pPr>
      <m:oMathPara>
        <m:oMath>
          <m:acc>
            <m:accPr>
              <m:ctrlPr>
                <w:del w:id="101" w:author="Zhang, Yigang" w:date="2017-12-19T11:40:00Z">
                  <w:rPr>
                    <w:rFonts w:ascii="Cambria Math" w:hAnsi="Cambria Math"/>
                    <w:i/>
                  </w:rPr>
                </w:del>
              </m:ctrlPr>
            </m:accPr>
            <m:e>
              <m:func>
                <m:funcPr>
                  <m:ctrlPr>
                    <w:del w:id="102" w:author="Zhang, Yigang" w:date="2017-12-19T11:40:00Z">
                      <w:rPr>
                        <w:rFonts w:ascii="Cambria Math" w:hAnsi="Cambria Math"/>
                        <w:i/>
                      </w:rPr>
                    </w:del>
                  </m:ctrlPr>
                </m:funcPr>
                <m:fName>
                  <m:r>
                    <w:del w:id="103" w:author="Zhang, Yigang" w:date="2017-12-19T11:40:00Z">
                      <m:rPr>
                        <m:sty m:val="p"/>
                      </m:rPr>
                      <w:rPr>
                        <w:rFonts w:ascii="Cambria Math" w:hAnsi="Cambria Math"/>
                      </w:rPr>
                      <m:t>log</m:t>
                    </w:del>
                  </m:r>
                </m:fName>
                <m:e>
                  <m:d>
                    <m:dPr>
                      <m:ctrlPr>
                        <w:del w:id="104" w:author="Zhang, Yigang" w:date="2017-12-19T11:40:00Z">
                          <w:rPr>
                            <w:rFonts w:ascii="Cambria Math" w:hAnsi="Cambria Math"/>
                            <w:i/>
                          </w:rPr>
                        </w:del>
                      </m:ctrlPr>
                    </m:dPr>
                    <m:e>
                      <m:r>
                        <w:del w:id="105" w:author="Zhang, Yigang" w:date="2017-12-19T11:40:00Z">
                          <w:rPr>
                            <w:rFonts w:ascii="Cambria Math" w:hAnsi="Cambria Math"/>
                          </w:rPr>
                          <m:t>Refi Orign</m:t>
                        </w:del>
                      </m:r>
                      <m:sSub>
                        <m:sSubPr>
                          <m:ctrlPr>
                            <w:del w:id="106" w:author="Zhang, Yigang" w:date="2017-12-19T11:40:00Z">
                              <w:rPr>
                                <w:rFonts w:ascii="Cambria Math" w:hAnsi="Cambria Math"/>
                                <w:i/>
                              </w:rPr>
                            </w:del>
                          </m:ctrlPr>
                        </m:sSubPr>
                        <m:e>
                          <m:r>
                            <w:del w:id="107" w:author="Zhang, Yigang" w:date="2017-12-19T11:40:00Z">
                              <w:rPr>
                                <w:rFonts w:ascii="Cambria Math" w:hAnsi="Cambria Math"/>
                              </w:rPr>
                              <m:t>s</m:t>
                            </w:del>
                          </m:r>
                        </m:e>
                        <m:sub>
                          <m:r>
                            <w:del w:id="108" w:author="Zhang, Yigang" w:date="2017-12-19T11:40:00Z">
                              <w:rPr>
                                <w:rFonts w:ascii="Cambria Math" w:hAnsi="Cambria Math"/>
                              </w:rPr>
                              <m:t>t</m:t>
                            </w:del>
                          </m:r>
                        </m:sub>
                      </m:sSub>
                    </m:e>
                  </m:d>
                </m:e>
              </m:func>
            </m:e>
          </m:acc>
          <m:r>
            <w:del w:id="109" w:author="Zhang, Yigang" w:date="2017-12-19T11:40:00Z">
              <w:rPr>
                <w:rFonts w:ascii="Cambria Math" w:hAnsi="Cambria Math"/>
              </w:rPr>
              <m:t>=ρ</m:t>
            </w:del>
          </m:r>
          <m:func>
            <m:funcPr>
              <m:ctrlPr>
                <w:del w:id="110" w:author="Zhang, Yigang" w:date="2017-12-19T11:40:00Z">
                  <w:rPr>
                    <w:rFonts w:ascii="Cambria Math" w:hAnsi="Cambria Math"/>
                    <w:i/>
                  </w:rPr>
                </w:del>
              </m:ctrlPr>
            </m:funcPr>
            <m:fName>
              <m:r>
                <w:del w:id="111" w:author="Zhang, Yigang" w:date="2017-12-19T11:40:00Z">
                  <m:rPr>
                    <m:sty m:val="p"/>
                  </m:rPr>
                  <w:rPr>
                    <w:rFonts w:ascii="Cambria Math" w:hAnsi="Cambria Math"/>
                  </w:rPr>
                  <m:t>log</m:t>
                </w:del>
              </m:r>
            </m:fName>
            <m:e>
              <m:d>
                <m:dPr>
                  <m:ctrlPr>
                    <w:del w:id="112" w:author="Zhang, Yigang" w:date="2017-12-19T11:40:00Z">
                      <w:rPr>
                        <w:rFonts w:ascii="Cambria Math" w:hAnsi="Cambria Math"/>
                        <w:i/>
                      </w:rPr>
                    </w:del>
                  </m:ctrlPr>
                </m:dPr>
                <m:e>
                  <m:r>
                    <w:del w:id="113" w:author="Zhang, Yigang" w:date="2017-12-19T11:40:00Z">
                      <w:rPr>
                        <w:rFonts w:ascii="Cambria Math" w:hAnsi="Cambria Math"/>
                      </w:rPr>
                      <m:t>Refi Orign</m:t>
                    </w:del>
                  </m:r>
                  <m:sSub>
                    <m:sSubPr>
                      <m:ctrlPr>
                        <w:del w:id="114" w:author="Zhang, Yigang" w:date="2017-12-19T11:40:00Z">
                          <w:rPr>
                            <w:rFonts w:ascii="Cambria Math" w:hAnsi="Cambria Math"/>
                            <w:i/>
                          </w:rPr>
                        </w:del>
                      </m:ctrlPr>
                    </m:sSubPr>
                    <m:e>
                      <m:r>
                        <w:del w:id="115" w:author="Zhang, Yigang" w:date="2017-12-19T11:40:00Z">
                          <w:rPr>
                            <w:rFonts w:ascii="Cambria Math" w:hAnsi="Cambria Math"/>
                          </w:rPr>
                          <m:t>s</m:t>
                        </w:del>
                      </m:r>
                    </m:e>
                    <m:sub>
                      <m:r>
                        <w:del w:id="116" w:author="Zhang, Yigang" w:date="2017-12-19T11:40:00Z">
                          <w:rPr>
                            <w:rFonts w:ascii="Cambria Math" w:hAnsi="Cambria Math"/>
                          </w:rPr>
                          <m:t>t-1</m:t>
                        </w:del>
                      </m:r>
                    </m:sub>
                  </m:sSub>
                </m:e>
              </m:d>
            </m:e>
          </m:func>
          <m:r>
            <w:del w:id="117" w:author="Zhang, Yigang" w:date="2017-12-19T11:40:00Z">
              <w:rPr>
                <w:rFonts w:ascii="Cambria Math" w:hAnsi="Cambria Math"/>
              </w:rPr>
              <m:t>+</m:t>
            </w:del>
          </m:r>
          <m:sSub>
            <m:sSubPr>
              <m:ctrlPr>
                <w:del w:id="118" w:author="Zhang, Yigang" w:date="2017-12-19T11:40:00Z">
                  <w:rPr>
                    <w:rFonts w:ascii="Cambria Math" w:hAnsi="Cambria Math"/>
                    <w:i/>
                  </w:rPr>
                </w:del>
              </m:ctrlPr>
            </m:sSubPr>
            <m:e>
              <m:r>
                <w:del w:id="119" w:author="Zhang, Yigang" w:date="2017-12-19T11:40:00Z">
                  <w:rPr>
                    <w:rFonts w:ascii="Cambria Math" w:hAnsi="Cambria Math"/>
                  </w:rPr>
                  <m:t>b</m:t>
                </w:del>
              </m:r>
            </m:e>
            <m:sub>
              <m:r>
                <w:del w:id="120" w:author="Zhang, Yigang" w:date="2017-12-19T11:40:00Z">
                  <w:rPr>
                    <w:rFonts w:ascii="Cambria Math" w:hAnsi="Cambria Math"/>
                  </w:rPr>
                  <m:t>0</m:t>
                </w:del>
              </m:r>
            </m:sub>
          </m:sSub>
          <m:r>
            <w:del w:id="121" w:author="Zhang, Yigang" w:date="2017-12-19T11:40:00Z">
              <w:rPr>
                <w:rFonts w:ascii="Cambria Math" w:hAnsi="Cambria Math"/>
              </w:rPr>
              <m:t>+</m:t>
            </w:del>
          </m:r>
          <m:sSub>
            <m:sSubPr>
              <m:ctrlPr>
                <w:del w:id="122" w:author="Zhang, Yigang" w:date="2017-12-19T11:40:00Z">
                  <w:rPr>
                    <w:rFonts w:ascii="Cambria Math" w:hAnsi="Cambria Math"/>
                    <w:i/>
                  </w:rPr>
                </w:del>
              </m:ctrlPr>
            </m:sSubPr>
            <m:e>
              <m:r>
                <w:del w:id="123" w:author="Zhang, Yigang" w:date="2017-12-19T11:40:00Z">
                  <w:rPr>
                    <w:rFonts w:ascii="Cambria Math" w:hAnsi="Cambria Math"/>
                  </w:rPr>
                  <m:t>b</m:t>
                </w:del>
              </m:r>
            </m:e>
            <m:sub>
              <m:r>
                <w:del w:id="124" w:author="Zhang, Yigang" w:date="2017-12-19T11:40:00Z">
                  <w:rPr>
                    <w:rFonts w:ascii="Cambria Math" w:hAnsi="Cambria Math"/>
                  </w:rPr>
                  <m:t>1</m:t>
                </w:del>
              </m:r>
            </m:sub>
          </m:sSub>
          <m:r>
            <w:del w:id="125" w:author="Zhang, Yigang" w:date="2017-12-19T11:40:00Z">
              <w:rPr>
                <w:rFonts w:ascii="Cambria Math" w:hAnsi="Cambria Math"/>
              </w:rPr>
              <m:t>×rate incentiv</m:t>
            </w:del>
          </m:r>
          <m:sSub>
            <m:sSubPr>
              <m:ctrlPr>
                <w:del w:id="126" w:author="Zhang, Yigang" w:date="2017-12-19T11:40:00Z">
                  <w:rPr>
                    <w:rFonts w:ascii="Cambria Math" w:hAnsi="Cambria Math"/>
                    <w:i/>
                  </w:rPr>
                </w:del>
              </m:ctrlPr>
            </m:sSubPr>
            <m:e>
              <m:r>
                <w:del w:id="127" w:author="Zhang, Yigang" w:date="2017-12-19T11:40:00Z">
                  <w:rPr>
                    <w:rFonts w:ascii="Cambria Math" w:hAnsi="Cambria Math"/>
                  </w:rPr>
                  <m:t>e</m:t>
                </w:del>
              </m:r>
            </m:e>
            <m:sub>
              <m:r>
                <w:del w:id="128" w:author="Zhang, Yigang" w:date="2017-12-19T11:40:00Z">
                  <w:rPr>
                    <w:rFonts w:ascii="Cambria Math" w:hAnsi="Cambria Math"/>
                  </w:rPr>
                  <m:t>t</m:t>
                </w:del>
              </m:r>
            </m:sub>
          </m:sSub>
          <m:r>
            <w:del w:id="129" w:author="Zhang, Yigang" w:date="2017-12-19T11:40:00Z">
              <w:rPr>
                <w:rFonts w:ascii="Cambria Math" w:hAnsi="Cambria Math"/>
              </w:rPr>
              <m:t>+</m:t>
            </w:del>
          </m:r>
          <m:sSub>
            <m:sSubPr>
              <m:ctrlPr>
                <w:del w:id="130" w:author="Zhang, Yigang" w:date="2017-12-19T11:40:00Z">
                  <w:rPr>
                    <w:rFonts w:ascii="Cambria Math" w:hAnsi="Cambria Math"/>
                    <w:i/>
                  </w:rPr>
                </w:del>
              </m:ctrlPr>
            </m:sSubPr>
            <m:e>
              <m:r>
                <w:del w:id="131" w:author="Zhang, Yigang" w:date="2017-12-19T11:40:00Z">
                  <w:rPr>
                    <w:rFonts w:ascii="Cambria Math" w:hAnsi="Cambria Math"/>
                  </w:rPr>
                  <m:t>b</m:t>
                </w:del>
              </m:r>
            </m:e>
            <m:sub>
              <m:r>
                <w:del w:id="132" w:author="Zhang, Yigang" w:date="2017-12-19T11:40:00Z">
                  <w:rPr>
                    <w:rFonts w:ascii="Cambria Math" w:hAnsi="Cambria Math"/>
                  </w:rPr>
                  <m:t>2</m:t>
                </w:del>
              </m:r>
            </m:sub>
          </m:sSub>
          <m:r>
            <w:del w:id="133" w:author="Zhang, Yigang" w:date="2017-12-19T11:40:00Z">
              <w:rPr>
                <w:rFonts w:ascii="Cambria Math" w:hAnsi="Cambria Math"/>
              </w:rPr>
              <m:t>×</m:t>
            </w:del>
          </m:r>
          <m:d>
            <m:dPr>
              <m:ctrlPr>
                <w:del w:id="134" w:author="Zhang, Yigang" w:date="2017-12-19T11:40:00Z">
                  <w:rPr>
                    <w:rFonts w:ascii="Cambria Math" w:hAnsi="Cambria Math"/>
                    <w:i/>
                  </w:rPr>
                </w:del>
              </m:ctrlPr>
            </m:dPr>
            <m:e>
              <m:f>
                <m:fPr>
                  <m:ctrlPr>
                    <w:del w:id="135" w:author="Zhang, Yigang" w:date="2017-12-19T11:40:00Z">
                      <w:rPr>
                        <w:rFonts w:ascii="Cambria Math" w:hAnsi="Cambria Math"/>
                        <w:i/>
                      </w:rPr>
                    </w:del>
                  </m:ctrlPr>
                </m:fPr>
                <m:num>
                  <m:r>
                    <w:del w:id="136" w:author="Zhang, Yigang" w:date="2017-12-19T11:40:00Z">
                      <w:rPr>
                        <w:rFonts w:ascii="Cambria Math" w:hAnsi="Cambria Math"/>
                      </w:rPr>
                      <m:t>HP</m:t>
                    </w:del>
                  </m:r>
                  <m:sSub>
                    <m:sSubPr>
                      <m:ctrlPr>
                        <w:del w:id="137" w:author="Zhang, Yigang" w:date="2017-12-19T11:40:00Z">
                          <w:rPr>
                            <w:rFonts w:ascii="Cambria Math" w:hAnsi="Cambria Math"/>
                            <w:i/>
                          </w:rPr>
                        </w:del>
                      </m:ctrlPr>
                    </m:sSubPr>
                    <m:e>
                      <m:r>
                        <w:del w:id="138" w:author="Zhang, Yigang" w:date="2017-12-19T11:40:00Z">
                          <w:rPr>
                            <w:rFonts w:ascii="Cambria Math" w:hAnsi="Cambria Math"/>
                          </w:rPr>
                          <m:t>I</m:t>
                        </w:del>
                      </m:r>
                    </m:e>
                    <m:sub>
                      <m:r>
                        <w:del w:id="139" w:author="Zhang, Yigang" w:date="2017-12-19T11:40:00Z">
                          <w:rPr>
                            <w:rFonts w:ascii="Cambria Math" w:hAnsi="Cambria Math"/>
                          </w:rPr>
                          <m:t>t</m:t>
                        </w:del>
                      </m:r>
                    </m:sub>
                  </m:sSub>
                </m:num>
                <m:den>
                  <m:r>
                    <w:del w:id="140" w:author="Zhang, Yigang" w:date="2017-12-19T11:40:00Z">
                      <w:rPr>
                        <w:rFonts w:ascii="Cambria Math" w:hAnsi="Cambria Math"/>
                      </w:rPr>
                      <m:t>HP</m:t>
                    </w:del>
                  </m:r>
                  <m:sSub>
                    <m:sSubPr>
                      <m:ctrlPr>
                        <w:del w:id="141" w:author="Zhang, Yigang" w:date="2017-12-19T11:40:00Z">
                          <w:rPr>
                            <w:rFonts w:ascii="Cambria Math" w:hAnsi="Cambria Math"/>
                            <w:i/>
                          </w:rPr>
                        </w:del>
                      </m:ctrlPr>
                    </m:sSubPr>
                    <m:e>
                      <m:r>
                        <w:del w:id="142" w:author="Zhang, Yigang" w:date="2017-12-19T11:40:00Z">
                          <w:rPr>
                            <w:rFonts w:ascii="Cambria Math" w:hAnsi="Cambria Math"/>
                          </w:rPr>
                          <m:t>I</m:t>
                        </w:del>
                      </m:r>
                    </m:e>
                    <m:sub>
                      <m:r>
                        <w:del w:id="143" w:author="Zhang, Yigang" w:date="2017-12-19T11:40:00Z">
                          <w:rPr>
                            <w:rFonts w:ascii="Cambria Math" w:hAnsi="Cambria Math"/>
                          </w:rPr>
                          <m:t>t-24</m:t>
                        </w:del>
                      </m:r>
                    </m:sub>
                  </m:sSub>
                </m:den>
              </m:f>
            </m:e>
          </m:d>
          <m:r>
            <w:del w:id="144" w:author="Zhang, Yigang" w:date="2017-12-19T11:40:00Z">
              <w:rPr>
                <w:rFonts w:ascii="Cambria Math" w:hAnsi="Cambria Math"/>
              </w:rPr>
              <m:t>+</m:t>
            </w:del>
          </m:r>
          <m:sSub>
            <m:sSubPr>
              <m:ctrlPr>
                <w:del w:id="145" w:author="Zhang, Yigang" w:date="2017-12-19T11:40:00Z">
                  <w:rPr>
                    <w:rFonts w:ascii="Cambria Math" w:hAnsi="Cambria Math"/>
                    <w:i/>
                  </w:rPr>
                </w:del>
              </m:ctrlPr>
            </m:sSubPr>
            <m:e>
              <m:r>
                <w:del w:id="146" w:author="Zhang, Yigang" w:date="2017-12-19T11:40:00Z">
                  <w:rPr>
                    <w:rFonts w:ascii="Cambria Math" w:hAnsi="Cambria Math"/>
                  </w:rPr>
                  <m:t>ν</m:t>
                </w:del>
              </m:r>
            </m:e>
            <m:sub>
              <m:r>
                <w:del w:id="147" w:author="Zhang, Yigang" w:date="2017-12-19T11:40:00Z">
                  <w:rPr>
                    <w:rFonts w:ascii="Cambria Math" w:hAnsi="Cambria Math"/>
                  </w:rPr>
                  <m:t>t</m:t>
                </w:del>
              </m:r>
            </m:sub>
          </m:sSub>
        </m:oMath>
      </m:oMathPara>
    </w:p>
    <w:p w14:paraId="0BC476BB" w14:textId="77777777" w:rsidR="00E208F6" w:rsidRPr="008E0C07" w:rsidDel="00301BB2" w:rsidRDefault="00ED066B" w:rsidP="00E208F6">
      <w:pPr>
        <w:rPr>
          <w:del w:id="148" w:author="Zhang, Yigang" w:date="2017-12-19T11:40:00Z"/>
        </w:rPr>
      </w:pPr>
      <m:oMathPara>
        <m:oMath>
          <m:sSub>
            <m:sSubPr>
              <m:ctrlPr>
                <w:del w:id="149" w:author="Zhang, Yigang" w:date="2017-12-19T11:40:00Z">
                  <w:rPr>
                    <w:rFonts w:ascii="Cambria Math" w:hAnsi="Cambria Math"/>
                    <w:i/>
                  </w:rPr>
                </w:del>
              </m:ctrlPr>
            </m:sSubPr>
            <m:e>
              <m:r>
                <w:del w:id="150" w:author="Zhang, Yigang" w:date="2017-12-19T11:40:00Z">
                  <w:rPr>
                    <w:rFonts w:ascii="Cambria Math" w:hAnsi="Cambria Math"/>
                  </w:rPr>
                  <m:t>ν</m:t>
                </w:del>
              </m:r>
            </m:e>
            <m:sub>
              <m:r>
                <w:del w:id="151" w:author="Zhang, Yigang" w:date="2017-12-19T11:40:00Z">
                  <w:rPr>
                    <w:rFonts w:ascii="Cambria Math" w:hAnsi="Cambria Math"/>
                  </w:rPr>
                  <m:t>t</m:t>
                </w:del>
              </m:r>
            </m:sub>
          </m:sSub>
          <m:r>
            <w:del w:id="152" w:author="Zhang, Yigang" w:date="2017-12-19T11:40:00Z">
              <w:rPr>
                <w:rFonts w:ascii="Cambria Math" w:hAnsi="Cambria Math"/>
              </w:rPr>
              <m:t>~iid</m:t>
            </w:del>
          </m:r>
          <m:d>
            <m:dPr>
              <m:ctrlPr>
                <w:del w:id="153" w:author="Zhang, Yigang" w:date="2017-12-19T11:40:00Z">
                  <w:rPr>
                    <w:rFonts w:ascii="Cambria Math" w:hAnsi="Cambria Math"/>
                    <w:i/>
                  </w:rPr>
                </w:del>
              </m:ctrlPr>
            </m:dPr>
            <m:e>
              <m:r>
                <w:del w:id="154" w:author="Zhang, Yigang" w:date="2017-12-19T11:40:00Z">
                  <w:rPr>
                    <w:rFonts w:ascii="Cambria Math" w:hAnsi="Cambria Math"/>
                  </w:rPr>
                  <m:t>0,</m:t>
                </w:del>
              </m:r>
              <m:sSup>
                <m:sSupPr>
                  <m:ctrlPr>
                    <w:del w:id="155" w:author="Zhang, Yigang" w:date="2017-12-19T11:40:00Z">
                      <w:rPr>
                        <w:rFonts w:ascii="Cambria Math" w:hAnsi="Cambria Math"/>
                        <w:i/>
                      </w:rPr>
                    </w:del>
                  </m:ctrlPr>
                </m:sSupPr>
                <m:e>
                  <m:r>
                    <w:del w:id="156" w:author="Zhang, Yigang" w:date="2017-12-19T11:40:00Z">
                      <w:rPr>
                        <w:rFonts w:ascii="Cambria Math" w:hAnsi="Cambria Math"/>
                      </w:rPr>
                      <m:t>σ</m:t>
                    </w:del>
                  </m:r>
                </m:e>
                <m:sup>
                  <m:r>
                    <w:del w:id="157" w:author="Zhang, Yigang" w:date="2017-12-19T11:40:00Z">
                      <w:rPr>
                        <w:rFonts w:ascii="Cambria Math" w:hAnsi="Cambria Math"/>
                      </w:rPr>
                      <m:t>2</m:t>
                    </w:del>
                  </m:r>
                </m:sup>
              </m:sSup>
            </m:e>
          </m:d>
        </m:oMath>
      </m:oMathPara>
    </w:p>
    <w:p w14:paraId="0B0B9B89" w14:textId="77777777" w:rsidR="00E208F6" w:rsidDel="00301BB2" w:rsidRDefault="00E208F6" w:rsidP="00E208F6">
      <w:pPr>
        <w:ind w:left="0"/>
        <w:rPr>
          <w:del w:id="158" w:author="Zhang, Yigang" w:date="2017-12-19T11:40:00Z"/>
        </w:rPr>
      </w:pPr>
      <w:del w:id="159" w:author="Zhang, Yigang" w:date="2017-12-19T11:40:00Z">
        <w:r w:rsidDel="00301BB2">
          <w:delText xml:space="preserve">Where </w:delText>
        </w:r>
        <m:oMath>
          <m:r>
            <w:rPr>
              <w:rFonts w:ascii="Cambria Math" w:hAnsi="Cambria Math"/>
            </w:rPr>
            <m:t>rate incentiv</m:t>
          </m:r>
          <m:sSub>
            <m:sSubPr>
              <m:ctrlPr>
                <w:rPr>
                  <w:rFonts w:ascii="Cambria Math" w:hAnsi="Cambria Math"/>
                  <w:i/>
                </w:rPr>
              </m:ctrlPr>
            </m:sSubPr>
            <m:e>
              <m:r>
                <w:rPr>
                  <w:rFonts w:ascii="Cambria Math" w:hAnsi="Cambria Math"/>
                </w:rPr>
                <m:t>e</m:t>
              </m:r>
            </m:e>
            <m:sub>
              <m:r>
                <w:rPr>
                  <w:rFonts w:ascii="Cambria Math" w:hAnsi="Cambria Math"/>
                </w:rPr>
                <m:t>t</m:t>
              </m:r>
            </m:sub>
          </m:sSub>
        </m:oMath>
        <w:r w:rsidDel="00301BB2">
          <w:delText xml:space="preserve"> is defined as the difference between the current FRM 30 rate and its moving average in the most recent 30 months. The HPI used in estimation and forecast is the FNMA HPI and its forecast. The interest rate is the FRM 30 rate used in both CCFA and LFM models. The parameters are estimated with data from January 1994 to December 2016 and the estimates are given by:</w:delText>
        </w:r>
      </w:del>
    </w:p>
    <w:p w14:paraId="575A81B4" w14:textId="77777777" w:rsidR="00787053" w:rsidDel="00301BB2" w:rsidRDefault="00787053">
      <w:pPr>
        <w:spacing w:before="0" w:after="0"/>
        <w:ind w:left="0"/>
        <w:rPr>
          <w:del w:id="160" w:author="Zhang, Yigang" w:date="2017-12-19T11:40:00Z"/>
        </w:rPr>
      </w:pPr>
      <w:del w:id="161" w:author="Zhang, Yigang" w:date="2017-12-19T11:40:00Z">
        <w:r w:rsidDel="00301BB2">
          <w:br w:type="page"/>
        </w:r>
      </w:del>
    </w:p>
    <w:p w14:paraId="462EB34D" w14:textId="77777777" w:rsidR="00E208F6" w:rsidDel="00301BB2" w:rsidRDefault="00E208F6" w:rsidP="00E208F6">
      <w:pPr>
        <w:rPr>
          <w:del w:id="162" w:author="Zhang, Yigang" w:date="2017-12-19T11:40:00Z"/>
        </w:rPr>
      </w:pPr>
      <w:del w:id="163" w:author="Zhang, Yigang" w:date="2017-12-19T11:40:00Z">
        <w:r w:rsidDel="00301BB2">
          <w:delText>Parameters for Refi Equation Component</w:delText>
        </w:r>
      </w:del>
    </w:p>
    <w:tbl>
      <w:tblPr>
        <w:tblW w:w="4520" w:type="dxa"/>
        <w:tblLook w:val="04A0" w:firstRow="1" w:lastRow="0" w:firstColumn="1" w:lastColumn="0" w:noHBand="0" w:noVBand="1"/>
      </w:tblPr>
      <w:tblGrid>
        <w:gridCol w:w="2965"/>
        <w:gridCol w:w="2452"/>
        <w:gridCol w:w="2458"/>
      </w:tblGrid>
      <w:tr w:rsidR="00E208F6" w:rsidDel="00301BB2" w14:paraId="71FC69FE" w14:textId="77777777" w:rsidTr="005117A8">
        <w:trPr>
          <w:trHeight w:val="600"/>
          <w:del w:id="164" w:author="Zhang, Yigang" w:date="2017-12-19T11:40:00Z"/>
        </w:trPr>
        <w:tc>
          <w:tcPr>
            <w:tcW w:w="1800"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bottom"/>
            <w:hideMark/>
          </w:tcPr>
          <w:p w14:paraId="08A173CF" w14:textId="77777777" w:rsidR="00E208F6" w:rsidRPr="005117A8" w:rsidDel="00301BB2" w:rsidRDefault="00E208F6" w:rsidP="005117A8">
            <w:pPr>
              <w:ind w:left="0"/>
              <w:rPr>
                <w:del w:id="165" w:author="Zhang, Yigang" w:date="2017-12-19T11:40:00Z"/>
                <w:rFonts w:cs="Arial"/>
                <w:b/>
                <w:bCs/>
                <w:color w:val="000000"/>
                <w:szCs w:val="22"/>
              </w:rPr>
            </w:pPr>
            <w:del w:id="166" w:author="Zhang, Yigang" w:date="2017-12-19T11:40:00Z">
              <w:r w:rsidRPr="005117A8" w:rsidDel="00301BB2">
                <w:rPr>
                  <w:rFonts w:cs="Arial"/>
                  <w:b/>
                  <w:bCs/>
                  <w:color w:val="000000"/>
                  <w:szCs w:val="22"/>
                </w:rPr>
                <w:delText>Explanatory Variables</w:delText>
              </w:r>
            </w:del>
          </w:p>
        </w:tc>
        <w:tc>
          <w:tcPr>
            <w:tcW w:w="1700" w:type="dxa"/>
            <w:tcBorders>
              <w:top w:val="single" w:sz="12" w:space="0" w:color="auto"/>
              <w:left w:val="nil"/>
              <w:bottom w:val="single" w:sz="12" w:space="0" w:color="auto"/>
              <w:right w:val="single" w:sz="4" w:space="0" w:color="auto"/>
            </w:tcBorders>
            <w:shd w:val="clear" w:color="auto" w:fill="D9D9D9" w:themeFill="background1" w:themeFillShade="D9"/>
            <w:vAlign w:val="bottom"/>
            <w:hideMark/>
          </w:tcPr>
          <w:p w14:paraId="34E46FB7" w14:textId="77777777" w:rsidR="00E208F6" w:rsidRPr="005117A8" w:rsidDel="00301BB2" w:rsidRDefault="00E208F6" w:rsidP="005117A8">
            <w:pPr>
              <w:ind w:left="0"/>
              <w:rPr>
                <w:del w:id="167" w:author="Zhang, Yigang" w:date="2017-12-19T11:40:00Z"/>
                <w:rFonts w:cs="Arial"/>
                <w:b/>
                <w:bCs/>
                <w:color w:val="000000"/>
                <w:szCs w:val="22"/>
              </w:rPr>
            </w:pPr>
            <w:del w:id="168" w:author="Zhang, Yigang" w:date="2017-12-19T11:40:00Z">
              <w:r w:rsidRPr="005117A8" w:rsidDel="00301BB2">
                <w:rPr>
                  <w:rFonts w:cs="Arial"/>
                  <w:b/>
                  <w:bCs/>
                  <w:color w:val="000000"/>
                  <w:szCs w:val="22"/>
                </w:rPr>
                <w:delText>Parameter</w:delText>
              </w:r>
              <w:r w:rsidR="00787053" w:rsidRPr="005117A8" w:rsidDel="00301BB2">
                <w:rPr>
                  <w:rFonts w:cs="Arial"/>
                  <w:b/>
                  <w:bCs/>
                  <w:color w:val="000000"/>
                  <w:szCs w:val="22"/>
                </w:rPr>
                <w:delText xml:space="preserve"> </w:delText>
              </w:r>
              <w:r w:rsidRPr="005117A8" w:rsidDel="00301BB2">
                <w:rPr>
                  <w:rFonts w:cs="Arial"/>
                  <w:b/>
                  <w:bCs/>
                  <w:color w:val="000000"/>
                  <w:szCs w:val="22"/>
                </w:rPr>
                <w:delText>Value</w:delText>
              </w:r>
            </w:del>
          </w:p>
        </w:tc>
        <w:tc>
          <w:tcPr>
            <w:tcW w:w="1020" w:type="dxa"/>
            <w:tcBorders>
              <w:top w:val="single" w:sz="12" w:space="0" w:color="auto"/>
              <w:left w:val="nil"/>
              <w:bottom w:val="single" w:sz="12" w:space="0" w:color="auto"/>
              <w:right w:val="single" w:sz="12" w:space="0" w:color="auto"/>
            </w:tcBorders>
            <w:shd w:val="clear" w:color="auto" w:fill="D9D9D9" w:themeFill="background1" w:themeFillShade="D9"/>
            <w:noWrap/>
            <w:vAlign w:val="bottom"/>
            <w:hideMark/>
          </w:tcPr>
          <w:p w14:paraId="3A9E9D11" w14:textId="77777777" w:rsidR="00E208F6" w:rsidRPr="005117A8" w:rsidDel="00301BB2" w:rsidRDefault="00E208F6" w:rsidP="005117A8">
            <w:pPr>
              <w:ind w:left="0"/>
              <w:rPr>
                <w:del w:id="169" w:author="Zhang, Yigang" w:date="2017-12-19T11:40:00Z"/>
                <w:rFonts w:cs="Arial"/>
                <w:b/>
                <w:bCs/>
                <w:color w:val="000000"/>
                <w:szCs w:val="22"/>
              </w:rPr>
            </w:pPr>
            <w:del w:id="170" w:author="Zhang, Yigang" w:date="2017-12-19T11:40:00Z">
              <w:r w:rsidRPr="005117A8" w:rsidDel="00301BB2">
                <w:rPr>
                  <w:rFonts w:cs="Arial"/>
                  <w:b/>
                  <w:bCs/>
                  <w:color w:val="000000"/>
                  <w:szCs w:val="22"/>
                </w:rPr>
                <w:delText>P-value</w:delText>
              </w:r>
            </w:del>
          </w:p>
        </w:tc>
      </w:tr>
      <w:tr w:rsidR="00E208F6" w:rsidDel="00301BB2" w14:paraId="34C67901" w14:textId="77777777" w:rsidTr="002C117E">
        <w:trPr>
          <w:trHeight w:val="300"/>
          <w:del w:id="171" w:author="Zhang, Yigang" w:date="2017-12-19T11:40:00Z"/>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B7B26C9" w14:textId="77777777" w:rsidR="00E208F6" w:rsidRPr="005117A8" w:rsidDel="00301BB2" w:rsidRDefault="00E208F6" w:rsidP="002C117E">
            <w:pPr>
              <w:jc w:val="center"/>
              <w:rPr>
                <w:del w:id="172" w:author="Zhang, Yigang" w:date="2017-12-19T11:40:00Z"/>
                <w:rFonts w:cs="Arial"/>
                <w:i/>
                <w:iCs/>
                <w:color w:val="000000"/>
                <w:szCs w:val="22"/>
              </w:rPr>
            </w:pPr>
            <w:del w:id="173" w:author="Zhang, Yigang" w:date="2017-12-19T11:40:00Z">
              <w:r w:rsidRPr="005117A8" w:rsidDel="00301BB2">
                <w:rPr>
                  <w:rFonts w:cs="Arial"/>
                  <w:i/>
                  <w:iCs/>
                  <w:color w:val="000000"/>
                  <w:szCs w:val="22"/>
                </w:rPr>
                <w:delText>Intercept</w:delText>
              </w:r>
            </w:del>
          </w:p>
        </w:tc>
        <w:tc>
          <w:tcPr>
            <w:tcW w:w="1700" w:type="dxa"/>
            <w:tcBorders>
              <w:top w:val="nil"/>
              <w:left w:val="nil"/>
              <w:bottom w:val="single" w:sz="4" w:space="0" w:color="auto"/>
              <w:right w:val="single" w:sz="4" w:space="0" w:color="auto"/>
            </w:tcBorders>
            <w:shd w:val="clear" w:color="auto" w:fill="auto"/>
            <w:noWrap/>
            <w:vAlign w:val="bottom"/>
            <w:hideMark/>
          </w:tcPr>
          <w:p w14:paraId="3E8BF46A" w14:textId="77777777" w:rsidR="00E208F6" w:rsidRPr="005117A8" w:rsidDel="00301BB2" w:rsidRDefault="00E208F6" w:rsidP="002C117E">
            <w:pPr>
              <w:jc w:val="center"/>
              <w:rPr>
                <w:del w:id="174" w:author="Zhang, Yigang" w:date="2017-12-19T11:40:00Z"/>
                <w:rFonts w:cs="Arial"/>
                <w:color w:val="000000"/>
                <w:szCs w:val="22"/>
              </w:rPr>
            </w:pPr>
            <w:del w:id="175" w:author="Zhang, Yigang" w:date="2017-12-19T11:40:00Z">
              <w:r w:rsidRPr="005117A8" w:rsidDel="00301BB2">
                <w:rPr>
                  <w:rFonts w:cs="Arial"/>
                  <w:color w:val="000000"/>
                  <w:szCs w:val="22"/>
                </w:rPr>
                <w:delText>0.59117</w:delText>
              </w:r>
            </w:del>
          </w:p>
        </w:tc>
        <w:tc>
          <w:tcPr>
            <w:tcW w:w="1020" w:type="dxa"/>
            <w:tcBorders>
              <w:top w:val="nil"/>
              <w:left w:val="nil"/>
              <w:bottom w:val="single" w:sz="4" w:space="0" w:color="auto"/>
              <w:right w:val="single" w:sz="4" w:space="0" w:color="auto"/>
            </w:tcBorders>
            <w:shd w:val="clear" w:color="auto" w:fill="auto"/>
            <w:noWrap/>
            <w:vAlign w:val="bottom"/>
            <w:hideMark/>
          </w:tcPr>
          <w:p w14:paraId="1A2C690B" w14:textId="77777777" w:rsidR="00E208F6" w:rsidRPr="005117A8" w:rsidDel="00301BB2" w:rsidRDefault="00E208F6" w:rsidP="002C117E">
            <w:pPr>
              <w:jc w:val="center"/>
              <w:rPr>
                <w:del w:id="176" w:author="Zhang, Yigang" w:date="2017-12-19T11:40:00Z"/>
                <w:rFonts w:cs="Arial"/>
                <w:color w:val="000000"/>
                <w:szCs w:val="22"/>
              </w:rPr>
            </w:pPr>
            <w:del w:id="177" w:author="Zhang, Yigang" w:date="2017-12-19T11:40:00Z">
              <w:r w:rsidRPr="005117A8" w:rsidDel="00301BB2">
                <w:rPr>
                  <w:rFonts w:cs="Arial"/>
                  <w:color w:val="000000"/>
                  <w:szCs w:val="22"/>
                </w:rPr>
                <w:delText>0.0102</w:delText>
              </w:r>
            </w:del>
          </w:p>
        </w:tc>
      </w:tr>
      <w:tr w:rsidR="00E208F6" w:rsidDel="00301BB2" w14:paraId="1306D48D" w14:textId="77777777" w:rsidTr="002C117E">
        <w:trPr>
          <w:trHeight w:val="292"/>
          <w:del w:id="178" w:author="Zhang, Yigang" w:date="2017-12-19T11:40:00Z"/>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D1CE312" w14:textId="77777777" w:rsidR="00E208F6" w:rsidRPr="005117A8" w:rsidDel="00301BB2" w:rsidRDefault="00E208F6" w:rsidP="002C117E">
            <w:pPr>
              <w:jc w:val="center"/>
              <w:rPr>
                <w:del w:id="179" w:author="Zhang, Yigang" w:date="2017-12-19T11:40:00Z"/>
                <w:rFonts w:cs="Arial"/>
                <w:i/>
                <w:iCs/>
                <w:color w:val="000000"/>
                <w:szCs w:val="22"/>
              </w:rPr>
            </w:pPr>
            <w:del w:id="180" w:author="Zhang, Yigang" w:date="2017-12-19T11:40:00Z">
              <w:r w:rsidRPr="005117A8" w:rsidDel="00301BB2">
                <w:rPr>
                  <w:rFonts w:cs="Arial"/>
                  <w:i/>
                  <w:iCs/>
                  <w:color w:val="000000"/>
                  <w:szCs w:val="22"/>
                </w:rPr>
                <w:delText>lag of log Refi Orig</w:delText>
              </w:r>
            </w:del>
          </w:p>
        </w:tc>
        <w:tc>
          <w:tcPr>
            <w:tcW w:w="1700" w:type="dxa"/>
            <w:tcBorders>
              <w:top w:val="nil"/>
              <w:left w:val="nil"/>
              <w:bottom w:val="single" w:sz="4" w:space="0" w:color="auto"/>
              <w:right w:val="single" w:sz="4" w:space="0" w:color="auto"/>
            </w:tcBorders>
            <w:shd w:val="clear" w:color="auto" w:fill="auto"/>
            <w:noWrap/>
            <w:vAlign w:val="bottom"/>
            <w:hideMark/>
          </w:tcPr>
          <w:p w14:paraId="183FFCDD" w14:textId="77777777" w:rsidR="00E208F6" w:rsidRPr="005117A8" w:rsidDel="00301BB2" w:rsidRDefault="00E208F6" w:rsidP="002C117E">
            <w:pPr>
              <w:jc w:val="center"/>
              <w:rPr>
                <w:del w:id="181" w:author="Zhang, Yigang" w:date="2017-12-19T11:40:00Z"/>
                <w:rFonts w:cs="Arial"/>
                <w:color w:val="000000"/>
                <w:szCs w:val="22"/>
              </w:rPr>
            </w:pPr>
            <w:del w:id="182" w:author="Zhang, Yigang" w:date="2017-12-19T11:40:00Z">
              <w:r w:rsidRPr="005117A8" w:rsidDel="00301BB2">
                <w:rPr>
                  <w:rFonts w:cs="Arial"/>
                  <w:color w:val="000000"/>
                  <w:szCs w:val="22"/>
                </w:rPr>
                <w:delText>0.92412</w:delText>
              </w:r>
            </w:del>
          </w:p>
        </w:tc>
        <w:tc>
          <w:tcPr>
            <w:tcW w:w="1020" w:type="dxa"/>
            <w:tcBorders>
              <w:top w:val="nil"/>
              <w:left w:val="nil"/>
              <w:bottom w:val="single" w:sz="4" w:space="0" w:color="auto"/>
              <w:right w:val="single" w:sz="4" w:space="0" w:color="auto"/>
            </w:tcBorders>
            <w:shd w:val="clear" w:color="auto" w:fill="auto"/>
            <w:noWrap/>
            <w:vAlign w:val="bottom"/>
            <w:hideMark/>
          </w:tcPr>
          <w:p w14:paraId="69D45D29" w14:textId="77777777" w:rsidR="00E208F6" w:rsidRPr="005117A8" w:rsidDel="00301BB2" w:rsidRDefault="00E208F6" w:rsidP="002C117E">
            <w:pPr>
              <w:jc w:val="center"/>
              <w:rPr>
                <w:del w:id="183" w:author="Zhang, Yigang" w:date="2017-12-19T11:40:00Z"/>
                <w:rFonts w:cs="Arial"/>
                <w:color w:val="000000"/>
                <w:szCs w:val="22"/>
              </w:rPr>
            </w:pPr>
            <w:del w:id="184" w:author="Zhang, Yigang" w:date="2017-12-19T11:40:00Z">
              <w:r w:rsidRPr="005117A8" w:rsidDel="00301BB2">
                <w:rPr>
                  <w:rFonts w:cs="Arial"/>
                  <w:color w:val="000000"/>
                  <w:szCs w:val="22"/>
                </w:rPr>
                <w:delText>&lt;0.0001</w:delText>
              </w:r>
            </w:del>
          </w:p>
        </w:tc>
      </w:tr>
      <w:tr w:rsidR="00E208F6" w:rsidDel="00301BB2" w14:paraId="4629DF48" w14:textId="77777777" w:rsidTr="002C117E">
        <w:trPr>
          <w:trHeight w:val="292"/>
          <w:del w:id="185" w:author="Zhang, Yigang" w:date="2017-12-19T11:40:00Z"/>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814D2DC" w14:textId="77777777" w:rsidR="00E208F6" w:rsidRPr="005117A8" w:rsidDel="00301BB2" w:rsidRDefault="00E208F6" w:rsidP="002C117E">
            <w:pPr>
              <w:jc w:val="center"/>
              <w:rPr>
                <w:del w:id="186" w:author="Zhang, Yigang" w:date="2017-12-19T11:40:00Z"/>
                <w:rFonts w:cs="Arial"/>
                <w:i/>
                <w:iCs/>
                <w:color w:val="000000"/>
                <w:szCs w:val="22"/>
              </w:rPr>
            </w:pPr>
            <w:del w:id="187" w:author="Zhang, Yigang" w:date="2017-12-19T11:40:00Z">
              <w:r w:rsidRPr="005117A8" w:rsidDel="00301BB2">
                <w:rPr>
                  <w:rFonts w:cs="Arial"/>
                  <w:i/>
                  <w:iCs/>
                  <w:color w:val="000000"/>
                  <w:szCs w:val="22"/>
                </w:rPr>
                <w:delText>Rate Incentive</w:delText>
              </w:r>
            </w:del>
          </w:p>
        </w:tc>
        <w:tc>
          <w:tcPr>
            <w:tcW w:w="1700" w:type="dxa"/>
            <w:tcBorders>
              <w:top w:val="nil"/>
              <w:left w:val="nil"/>
              <w:bottom w:val="single" w:sz="4" w:space="0" w:color="auto"/>
              <w:right w:val="single" w:sz="4" w:space="0" w:color="auto"/>
            </w:tcBorders>
            <w:shd w:val="clear" w:color="auto" w:fill="auto"/>
            <w:noWrap/>
            <w:vAlign w:val="bottom"/>
            <w:hideMark/>
          </w:tcPr>
          <w:p w14:paraId="21E9E6CA" w14:textId="77777777" w:rsidR="00E208F6" w:rsidRPr="005117A8" w:rsidDel="00301BB2" w:rsidRDefault="00E208F6" w:rsidP="002C117E">
            <w:pPr>
              <w:jc w:val="center"/>
              <w:rPr>
                <w:del w:id="188" w:author="Zhang, Yigang" w:date="2017-12-19T11:40:00Z"/>
                <w:rFonts w:cs="Arial"/>
                <w:color w:val="000000"/>
                <w:szCs w:val="22"/>
              </w:rPr>
            </w:pPr>
            <w:del w:id="189" w:author="Zhang, Yigang" w:date="2017-12-19T11:40:00Z">
              <w:r w:rsidRPr="005117A8" w:rsidDel="00301BB2">
                <w:rPr>
                  <w:rFonts w:cs="Arial"/>
                  <w:color w:val="000000"/>
                  <w:szCs w:val="22"/>
                </w:rPr>
                <w:delText>-0.1063</w:delText>
              </w:r>
            </w:del>
          </w:p>
        </w:tc>
        <w:tc>
          <w:tcPr>
            <w:tcW w:w="1020" w:type="dxa"/>
            <w:tcBorders>
              <w:top w:val="nil"/>
              <w:left w:val="nil"/>
              <w:bottom w:val="single" w:sz="4" w:space="0" w:color="auto"/>
              <w:right w:val="single" w:sz="4" w:space="0" w:color="auto"/>
            </w:tcBorders>
            <w:shd w:val="clear" w:color="auto" w:fill="auto"/>
            <w:noWrap/>
            <w:vAlign w:val="bottom"/>
            <w:hideMark/>
          </w:tcPr>
          <w:p w14:paraId="254794F2" w14:textId="77777777" w:rsidR="00E208F6" w:rsidRPr="005117A8" w:rsidDel="00301BB2" w:rsidRDefault="00E208F6" w:rsidP="002C117E">
            <w:pPr>
              <w:jc w:val="center"/>
              <w:rPr>
                <w:del w:id="190" w:author="Zhang, Yigang" w:date="2017-12-19T11:40:00Z"/>
                <w:rFonts w:cs="Arial"/>
                <w:color w:val="000000"/>
                <w:szCs w:val="22"/>
              </w:rPr>
            </w:pPr>
            <w:del w:id="191" w:author="Zhang, Yigang" w:date="2017-12-19T11:40:00Z">
              <w:r w:rsidRPr="005117A8" w:rsidDel="00301BB2">
                <w:rPr>
                  <w:rFonts w:cs="Arial"/>
                  <w:color w:val="000000"/>
                  <w:szCs w:val="22"/>
                </w:rPr>
                <w:delText>0.002</w:delText>
              </w:r>
            </w:del>
          </w:p>
        </w:tc>
      </w:tr>
      <w:tr w:rsidR="00E208F6" w:rsidDel="00301BB2" w14:paraId="183E8117" w14:textId="77777777" w:rsidTr="002C117E">
        <w:trPr>
          <w:trHeight w:val="292"/>
          <w:del w:id="192" w:author="Zhang, Yigang" w:date="2017-12-19T11:40:00Z"/>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F679F0D" w14:textId="77777777" w:rsidR="00E208F6" w:rsidRPr="005117A8" w:rsidDel="00301BB2" w:rsidRDefault="00E208F6" w:rsidP="002C117E">
            <w:pPr>
              <w:jc w:val="center"/>
              <w:rPr>
                <w:del w:id="193" w:author="Zhang, Yigang" w:date="2017-12-19T11:40:00Z"/>
                <w:rFonts w:cs="Arial"/>
                <w:i/>
                <w:iCs/>
                <w:color w:val="000000"/>
                <w:szCs w:val="22"/>
              </w:rPr>
            </w:pPr>
            <w:del w:id="194" w:author="Zhang, Yigang" w:date="2017-12-19T11:40:00Z">
              <w:r w:rsidRPr="005117A8" w:rsidDel="00301BB2">
                <w:rPr>
                  <w:rFonts w:cs="Arial"/>
                  <w:i/>
                  <w:iCs/>
                  <w:color w:val="000000"/>
                  <w:szCs w:val="22"/>
                </w:rPr>
                <w:delText>HPI_t/HPI_(t-24)</w:delText>
              </w:r>
            </w:del>
          </w:p>
        </w:tc>
        <w:tc>
          <w:tcPr>
            <w:tcW w:w="1700" w:type="dxa"/>
            <w:tcBorders>
              <w:top w:val="nil"/>
              <w:left w:val="nil"/>
              <w:bottom w:val="single" w:sz="4" w:space="0" w:color="auto"/>
              <w:right w:val="single" w:sz="4" w:space="0" w:color="auto"/>
            </w:tcBorders>
            <w:shd w:val="clear" w:color="auto" w:fill="auto"/>
            <w:noWrap/>
            <w:vAlign w:val="bottom"/>
            <w:hideMark/>
          </w:tcPr>
          <w:p w14:paraId="554DA404" w14:textId="77777777" w:rsidR="00E208F6" w:rsidRPr="005117A8" w:rsidDel="00301BB2" w:rsidRDefault="00E208F6" w:rsidP="002C117E">
            <w:pPr>
              <w:jc w:val="center"/>
              <w:rPr>
                <w:del w:id="195" w:author="Zhang, Yigang" w:date="2017-12-19T11:40:00Z"/>
                <w:rFonts w:cs="Arial"/>
                <w:color w:val="000000"/>
                <w:szCs w:val="22"/>
              </w:rPr>
            </w:pPr>
            <w:del w:id="196" w:author="Zhang, Yigang" w:date="2017-12-19T11:40:00Z">
              <w:r w:rsidRPr="005117A8" w:rsidDel="00301BB2">
                <w:rPr>
                  <w:rFonts w:cs="Arial"/>
                  <w:color w:val="000000"/>
                  <w:szCs w:val="22"/>
                </w:rPr>
                <w:delText>0.20893</w:delText>
              </w:r>
            </w:del>
          </w:p>
        </w:tc>
        <w:tc>
          <w:tcPr>
            <w:tcW w:w="1020" w:type="dxa"/>
            <w:tcBorders>
              <w:top w:val="nil"/>
              <w:left w:val="nil"/>
              <w:bottom w:val="single" w:sz="4" w:space="0" w:color="auto"/>
              <w:right w:val="single" w:sz="4" w:space="0" w:color="auto"/>
            </w:tcBorders>
            <w:shd w:val="clear" w:color="auto" w:fill="auto"/>
            <w:noWrap/>
            <w:vAlign w:val="bottom"/>
            <w:hideMark/>
          </w:tcPr>
          <w:p w14:paraId="1E9A15AE" w14:textId="77777777" w:rsidR="00E208F6" w:rsidRPr="005117A8" w:rsidDel="00301BB2" w:rsidRDefault="00E208F6" w:rsidP="002C117E">
            <w:pPr>
              <w:jc w:val="center"/>
              <w:rPr>
                <w:del w:id="197" w:author="Zhang, Yigang" w:date="2017-12-19T11:40:00Z"/>
                <w:rFonts w:cs="Arial"/>
                <w:color w:val="000000"/>
                <w:szCs w:val="22"/>
              </w:rPr>
            </w:pPr>
            <w:del w:id="198" w:author="Zhang, Yigang" w:date="2017-12-19T11:40:00Z">
              <w:r w:rsidRPr="005117A8" w:rsidDel="00301BB2">
                <w:rPr>
                  <w:rFonts w:cs="Arial"/>
                  <w:color w:val="000000"/>
                  <w:szCs w:val="22"/>
                </w:rPr>
                <w:delText>0.1753</w:delText>
              </w:r>
            </w:del>
          </w:p>
        </w:tc>
      </w:tr>
      <w:tr w:rsidR="00E208F6" w:rsidDel="00301BB2" w14:paraId="1BFBF77A" w14:textId="77777777" w:rsidTr="002C117E">
        <w:trPr>
          <w:trHeight w:val="292"/>
          <w:del w:id="199" w:author="Zhang, Yigang" w:date="2017-12-19T11:40:00Z"/>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0EB10C5" w14:textId="77777777" w:rsidR="00E208F6" w:rsidRPr="005117A8" w:rsidDel="00301BB2" w:rsidRDefault="00E208F6" w:rsidP="002C117E">
            <w:pPr>
              <w:jc w:val="center"/>
              <w:rPr>
                <w:del w:id="200" w:author="Zhang, Yigang" w:date="2017-12-19T11:40:00Z"/>
                <w:rFonts w:cs="Arial"/>
                <w:i/>
                <w:iCs/>
                <w:color w:val="000000"/>
                <w:szCs w:val="22"/>
              </w:rPr>
            </w:pPr>
            <w:del w:id="201" w:author="Zhang, Yigang" w:date="2017-12-19T11:40:00Z">
              <w:r w:rsidRPr="005117A8" w:rsidDel="00301BB2">
                <w:rPr>
                  <w:rFonts w:cs="Arial"/>
                  <w:i/>
                  <w:iCs/>
                  <w:color w:val="000000"/>
                  <w:szCs w:val="22"/>
                </w:rPr>
                <w:delText>R square</w:delText>
              </w:r>
            </w:del>
          </w:p>
        </w:tc>
        <w:tc>
          <w:tcPr>
            <w:tcW w:w="1700" w:type="dxa"/>
            <w:tcBorders>
              <w:top w:val="nil"/>
              <w:left w:val="nil"/>
              <w:bottom w:val="single" w:sz="4" w:space="0" w:color="auto"/>
              <w:right w:val="single" w:sz="4" w:space="0" w:color="auto"/>
            </w:tcBorders>
            <w:shd w:val="clear" w:color="auto" w:fill="auto"/>
            <w:noWrap/>
            <w:vAlign w:val="bottom"/>
            <w:hideMark/>
          </w:tcPr>
          <w:p w14:paraId="44EF1EFF" w14:textId="77777777" w:rsidR="00E208F6" w:rsidRPr="005117A8" w:rsidDel="00301BB2" w:rsidRDefault="00E208F6" w:rsidP="002C117E">
            <w:pPr>
              <w:jc w:val="center"/>
              <w:rPr>
                <w:del w:id="202" w:author="Zhang, Yigang" w:date="2017-12-19T11:40:00Z"/>
                <w:rFonts w:cs="Arial"/>
                <w:color w:val="000000"/>
                <w:szCs w:val="22"/>
              </w:rPr>
            </w:pPr>
            <w:del w:id="203" w:author="Zhang, Yigang" w:date="2017-12-19T11:40:00Z">
              <w:r w:rsidRPr="005117A8" w:rsidDel="00301BB2">
                <w:rPr>
                  <w:rFonts w:cs="Arial"/>
                  <w:color w:val="000000"/>
                  <w:szCs w:val="22"/>
                </w:rPr>
                <w:delText>93.63</w:delText>
              </w:r>
            </w:del>
          </w:p>
        </w:tc>
        <w:tc>
          <w:tcPr>
            <w:tcW w:w="1020" w:type="dxa"/>
            <w:tcBorders>
              <w:top w:val="nil"/>
              <w:left w:val="nil"/>
              <w:bottom w:val="single" w:sz="4" w:space="0" w:color="auto"/>
              <w:right w:val="single" w:sz="4" w:space="0" w:color="auto"/>
            </w:tcBorders>
            <w:shd w:val="clear" w:color="auto" w:fill="auto"/>
            <w:noWrap/>
            <w:vAlign w:val="bottom"/>
            <w:hideMark/>
          </w:tcPr>
          <w:p w14:paraId="2484F6C7" w14:textId="77777777" w:rsidR="00E208F6" w:rsidRPr="005117A8" w:rsidDel="00301BB2" w:rsidRDefault="00E208F6" w:rsidP="002C117E">
            <w:pPr>
              <w:jc w:val="center"/>
              <w:rPr>
                <w:del w:id="204" w:author="Zhang, Yigang" w:date="2017-12-19T11:40:00Z"/>
                <w:rFonts w:cs="Arial"/>
                <w:color w:val="000000"/>
                <w:szCs w:val="22"/>
              </w:rPr>
            </w:pPr>
            <w:del w:id="205" w:author="Zhang, Yigang" w:date="2017-12-19T11:40:00Z">
              <w:r w:rsidRPr="005117A8" w:rsidDel="00301BB2">
                <w:rPr>
                  <w:rFonts w:cs="Arial"/>
                  <w:color w:val="000000"/>
                  <w:szCs w:val="22"/>
                </w:rPr>
                <w:delText>N/A</w:delText>
              </w:r>
            </w:del>
          </w:p>
        </w:tc>
      </w:tr>
      <w:tr w:rsidR="00E208F6" w:rsidDel="00301BB2" w14:paraId="73FAC793" w14:textId="77777777" w:rsidTr="002C117E">
        <w:trPr>
          <w:trHeight w:val="292"/>
          <w:del w:id="206" w:author="Zhang, Yigang" w:date="2017-12-19T11:40:00Z"/>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C51CC3A" w14:textId="77777777" w:rsidR="00E208F6" w:rsidRPr="005117A8" w:rsidDel="00301BB2" w:rsidRDefault="00E208F6" w:rsidP="002C117E">
            <w:pPr>
              <w:jc w:val="center"/>
              <w:rPr>
                <w:del w:id="207" w:author="Zhang, Yigang" w:date="2017-12-19T11:40:00Z"/>
                <w:rFonts w:cs="Arial"/>
                <w:i/>
                <w:iCs/>
                <w:color w:val="000000"/>
                <w:szCs w:val="22"/>
              </w:rPr>
            </w:pPr>
            <w:del w:id="208" w:author="Zhang, Yigang" w:date="2017-12-19T11:40:00Z">
              <w:r w:rsidRPr="005117A8" w:rsidDel="00301BB2">
                <w:rPr>
                  <w:rFonts w:cs="Arial"/>
                  <w:i/>
                  <w:iCs/>
                  <w:color w:val="000000"/>
                  <w:szCs w:val="22"/>
                </w:rPr>
                <w:delText>No. of obs</w:delText>
              </w:r>
            </w:del>
          </w:p>
        </w:tc>
        <w:tc>
          <w:tcPr>
            <w:tcW w:w="1700" w:type="dxa"/>
            <w:tcBorders>
              <w:top w:val="nil"/>
              <w:left w:val="nil"/>
              <w:bottom w:val="single" w:sz="4" w:space="0" w:color="auto"/>
              <w:right w:val="single" w:sz="4" w:space="0" w:color="auto"/>
            </w:tcBorders>
            <w:shd w:val="clear" w:color="auto" w:fill="auto"/>
            <w:noWrap/>
            <w:vAlign w:val="bottom"/>
            <w:hideMark/>
          </w:tcPr>
          <w:p w14:paraId="59149CCB" w14:textId="77777777" w:rsidR="00E208F6" w:rsidRPr="005117A8" w:rsidDel="00301BB2" w:rsidRDefault="00E208F6" w:rsidP="002C117E">
            <w:pPr>
              <w:jc w:val="center"/>
              <w:rPr>
                <w:del w:id="209" w:author="Zhang, Yigang" w:date="2017-12-19T11:40:00Z"/>
                <w:rFonts w:cs="Arial"/>
                <w:color w:val="000000"/>
                <w:szCs w:val="22"/>
              </w:rPr>
            </w:pPr>
            <w:del w:id="210" w:author="Zhang, Yigang" w:date="2017-12-19T11:40:00Z">
              <w:r w:rsidRPr="005117A8" w:rsidDel="00301BB2">
                <w:rPr>
                  <w:rFonts w:cs="Arial"/>
                  <w:color w:val="000000"/>
                  <w:szCs w:val="22"/>
                </w:rPr>
                <w:delText>276</w:delText>
              </w:r>
            </w:del>
          </w:p>
        </w:tc>
        <w:tc>
          <w:tcPr>
            <w:tcW w:w="1020" w:type="dxa"/>
            <w:tcBorders>
              <w:top w:val="nil"/>
              <w:left w:val="nil"/>
              <w:bottom w:val="single" w:sz="4" w:space="0" w:color="auto"/>
              <w:right w:val="single" w:sz="4" w:space="0" w:color="auto"/>
            </w:tcBorders>
            <w:shd w:val="clear" w:color="auto" w:fill="auto"/>
            <w:noWrap/>
            <w:vAlign w:val="bottom"/>
            <w:hideMark/>
          </w:tcPr>
          <w:p w14:paraId="06CFFBC7" w14:textId="77777777" w:rsidR="00E208F6" w:rsidRPr="005117A8" w:rsidDel="00301BB2" w:rsidRDefault="00E208F6" w:rsidP="002C117E">
            <w:pPr>
              <w:jc w:val="center"/>
              <w:rPr>
                <w:del w:id="211" w:author="Zhang, Yigang" w:date="2017-12-19T11:40:00Z"/>
                <w:rFonts w:cs="Arial"/>
                <w:color w:val="000000"/>
                <w:szCs w:val="22"/>
              </w:rPr>
            </w:pPr>
            <w:del w:id="212" w:author="Zhang, Yigang" w:date="2017-12-19T11:40:00Z">
              <w:r w:rsidRPr="005117A8" w:rsidDel="00301BB2">
                <w:rPr>
                  <w:rFonts w:cs="Arial"/>
                  <w:color w:val="000000"/>
                  <w:szCs w:val="22"/>
                </w:rPr>
                <w:delText>N/A</w:delText>
              </w:r>
            </w:del>
          </w:p>
        </w:tc>
      </w:tr>
    </w:tbl>
    <w:p w14:paraId="76C73AC6" w14:textId="77777777" w:rsidR="00470FEE" w:rsidDel="00301BB2" w:rsidRDefault="00470FEE" w:rsidP="005117A8">
      <w:pPr>
        <w:ind w:left="0"/>
        <w:jc w:val="both"/>
        <w:rPr>
          <w:del w:id="213" w:author="Zhang, Yigang" w:date="2017-12-19T11:40:00Z"/>
        </w:rPr>
      </w:pPr>
      <w:del w:id="214" w:author="Zhang, Yigang" w:date="2017-12-19T11:40:00Z">
        <w:r w:rsidDel="00301BB2">
          <w:delText>The refi originations can also be scaled as follows:</w:delText>
        </w:r>
      </w:del>
    </w:p>
    <w:p w14:paraId="5426BF2E" w14:textId="77777777" w:rsidR="00470FEE" w:rsidDel="00301BB2" w:rsidRDefault="00ED066B" w:rsidP="005117A8">
      <w:pPr>
        <w:ind w:left="0"/>
        <w:jc w:val="both"/>
        <w:rPr>
          <w:del w:id="215" w:author="Zhang, Yigang" w:date="2017-12-19T11:40:00Z"/>
        </w:rPr>
      </w:pPr>
      <m:oMathPara>
        <m:oMath>
          <m:acc>
            <m:accPr>
              <m:ctrlPr>
                <w:del w:id="216" w:author="Zhang, Yigang" w:date="2017-12-19T11:40:00Z">
                  <w:rPr>
                    <w:rFonts w:ascii="Cambria Math" w:hAnsi="Cambria Math"/>
                    <w:i/>
                  </w:rPr>
                </w:del>
              </m:ctrlPr>
            </m:accPr>
            <m:e>
              <m:r>
                <w:del w:id="217" w:author="Zhang, Yigang" w:date="2017-12-19T11:40:00Z">
                  <w:rPr>
                    <w:rFonts w:ascii="Cambria Math" w:hAnsi="Cambria Math"/>
                  </w:rPr>
                  <m:t>Scaled Refi Ori</m:t>
                </w:del>
              </m:r>
              <m:sSub>
                <m:sSubPr>
                  <m:ctrlPr>
                    <w:del w:id="218" w:author="Zhang, Yigang" w:date="2017-12-19T11:40:00Z">
                      <w:rPr>
                        <w:rFonts w:ascii="Cambria Math" w:hAnsi="Cambria Math"/>
                        <w:i/>
                      </w:rPr>
                    </w:del>
                  </m:ctrlPr>
                </m:sSubPr>
                <m:e>
                  <m:r>
                    <w:del w:id="219" w:author="Zhang, Yigang" w:date="2017-12-19T11:40:00Z">
                      <w:rPr>
                        <w:rFonts w:ascii="Cambria Math" w:hAnsi="Cambria Math"/>
                      </w:rPr>
                      <m:t>gns</m:t>
                    </w:del>
                  </m:r>
                </m:e>
                <m:sub>
                  <m:r>
                    <w:del w:id="220" w:author="Zhang, Yigang" w:date="2017-12-19T11:40:00Z">
                      <w:rPr>
                        <w:rFonts w:ascii="Cambria Math" w:hAnsi="Cambria Math"/>
                      </w:rPr>
                      <m:t>t</m:t>
                    </w:del>
                  </m:r>
                </m:sub>
              </m:sSub>
            </m:e>
          </m:acc>
          <m:r>
            <w:del w:id="221" w:author="Zhang, Yigang" w:date="2017-12-19T11:40:00Z">
              <w:rPr>
                <w:rFonts w:ascii="Cambria Math" w:hAnsi="Cambria Math"/>
              </w:rPr>
              <m:t xml:space="preserve">= </m:t>
            </w:del>
          </m:r>
          <m:sSub>
            <m:sSubPr>
              <m:ctrlPr>
                <w:del w:id="222" w:author="Zhang, Yigang" w:date="2017-12-19T11:40:00Z">
                  <w:rPr>
                    <w:rFonts w:ascii="Cambria Math" w:hAnsi="Cambria Math"/>
                    <w:i/>
                  </w:rPr>
                </w:del>
              </m:ctrlPr>
            </m:sSubPr>
            <m:e>
              <m:r>
                <w:del w:id="223" w:author="Zhang, Yigang" w:date="2017-12-19T11:40:00Z">
                  <w:rPr>
                    <w:rFonts w:ascii="Cambria Math" w:hAnsi="Cambria Math"/>
                  </w:rPr>
                  <m:t>ϕ</m:t>
                </w:del>
              </m:r>
            </m:e>
            <m:sub>
              <m:r>
                <w:del w:id="224" w:author="Zhang, Yigang" w:date="2017-12-19T11:40:00Z">
                  <w:rPr>
                    <w:rFonts w:ascii="Cambria Math" w:hAnsi="Cambria Math"/>
                  </w:rPr>
                  <m:t>r</m:t>
                </w:del>
              </m:r>
            </m:sub>
          </m:sSub>
          <m:acc>
            <m:accPr>
              <m:ctrlPr>
                <w:del w:id="225" w:author="Zhang, Yigang" w:date="2017-12-19T11:40:00Z">
                  <w:rPr>
                    <w:rFonts w:ascii="Cambria Math" w:hAnsi="Cambria Math"/>
                    <w:i/>
                  </w:rPr>
                </w:del>
              </m:ctrlPr>
            </m:accPr>
            <m:e>
              <m:r>
                <w:del w:id="226" w:author="Zhang, Yigang" w:date="2017-12-19T11:40:00Z">
                  <w:rPr>
                    <w:rFonts w:ascii="Cambria Math" w:hAnsi="Cambria Math"/>
                  </w:rPr>
                  <m:t>Refi Ori</m:t>
                </w:del>
              </m:r>
              <m:sSub>
                <m:sSubPr>
                  <m:ctrlPr>
                    <w:del w:id="227" w:author="Zhang, Yigang" w:date="2017-12-19T11:40:00Z">
                      <w:rPr>
                        <w:rFonts w:ascii="Cambria Math" w:hAnsi="Cambria Math"/>
                        <w:i/>
                      </w:rPr>
                    </w:del>
                  </m:ctrlPr>
                </m:sSubPr>
                <m:e>
                  <m:r>
                    <w:del w:id="228" w:author="Zhang, Yigang" w:date="2017-12-19T11:40:00Z">
                      <w:rPr>
                        <w:rFonts w:ascii="Cambria Math" w:hAnsi="Cambria Math"/>
                      </w:rPr>
                      <m:t>gns</m:t>
                    </w:del>
                  </m:r>
                </m:e>
                <m:sub>
                  <m:r>
                    <w:del w:id="229" w:author="Zhang, Yigang" w:date="2017-12-19T11:40:00Z">
                      <w:rPr>
                        <w:rFonts w:ascii="Cambria Math" w:hAnsi="Cambria Math"/>
                      </w:rPr>
                      <m:t>t</m:t>
                    </w:del>
                  </m:r>
                </m:sub>
              </m:sSub>
            </m:e>
          </m:acc>
        </m:oMath>
      </m:oMathPara>
    </w:p>
    <w:p w14:paraId="6D812E49" w14:textId="77777777" w:rsidR="00470FEE" w:rsidDel="00301BB2" w:rsidRDefault="00470FEE" w:rsidP="005117A8">
      <w:pPr>
        <w:ind w:left="0"/>
        <w:jc w:val="both"/>
        <w:rPr>
          <w:del w:id="230" w:author="Zhang, Yigang" w:date="2017-12-19T11:40:00Z"/>
        </w:rPr>
      </w:pPr>
      <w:del w:id="231" w:author="Zhang, Yigang" w:date="2017-12-19T11:40:00Z">
        <w:r w:rsidDel="00301BB2">
          <w:delText xml:space="preserve">Where </w:delText>
        </w:r>
        <m:oMath>
          <m:sSub>
            <m:sSubPr>
              <m:ctrlPr>
                <w:rPr>
                  <w:rFonts w:ascii="Cambria Math" w:hAnsi="Cambria Math"/>
                  <w:i/>
                </w:rPr>
              </m:ctrlPr>
            </m:sSubPr>
            <m:e>
              <m:r>
                <w:rPr>
                  <w:rFonts w:ascii="Cambria Math" w:hAnsi="Cambria Math"/>
                </w:rPr>
                <m:t>ϕ</m:t>
              </m:r>
            </m:e>
            <m:sub>
              <m:r>
                <w:rPr>
                  <w:rFonts w:ascii="Cambria Math" w:hAnsi="Cambria Math"/>
                </w:rPr>
                <m:t>r</m:t>
              </m:r>
            </m:sub>
          </m:sSub>
        </m:oMath>
        <w:r w:rsidDel="00301BB2">
          <w:delText xml:space="preserve"> is set by management assumption (for instance to align the ESR forecast with the REC forecast for apraticular scenario). </w:delText>
        </w:r>
      </w:del>
    </w:p>
    <w:p w14:paraId="0FD999EA" w14:textId="77777777" w:rsidR="00BF7CB0" w:rsidRDefault="00470FEE" w:rsidP="005117A8">
      <w:pPr>
        <w:ind w:left="0"/>
        <w:jc w:val="both"/>
      </w:pPr>
      <w:r>
        <w:t>Given the refi acquisition market share assumption from</w:t>
      </w:r>
      <w:r w:rsidR="00BF7CB0">
        <w:t xml:space="preserve"> ESR assumption</w:t>
      </w:r>
      <w:r w:rsidR="003F286E">
        <w:t xml:space="preserve">, </w:t>
      </w:r>
      <w:del w:id="232" w:author="Zhang, Yigang" w:date="2017-12-19T11:44:00Z">
        <w:r w:rsidR="003F286E" w:rsidDel="00A73CA3">
          <w:delText xml:space="preserve">the purchase origination forecast from ESR and the scaled REC forecast, </w:delText>
        </w:r>
      </w:del>
      <w:r w:rsidR="003F286E">
        <w:t>the</w:t>
      </w:r>
      <w:r w:rsidR="00BF7CB0">
        <w:t xml:space="preserve"> </w:t>
      </w:r>
      <w:r w:rsidR="003F286E">
        <w:t xml:space="preserve">refi liquidation market share assumption can be </w:t>
      </w:r>
      <w:r w:rsidR="00BF7CB0">
        <w:t>approximated by</w:t>
      </w:r>
      <w:ins w:id="233" w:author="Zhang, Yigang" w:date="2017-12-19T11:43:00Z">
        <w:r w:rsidR="00A73CA3">
          <w:t xml:space="preserve"> </w:t>
        </w:r>
      </w:ins>
      <w:r w:rsidR="003F286E">
        <w:t>the</w:t>
      </w:r>
      <w:r w:rsidR="00BF7CB0">
        <w:t xml:space="preserve"> MDO share as follows:</w:t>
      </w:r>
    </w:p>
    <w:p w14:paraId="29F24EFF" w14:textId="77777777" w:rsidR="00906072" w:rsidRDefault="00906072" w:rsidP="005117A8">
      <w:pPr>
        <w:ind w:left="0"/>
        <w:jc w:val="both"/>
      </w:pPr>
      <m:oMath>
        <m:r>
          <w:rPr>
            <w:rFonts w:ascii="Cambria Math" w:hAnsi="Cambria Math"/>
          </w:rPr>
          <m:t>Fannie MDO Shar</m:t>
        </m:r>
        <m:sSub>
          <m:sSubPr>
            <m:ctrlPr>
              <w:rPr>
                <w:rFonts w:ascii="Cambria Math" w:hAnsi="Cambria Math"/>
                <w:i/>
              </w:rPr>
            </m:ctrlPr>
          </m:sSubPr>
          <m:e>
            <m:r>
              <w:rPr>
                <w:rFonts w:ascii="Cambria Math" w:hAnsi="Cambria Math"/>
              </w:rPr>
              <m:t>e</m:t>
            </m:r>
          </m:e>
          <m:sub>
            <m:r>
              <w:rPr>
                <w:rFonts w:ascii="Cambria Math" w:hAnsi="Cambria Math"/>
              </w:rPr>
              <m:t>j,t</m:t>
            </m:r>
          </m:sub>
        </m:sSub>
        <m:r>
          <w:rPr>
            <w:rFonts w:ascii="Cambria Math" w:hAnsi="Cambria Math"/>
          </w:rPr>
          <m:t>=</m:t>
        </m:r>
        <m:d>
          <m:dPr>
            <m:ctrlPr>
              <w:del w:id="234" w:author="Zhang, Yigang" w:date="2017-12-19T11:39:00Z">
                <w:rPr>
                  <w:rFonts w:ascii="Cambria Math" w:hAnsi="Cambria Math"/>
                  <w:i/>
                </w:rPr>
              </w:del>
            </m:ctrlPr>
          </m:dPr>
          <m:e>
            <m:r>
              <w:del w:id="235" w:author="Zhang, Yigang" w:date="2017-12-19T11:39:00Z">
                <w:rPr>
                  <w:rFonts w:ascii="Cambria Math" w:hAnsi="Cambria Math"/>
                </w:rPr>
                <m:t>1-</m:t>
              </w:del>
            </m:r>
            <m:f>
              <m:fPr>
                <m:ctrlPr>
                  <w:del w:id="236" w:author="Zhang, Yigang" w:date="2017-12-19T11:39:00Z">
                    <w:rPr>
                      <w:rFonts w:ascii="Cambria Math" w:hAnsi="Cambria Math"/>
                      <w:i/>
                    </w:rPr>
                  </w:del>
                </m:ctrlPr>
              </m:fPr>
              <m:num>
                <m:r>
                  <w:del w:id="237" w:author="Zhang, Yigang" w:date="2017-12-19T11:39:00Z">
                    <w:rPr>
                      <w:rFonts w:ascii="Cambria Math" w:hAnsi="Cambria Math"/>
                    </w:rPr>
                    <m:t>1</m:t>
                  </w:del>
                </m:r>
              </m:num>
              <m:den>
                <m:r>
                  <w:del w:id="238" w:author="Zhang, Yigang" w:date="2017-12-19T11:39:00Z">
                    <w:rPr>
                      <w:rFonts w:ascii="Cambria Math" w:hAnsi="Cambria Math"/>
                    </w:rPr>
                    <m:t>WA</m:t>
                  </w:del>
                </m:r>
                <m:sSub>
                  <m:sSubPr>
                    <m:ctrlPr>
                      <w:del w:id="239" w:author="Zhang, Yigang" w:date="2017-12-19T11:39:00Z">
                        <w:rPr>
                          <w:rFonts w:ascii="Cambria Math" w:hAnsi="Cambria Math"/>
                          <w:i/>
                        </w:rPr>
                      </w:del>
                    </m:ctrlPr>
                  </m:sSubPr>
                  <m:e>
                    <m:r>
                      <w:del w:id="240" w:author="Zhang, Yigang" w:date="2017-12-19T11:39:00Z">
                        <w:rPr>
                          <w:rFonts w:ascii="Cambria Math" w:hAnsi="Cambria Math"/>
                        </w:rPr>
                        <m:t>L</m:t>
                      </w:del>
                    </m:r>
                  </m:e>
                  <m:sub>
                    <m:r>
                      <w:del w:id="241" w:author="Zhang, Yigang" w:date="2017-12-19T11:39:00Z">
                        <w:rPr>
                          <w:rFonts w:ascii="Cambria Math" w:hAnsi="Cambria Math"/>
                        </w:rPr>
                        <m:t>j</m:t>
                      </w:del>
                    </m:r>
                  </m:sub>
                </m:sSub>
              </m:den>
            </m:f>
          </m:e>
        </m:d>
        <m:r>
          <w:del w:id="242" w:author="Zhang, Yigang" w:date="2017-12-19T11:39:00Z">
            <w:rPr>
              <w:rFonts w:ascii="Cambria Math" w:hAnsi="Cambria Math"/>
            </w:rPr>
            <m:t>×Fannie MDO Shar</m:t>
          </w:del>
        </m:r>
        <m:sSub>
          <m:sSubPr>
            <m:ctrlPr>
              <w:del w:id="243" w:author="Zhang, Yigang" w:date="2017-12-19T11:39:00Z">
                <w:rPr>
                  <w:rFonts w:ascii="Cambria Math" w:hAnsi="Cambria Math"/>
                  <w:i/>
                </w:rPr>
              </w:del>
            </m:ctrlPr>
          </m:sSubPr>
          <m:e>
            <m:r>
              <w:del w:id="244" w:author="Zhang, Yigang" w:date="2017-12-19T11:39:00Z">
                <w:rPr>
                  <w:rFonts w:ascii="Cambria Math" w:hAnsi="Cambria Math"/>
                </w:rPr>
                <m:t>e</m:t>
              </w:del>
            </m:r>
          </m:e>
          <m:sub>
            <m:r>
              <w:del w:id="245" w:author="Zhang, Yigang" w:date="2017-12-19T11:39:00Z">
                <w:rPr>
                  <w:rFonts w:ascii="Cambria Math" w:hAnsi="Cambria Math"/>
                </w:rPr>
                <m:t>j,t-1</m:t>
              </w:del>
            </m:r>
          </m:sub>
        </m:sSub>
        <m:r>
          <w:del w:id="246" w:author="Zhang, Yigang" w:date="2017-12-19T11:39:00Z">
            <w:rPr>
              <w:rFonts w:ascii="Cambria Math" w:hAnsi="Cambria Math"/>
            </w:rPr>
            <m:t>+</m:t>
          </w:del>
        </m:r>
        <m:d>
          <m:dPr>
            <m:ctrlPr>
              <w:del w:id="247" w:author="Zhang, Yigang" w:date="2017-12-19T11:39:00Z">
                <w:rPr>
                  <w:rFonts w:ascii="Cambria Math" w:hAnsi="Cambria Math"/>
                  <w:i/>
                </w:rPr>
              </w:del>
            </m:ctrlPr>
          </m:dPr>
          <m:e>
            <m:f>
              <m:fPr>
                <m:ctrlPr>
                  <w:del w:id="248" w:author="Zhang, Yigang" w:date="2017-12-19T11:39:00Z">
                    <w:rPr>
                      <w:rFonts w:ascii="Cambria Math" w:hAnsi="Cambria Math"/>
                      <w:i/>
                    </w:rPr>
                  </w:del>
                </m:ctrlPr>
              </m:fPr>
              <m:num>
                <m:r>
                  <w:del w:id="249" w:author="Zhang, Yigang" w:date="2017-12-19T11:39:00Z">
                    <w:rPr>
                      <w:rFonts w:ascii="Cambria Math" w:hAnsi="Cambria Math"/>
                    </w:rPr>
                    <m:t>1</m:t>
                  </w:del>
                </m:r>
              </m:num>
              <m:den>
                <m:r>
                  <w:del w:id="250" w:author="Zhang, Yigang" w:date="2017-12-19T11:39:00Z">
                    <w:rPr>
                      <w:rFonts w:ascii="Cambria Math" w:hAnsi="Cambria Math"/>
                    </w:rPr>
                    <m:t>WA</m:t>
                  </w:del>
                </m:r>
                <m:sSub>
                  <m:sSubPr>
                    <m:ctrlPr>
                      <w:del w:id="251" w:author="Zhang, Yigang" w:date="2017-12-19T11:39:00Z">
                        <w:rPr>
                          <w:rFonts w:ascii="Cambria Math" w:hAnsi="Cambria Math"/>
                          <w:i/>
                        </w:rPr>
                      </w:del>
                    </m:ctrlPr>
                  </m:sSubPr>
                  <m:e>
                    <m:r>
                      <w:del w:id="252" w:author="Zhang, Yigang" w:date="2017-12-19T11:39:00Z">
                        <w:rPr>
                          <w:rFonts w:ascii="Cambria Math" w:hAnsi="Cambria Math"/>
                        </w:rPr>
                        <m:t>L</m:t>
                      </w:del>
                    </m:r>
                  </m:e>
                  <m:sub>
                    <m:r>
                      <w:del w:id="253" w:author="Zhang, Yigang" w:date="2017-12-19T11:39:00Z">
                        <w:rPr>
                          <w:rFonts w:ascii="Cambria Math" w:hAnsi="Cambria Math"/>
                        </w:rPr>
                        <m:t>j</m:t>
                      </w:del>
                    </m:r>
                  </m:sub>
                </m:sSub>
              </m:den>
            </m:f>
          </m:e>
        </m:d>
        <m:r>
          <w:del w:id="254" w:author="Zhang, Yigang" w:date="2017-12-19T11:39:00Z">
            <w:rPr>
              <w:rFonts w:ascii="Cambria Math" w:hAnsi="Cambria Math"/>
            </w:rPr>
            <m:t>×</m:t>
          </w:del>
        </m:r>
        <m:f>
          <m:fPr>
            <m:ctrlPr>
              <w:del w:id="255" w:author="Zhang, Yigang" w:date="2017-12-19T11:39:00Z">
                <w:rPr>
                  <w:rFonts w:ascii="Cambria Math" w:hAnsi="Cambria Math"/>
                  <w:i/>
                </w:rPr>
              </w:del>
            </m:ctrlPr>
          </m:fPr>
          <m:num>
            <m:r>
              <w:del w:id="256" w:author="Zhang, Yigang" w:date="2017-12-19T11:39:00Z">
                <w:rPr>
                  <w:rFonts w:ascii="Cambria Math" w:hAnsi="Cambria Math"/>
                </w:rPr>
                <m:t>Fannie PM</m:t>
              </w:del>
            </m:r>
            <m:sSub>
              <m:sSubPr>
                <m:ctrlPr>
                  <w:del w:id="257" w:author="Zhang, Yigang" w:date="2017-12-19T11:39:00Z">
                    <w:rPr>
                      <w:rFonts w:ascii="Cambria Math" w:hAnsi="Cambria Math"/>
                      <w:i/>
                    </w:rPr>
                  </w:del>
                </m:ctrlPr>
              </m:sSubPr>
              <m:e>
                <m:r>
                  <w:del w:id="258" w:author="Zhang, Yigang" w:date="2017-12-19T11:39:00Z">
                    <w:rPr>
                      <w:rFonts w:ascii="Cambria Math" w:hAnsi="Cambria Math"/>
                    </w:rPr>
                    <m:t>M</m:t>
                  </w:del>
                </m:r>
              </m:e>
              <m:sub>
                <m:r>
                  <w:del w:id="259" w:author="Zhang, Yigang" w:date="2017-12-19T11:39:00Z">
                    <w:rPr>
                      <w:rFonts w:ascii="Cambria Math" w:hAnsi="Cambria Math"/>
                    </w:rPr>
                    <m:t>j,t</m:t>
                  </w:del>
                </m:r>
              </m:sub>
            </m:sSub>
            <m:r>
              <w:del w:id="260" w:author="Zhang, Yigang" w:date="2017-12-19T11:39:00Z">
                <w:rPr>
                  <w:rFonts w:ascii="Cambria Math" w:hAnsi="Cambria Math"/>
                </w:rPr>
                <m:t>+Fannie Ref</m:t>
              </w:del>
            </m:r>
            <m:sSub>
              <m:sSubPr>
                <m:ctrlPr>
                  <w:del w:id="261" w:author="Zhang, Yigang" w:date="2017-12-19T11:39:00Z">
                    <w:rPr>
                      <w:rFonts w:ascii="Cambria Math" w:hAnsi="Cambria Math"/>
                      <w:i/>
                    </w:rPr>
                  </w:del>
                </m:ctrlPr>
              </m:sSubPr>
              <m:e>
                <m:r>
                  <w:del w:id="262" w:author="Zhang, Yigang" w:date="2017-12-19T11:39:00Z">
                    <w:rPr>
                      <w:rFonts w:ascii="Cambria Math" w:hAnsi="Cambria Math"/>
                    </w:rPr>
                    <m:t>i</m:t>
                  </w:del>
                </m:r>
              </m:e>
              <m:sub>
                <m:r>
                  <w:del w:id="263" w:author="Zhang, Yigang" w:date="2017-12-19T11:39:00Z">
                    <w:rPr>
                      <w:rFonts w:ascii="Cambria Math" w:hAnsi="Cambria Math"/>
                    </w:rPr>
                    <m:t>j,t</m:t>
                  </w:del>
                </m:r>
              </m:sub>
            </m:sSub>
          </m:num>
          <m:den>
            <m:r>
              <w:del w:id="264" w:author="Zhang, Yigang" w:date="2017-12-19T11:39:00Z">
                <w:rPr>
                  <w:rFonts w:ascii="Cambria Math" w:hAnsi="Cambria Math"/>
                </w:rPr>
                <m:t>PM</m:t>
              </w:del>
            </m:r>
            <m:sSub>
              <m:sSubPr>
                <m:ctrlPr>
                  <w:del w:id="265" w:author="Zhang, Yigang" w:date="2017-12-19T11:39:00Z">
                    <w:rPr>
                      <w:rFonts w:ascii="Cambria Math" w:hAnsi="Cambria Math"/>
                      <w:i/>
                    </w:rPr>
                  </w:del>
                </m:ctrlPr>
              </m:sSubPr>
              <m:e>
                <m:r>
                  <w:del w:id="266" w:author="Zhang, Yigang" w:date="2017-12-19T11:39:00Z">
                    <w:rPr>
                      <w:rFonts w:ascii="Cambria Math" w:hAnsi="Cambria Math"/>
                    </w:rPr>
                    <m:t>M Origns</m:t>
                  </w:del>
                </m:r>
              </m:e>
              <m:sub>
                <m:r>
                  <w:del w:id="267" w:author="Zhang, Yigang" w:date="2017-12-19T11:39:00Z">
                    <w:rPr>
                      <w:rFonts w:ascii="Cambria Math" w:hAnsi="Cambria Math"/>
                    </w:rPr>
                    <m:t>t</m:t>
                  </w:del>
                </m:r>
              </m:sub>
            </m:sSub>
            <m:r>
              <w:del w:id="268" w:author="Zhang, Yigang" w:date="2017-12-19T11:39:00Z">
                <w:rPr>
                  <w:rFonts w:ascii="Cambria Math" w:hAnsi="Cambria Math"/>
                </w:rPr>
                <m:t>+</m:t>
              </w:del>
            </m:r>
            <m:acc>
              <m:accPr>
                <m:ctrlPr>
                  <w:del w:id="269" w:author="Zhang, Yigang" w:date="2017-12-19T11:39:00Z">
                    <w:rPr>
                      <w:rFonts w:ascii="Cambria Math" w:hAnsi="Cambria Math"/>
                      <w:i/>
                    </w:rPr>
                  </w:del>
                </m:ctrlPr>
              </m:accPr>
              <m:e>
                <m:r>
                  <w:del w:id="270" w:author="Zhang, Yigang" w:date="2017-12-19T11:39:00Z">
                    <w:rPr>
                      <w:rFonts w:ascii="Cambria Math" w:hAnsi="Cambria Math"/>
                    </w:rPr>
                    <m:t>Scaled Ref</m:t>
                  </w:del>
                </m:r>
                <m:sSub>
                  <m:sSubPr>
                    <m:ctrlPr>
                      <w:del w:id="271" w:author="Zhang, Yigang" w:date="2017-12-19T11:39:00Z">
                        <w:rPr>
                          <w:rFonts w:ascii="Cambria Math" w:hAnsi="Cambria Math"/>
                          <w:i/>
                        </w:rPr>
                      </w:del>
                    </m:ctrlPr>
                  </m:sSubPr>
                  <m:e>
                    <m:r>
                      <w:del w:id="272" w:author="Zhang, Yigang" w:date="2017-12-19T11:39:00Z">
                        <w:rPr>
                          <w:rFonts w:ascii="Cambria Math" w:hAnsi="Cambria Math"/>
                        </w:rPr>
                        <m:t>i Origns</m:t>
                      </w:del>
                    </m:r>
                  </m:e>
                  <m:sub>
                    <m:r>
                      <w:del w:id="273" w:author="Zhang, Yigang" w:date="2017-12-19T11:39:00Z">
                        <w:rPr>
                          <w:rFonts w:ascii="Cambria Math" w:hAnsi="Cambria Math"/>
                        </w:rPr>
                        <m:t>t</m:t>
                      </w:del>
                    </m:r>
                  </m:sub>
                </m:sSub>
              </m:e>
            </m:acc>
          </m:den>
        </m:f>
        <m:r>
          <w:del w:id="274" w:author="Zhang, Yigang" w:date="2017-12-19T11:39:00Z">
            <w:rPr>
              <w:rFonts w:ascii="Cambria Math" w:eastAsiaTheme="minorEastAsia" w:hAnsi="Cambria Math"/>
            </w:rPr>
            <m:t>=</m:t>
          </w:del>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den>
            </m:f>
          </m:e>
        </m:d>
        <m:r>
          <w:rPr>
            <w:rFonts w:ascii="Cambria Math" w:eastAsiaTheme="minorEastAsia" w:hAnsi="Cambria Math"/>
          </w:rPr>
          <m:t>×Fannie MDO Shar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j,t-1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den>
            </m:f>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m:t>
                    </m:r>
                  </m:sub>
                </m:sSub>
              </m:e>
            </m:d>
            <m:r>
              <w:rPr>
                <w:rFonts w:ascii="Cambria Math" w:eastAsiaTheme="minorEastAsia" w:hAnsi="Cambria Math"/>
              </w:rPr>
              <m:t>Fannie Share of PMM Mk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R</m:t>
                </m:r>
              </m:sub>
            </m:sSub>
            <m:r>
              <w:rPr>
                <w:rFonts w:ascii="Cambria Math" w:eastAsiaTheme="minorEastAsia" w:hAnsi="Cambria Math"/>
              </w:rPr>
              <m:t>Fannie Share of Refi Mk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e>
        </m:d>
      </m:oMath>
      <w:r w:rsidR="00BF7CB0">
        <w:t xml:space="preserve">, </w:t>
      </w:r>
    </w:p>
    <w:p w14:paraId="4FCD4DD3" w14:textId="77777777" w:rsidR="00BF7CB0" w:rsidRDefault="00BF7CB0" w:rsidP="005117A8">
      <w:pPr>
        <w:ind w:left="0"/>
        <w:jc w:val="both"/>
      </w:pPr>
      <w:r>
        <w:t xml:space="preserve">where suffix </w:t>
      </w:r>
      <m:oMath>
        <m:r>
          <w:rPr>
            <w:rFonts w:ascii="Cambria Math" w:hAnsi="Cambria Math"/>
          </w:rPr>
          <m:t>j</m:t>
        </m:r>
      </m:oMath>
      <w:r>
        <w:t xml:space="preserve"> represents different scenarios</w:t>
      </w:r>
      <w:r w:rsidR="00D11113">
        <w:t xml:space="preserve">, </w:t>
      </w:r>
      <m:oMath>
        <m:sSub>
          <m:sSubPr>
            <m:ctrlPr>
              <w:rPr>
                <w:rFonts w:ascii="Cambria Math" w:hAnsi="Cambria Math"/>
                <w:i/>
              </w:rPr>
            </m:ctrlPr>
          </m:sSubPr>
          <m:e>
            <m:r>
              <w:rPr>
                <w:rFonts w:ascii="Cambria Math" w:hAnsi="Cambria Math"/>
              </w:rPr>
              <m:t>ϕ</m:t>
            </m:r>
          </m:e>
          <m:sub>
            <m:r>
              <w:rPr>
                <w:rFonts w:ascii="Cambria Math" w:hAnsi="Cambria Math"/>
              </w:rPr>
              <m:t>r</m:t>
            </m:r>
          </m:sub>
        </m:sSub>
      </m:oMath>
      <w:r w:rsidR="00D11113">
        <w:t xml:space="preserve"> is the share of total originations that are </w:t>
      </w:r>
      <w:proofErr w:type="spellStart"/>
      <w:r w:rsidR="00D11113">
        <w:t>refis</w:t>
      </w:r>
      <w:proofErr w:type="spellEnd"/>
      <w:ins w:id="275" w:author="Zhang, Yigang" w:date="2017-12-19T11:39:00Z">
        <w:r w:rsidR="00301BB2">
          <w:t>, which is set</w:t>
        </w:r>
      </w:ins>
      <w:ins w:id="276" w:author="Zhang, Yigang" w:date="2017-12-19T11:40:00Z">
        <w:r w:rsidR="00301BB2">
          <w:t xml:space="preserve"> by management assumption,</w:t>
        </w:r>
      </w:ins>
      <w:r>
        <w:t xml:space="preserve"> and suffix </w:t>
      </w:r>
      <m:oMath>
        <m:r>
          <w:rPr>
            <w:rFonts w:ascii="Cambria Math" w:hAnsi="Cambria Math"/>
          </w:rPr>
          <m:t>t</m:t>
        </m:r>
      </m:oMath>
      <w:r>
        <w:t xml:space="preserve"> represents time (month).</w:t>
      </w:r>
    </w:p>
    <w:p w14:paraId="122F728B" w14:textId="77777777" w:rsidR="00BF7CB0" w:rsidRDefault="00D11113" w:rsidP="005117A8">
      <w:pPr>
        <w:ind w:left="0"/>
        <w:jc w:val="both"/>
      </w:pPr>
      <m:oMath>
        <m:r>
          <w:rPr>
            <w:rFonts w:ascii="Cambria Math" w:hAnsi="Cambria Math"/>
          </w:rPr>
          <m:t>WAL</m:t>
        </m:r>
      </m:oMath>
      <w:r w:rsidR="00BF7CB0">
        <w:t xml:space="preserve"> is </w:t>
      </w:r>
      <w:r>
        <w:t xml:space="preserve">an acronym </w:t>
      </w:r>
      <w:r w:rsidR="00BF7CB0">
        <w:t xml:space="preserve">for weighted average life and </w:t>
      </w:r>
      <w:r>
        <w:t xml:space="preserve">example </w:t>
      </w:r>
      <w:r w:rsidR="00BF7CB0">
        <w:t xml:space="preserve">values for WAL under different scenarios </w:t>
      </w:r>
      <w:r>
        <w:t>(as</w:t>
      </w:r>
      <w:r w:rsidR="00BF7CB0">
        <w:t xml:space="preserve"> obtained from CCFA</w:t>
      </w:r>
      <w:r>
        <w:t>) and used for DFAST 2017 (as an example)</w:t>
      </w:r>
      <w:r w:rsidR="00BF7CB0">
        <w:t xml:space="preserve"> as </w:t>
      </w:r>
      <w:proofErr w:type="gramStart"/>
      <w:r w:rsidR="00BF7CB0">
        <w:t>follows:</w:t>
      </w:r>
      <w:proofErr w:type="gramEnd"/>
    </w:p>
    <w:tbl>
      <w:tblPr>
        <w:tblpPr w:leftFromText="180" w:rightFromText="180" w:vertAnchor="text" w:tblpY="1"/>
        <w:tblOverlap w:val="never"/>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0"/>
        <w:gridCol w:w="1090"/>
        <w:gridCol w:w="1300"/>
        <w:gridCol w:w="1300"/>
        <w:gridCol w:w="1300"/>
      </w:tblGrid>
      <w:tr w:rsidR="00BF7CB0" w:rsidRPr="00BF7CB0" w14:paraId="1843FFB7" w14:textId="77777777" w:rsidTr="005117A8">
        <w:trPr>
          <w:trHeight w:val="300"/>
        </w:trPr>
        <w:tc>
          <w:tcPr>
            <w:tcW w:w="2150" w:type="dxa"/>
            <w:shd w:val="clear" w:color="auto" w:fill="D9D9D9" w:themeFill="background1" w:themeFillShade="D9"/>
            <w:tcMar>
              <w:top w:w="15" w:type="dxa"/>
              <w:left w:w="108" w:type="dxa"/>
              <w:bottom w:w="0" w:type="dxa"/>
              <w:right w:w="108" w:type="dxa"/>
            </w:tcMar>
            <w:vAlign w:val="bottom"/>
            <w:hideMark/>
          </w:tcPr>
          <w:p w14:paraId="4149FEA3" w14:textId="77777777" w:rsidR="00BF7CB0" w:rsidRPr="00787053" w:rsidRDefault="00BF7CB0" w:rsidP="005117A8">
            <w:pPr>
              <w:spacing w:before="0" w:after="160" w:line="256" w:lineRule="auto"/>
              <w:ind w:left="0"/>
              <w:jc w:val="center"/>
              <w:rPr>
                <w:rFonts w:cs="Arial"/>
                <w:sz w:val="36"/>
                <w:szCs w:val="36"/>
              </w:rPr>
            </w:pPr>
            <w:r w:rsidRPr="005117A8">
              <w:rPr>
                <w:rFonts w:cs="Arial"/>
                <w:b/>
                <w:bCs/>
                <w:kern w:val="24"/>
                <w:szCs w:val="22"/>
              </w:rPr>
              <w:t>WAL</w:t>
            </w:r>
          </w:p>
        </w:tc>
        <w:tc>
          <w:tcPr>
            <w:tcW w:w="1090" w:type="dxa"/>
            <w:shd w:val="clear" w:color="auto" w:fill="D9D9D9" w:themeFill="background1" w:themeFillShade="D9"/>
            <w:tcMar>
              <w:top w:w="15" w:type="dxa"/>
              <w:left w:w="108" w:type="dxa"/>
              <w:bottom w:w="0" w:type="dxa"/>
              <w:right w:w="108" w:type="dxa"/>
            </w:tcMar>
            <w:vAlign w:val="bottom"/>
            <w:hideMark/>
          </w:tcPr>
          <w:p w14:paraId="4EBA7946" w14:textId="77777777" w:rsidR="00BF7CB0" w:rsidRPr="00787053" w:rsidRDefault="00BF7CB0" w:rsidP="005117A8">
            <w:pPr>
              <w:spacing w:before="0" w:after="160" w:line="256" w:lineRule="auto"/>
              <w:ind w:left="0"/>
              <w:jc w:val="center"/>
              <w:rPr>
                <w:rFonts w:cs="Arial"/>
                <w:sz w:val="36"/>
                <w:szCs w:val="36"/>
              </w:rPr>
            </w:pPr>
            <w:r w:rsidRPr="005117A8">
              <w:rPr>
                <w:rFonts w:cs="Arial"/>
                <w:b/>
                <w:bCs/>
                <w:kern w:val="24"/>
                <w:szCs w:val="22"/>
              </w:rPr>
              <w:t>Corp</w:t>
            </w:r>
          </w:p>
        </w:tc>
        <w:tc>
          <w:tcPr>
            <w:tcW w:w="1300" w:type="dxa"/>
            <w:shd w:val="clear" w:color="auto" w:fill="D9D9D9" w:themeFill="background1" w:themeFillShade="D9"/>
            <w:tcMar>
              <w:top w:w="15" w:type="dxa"/>
              <w:left w:w="108" w:type="dxa"/>
              <w:bottom w:w="0" w:type="dxa"/>
              <w:right w:w="108" w:type="dxa"/>
            </w:tcMar>
            <w:vAlign w:val="bottom"/>
            <w:hideMark/>
          </w:tcPr>
          <w:p w14:paraId="62CB45E6" w14:textId="77777777" w:rsidR="00BF7CB0" w:rsidRPr="00787053" w:rsidRDefault="00D11113" w:rsidP="005117A8">
            <w:pPr>
              <w:spacing w:before="0" w:after="160" w:line="256" w:lineRule="auto"/>
              <w:ind w:left="0"/>
              <w:jc w:val="center"/>
              <w:rPr>
                <w:rFonts w:cs="Arial"/>
                <w:sz w:val="36"/>
                <w:szCs w:val="36"/>
              </w:rPr>
            </w:pPr>
            <w:r>
              <w:rPr>
                <w:rFonts w:cs="Arial"/>
                <w:b/>
                <w:bCs/>
                <w:kern w:val="24"/>
                <w:szCs w:val="22"/>
              </w:rPr>
              <w:t xml:space="preserve">DFAST </w:t>
            </w:r>
            <w:r w:rsidRPr="005117A8">
              <w:rPr>
                <w:rFonts w:cs="Arial"/>
                <w:b/>
                <w:bCs/>
                <w:kern w:val="24"/>
                <w:szCs w:val="22"/>
              </w:rPr>
              <w:t>B</w:t>
            </w:r>
            <w:r>
              <w:rPr>
                <w:rFonts w:cs="Arial"/>
                <w:b/>
                <w:bCs/>
                <w:kern w:val="24"/>
                <w:szCs w:val="22"/>
              </w:rPr>
              <w:t>ase</w:t>
            </w:r>
          </w:p>
        </w:tc>
        <w:tc>
          <w:tcPr>
            <w:tcW w:w="1300" w:type="dxa"/>
            <w:shd w:val="clear" w:color="auto" w:fill="D9D9D9" w:themeFill="background1" w:themeFillShade="D9"/>
            <w:tcMar>
              <w:top w:w="15" w:type="dxa"/>
              <w:left w:w="108" w:type="dxa"/>
              <w:bottom w:w="0" w:type="dxa"/>
              <w:right w:w="108" w:type="dxa"/>
            </w:tcMar>
            <w:vAlign w:val="bottom"/>
            <w:hideMark/>
          </w:tcPr>
          <w:p w14:paraId="2B456FBC" w14:textId="77777777" w:rsidR="00BF7CB0" w:rsidRPr="00787053" w:rsidRDefault="00D11113" w:rsidP="005117A8">
            <w:pPr>
              <w:spacing w:before="0" w:after="160" w:line="256" w:lineRule="auto"/>
              <w:ind w:left="0"/>
              <w:jc w:val="center"/>
              <w:rPr>
                <w:rFonts w:cs="Arial"/>
                <w:sz w:val="36"/>
                <w:szCs w:val="36"/>
              </w:rPr>
            </w:pPr>
            <w:r>
              <w:rPr>
                <w:rFonts w:cs="Arial"/>
                <w:b/>
                <w:bCs/>
                <w:kern w:val="24"/>
                <w:szCs w:val="22"/>
              </w:rPr>
              <w:t>DFAST Adverse</w:t>
            </w:r>
          </w:p>
        </w:tc>
        <w:tc>
          <w:tcPr>
            <w:tcW w:w="1300" w:type="dxa"/>
            <w:shd w:val="clear" w:color="auto" w:fill="D9D9D9" w:themeFill="background1" w:themeFillShade="D9"/>
            <w:tcMar>
              <w:top w:w="15" w:type="dxa"/>
              <w:left w:w="108" w:type="dxa"/>
              <w:bottom w:w="0" w:type="dxa"/>
              <w:right w:w="108" w:type="dxa"/>
            </w:tcMar>
            <w:vAlign w:val="bottom"/>
            <w:hideMark/>
          </w:tcPr>
          <w:p w14:paraId="21DC3758" w14:textId="77777777" w:rsidR="00BF7CB0" w:rsidRPr="00787053" w:rsidRDefault="00D11113" w:rsidP="005117A8">
            <w:pPr>
              <w:spacing w:before="0" w:after="160" w:line="256" w:lineRule="auto"/>
              <w:ind w:left="0"/>
              <w:jc w:val="center"/>
              <w:rPr>
                <w:rFonts w:cs="Arial"/>
                <w:sz w:val="36"/>
                <w:szCs w:val="36"/>
              </w:rPr>
            </w:pPr>
            <w:r>
              <w:rPr>
                <w:rFonts w:cs="Arial"/>
                <w:b/>
                <w:bCs/>
                <w:kern w:val="24"/>
                <w:szCs w:val="22"/>
              </w:rPr>
              <w:t>DFAST Severely Adverse</w:t>
            </w:r>
          </w:p>
        </w:tc>
      </w:tr>
      <w:tr w:rsidR="00BF7CB0" w:rsidRPr="00BF7CB0" w14:paraId="1067A61C" w14:textId="77777777" w:rsidTr="005117A8">
        <w:trPr>
          <w:trHeight w:val="300"/>
        </w:trPr>
        <w:tc>
          <w:tcPr>
            <w:tcW w:w="2150" w:type="dxa"/>
            <w:shd w:val="clear" w:color="auto" w:fill="auto"/>
            <w:tcMar>
              <w:top w:w="15" w:type="dxa"/>
              <w:left w:w="108" w:type="dxa"/>
              <w:bottom w:w="0" w:type="dxa"/>
              <w:right w:w="108" w:type="dxa"/>
            </w:tcMar>
            <w:vAlign w:val="bottom"/>
            <w:hideMark/>
          </w:tcPr>
          <w:p w14:paraId="03B5D3AB" w14:textId="77777777" w:rsidR="00BF7CB0" w:rsidRPr="00787053" w:rsidRDefault="00BF7CB0" w:rsidP="005117A8">
            <w:pPr>
              <w:spacing w:before="0" w:after="160" w:line="256" w:lineRule="auto"/>
              <w:ind w:left="0"/>
              <w:rPr>
                <w:rFonts w:cs="Arial"/>
                <w:sz w:val="36"/>
                <w:szCs w:val="36"/>
              </w:rPr>
            </w:pPr>
            <w:r w:rsidRPr="005117A8">
              <w:rPr>
                <w:rFonts w:cs="Arial"/>
                <w:b/>
                <w:bCs/>
                <w:kern w:val="24"/>
                <w:szCs w:val="22"/>
              </w:rPr>
              <w:t>Loan Life Year</w:t>
            </w:r>
          </w:p>
        </w:tc>
        <w:tc>
          <w:tcPr>
            <w:tcW w:w="1090" w:type="dxa"/>
            <w:shd w:val="clear" w:color="auto" w:fill="auto"/>
            <w:tcMar>
              <w:top w:w="15" w:type="dxa"/>
              <w:left w:w="108" w:type="dxa"/>
              <w:bottom w:w="0" w:type="dxa"/>
              <w:right w:w="108" w:type="dxa"/>
            </w:tcMar>
            <w:vAlign w:val="bottom"/>
            <w:hideMark/>
          </w:tcPr>
          <w:p w14:paraId="718605D5"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6.2</w:t>
            </w:r>
          </w:p>
        </w:tc>
        <w:tc>
          <w:tcPr>
            <w:tcW w:w="1300" w:type="dxa"/>
            <w:shd w:val="clear" w:color="auto" w:fill="auto"/>
            <w:tcMar>
              <w:top w:w="15" w:type="dxa"/>
              <w:left w:w="108" w:type="dxa"/>
              <w:bottom w:w="0" w:type="dxa"/>
              <w:right w:w="108" w:type="dxa"/>
            </w:tcMar>
            <w:vAlign w:val="bottom"/>
            <w:hideMark/>
          </w:tcPr>
          <w:p w14:paraId="3D9ABDDB"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7.0</w:t>
            </w:r>
          </w:p>
        </w:tc>
        <w:tc>
          <w:tcPr>
            <w:tcW w:w="1300" w:type="dxa"/>
            <w:shd w:val="clear" w:color="auto" w:fill="auto"/>
            <w:tcMar>
              <w:top w:w="15" w:type="dxa"/>
              <w:left w:w="108" w:type="dxa"/>
              <w:bottom w:w="0" w:type="dxa"/>
              <w:right w:w="108" w:type="dxa"/>
            </w:tcMar>
            <w:vAlign w:val="bottom"/>
            <w:hideMark/>
          </w:tcPr>
          <w:p w14:paraId="74724F99"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7.3</w:t>
            </w:r>
          </w:p>
        </w:tc>
        <w:tc>
          <w:tcPr>
            <w:tcW w:w="1300" w:type="dxa"/>
            <w:shd w:val="clear" w:color="auto" w:fill="auto"/>
            <w:tcMar>
              <w:top w:w="15" w:type="dxa"/>
              <w:left w:w="108" w:type="dxa"/>
              <w:bottom w:w="0" w:type="dxa"/>
              <w:right w:w="108" w:type="dxa"/>
            </w:tcMar>
            <w:vAlign w:val="bottom"/>
            <w:hideMark/>
          </w:tcPr>
          <w:p w14:paraId="6064A700"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6.9</w:t>
            </w:r>
          </w:p>
        </w:tc>
      </w:tr>
      <w:tr w:rsidR="00BF7CB0" w:rsidRPr="00BF7CB0" w14:paraId="34DA4606" w14:textId="77777777" w:rsidTr="005117A8">
        <w:trPr>
          <w:trHeight w:val="300"/>
        </w:trPr>
        <w:tc>
          <w:tcPr>
            <w:tcW w:w="2150" w:type="dxa"/>
            <w:shd w:val="clear" w:color="auto" w:fill="auto"/>
            <w:tcMar>
              <w:top w:w="15" w:type="dxa"/>
              <w:left w:w="108" w:type="dxa"/>
              <w:bottom w:w="0" w:type="dxa"/>
              <w:right w:w="108" w:type="dxa"/>
            </w:tcMar>
            <w:vAlign w:val="bottom"/>
            <w:hideMark/>
          </w:tcPr>
          <w:p w14:paraId="735C445B" w14:textId="77777777" w:rsidR="00BF7CB0" w:rsidRPr="00787053" w:rsidRDefault="00BF7CB0" w:rsidP="005117A8">
            <w:pPr>
              <w:spacing w:before="0" w:after="160" w:line="256" w:lineRule="auto"/>
              <w:ind w:left="0"/>
              <w:rPr>
                <w:rFonts w:cs="Arial"/>
                <w:sz w:val="36"/>
                <w:szCs w:val="36"/>
              </w:rPr>
            </w:pPr>
            <w:r w:rsidRPr="005117A8">
              <w:rPr>
                <w:rFonts w:cs="Arial"/>
                <w:b/>
                <w:bCs/>
                <w:kern w:val="24"/>
                <w:szCs w:val="22"/>
              </w:rPr>
              <w:t>Loan Life Quarter</w:t>
            </w:r>
          </w:p>
        </w:tc>
        <w:tc>
          <w:tcPr>
            <w:tcW w:w="1090" w:type="dxa"/>
            <w:shd w:val="clear" w:color="auto" w:fill="auto"/>
            <w:tcMar>
              <w:top w:w="15" w:type="dxa"/>
              <w:left w:w="108" w:type="dxa"/>
              <w:bottom w:w="0" w:type="dxa"/>
              <w:right w:w="108" w:type="dxa"/>
            </w:tcMar>
            <w:vAlign w:val="bottom"/>
            <w:hideMark/>
          </w:tcPr>
          <w:p w14:paraId="35B73C23"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25.0</w:t>
            </w:r>
          </w:p>
        </w:tc>
        <w:tc>
          <w:tcPr>
            <w:tcW w:w="1300" w:type="dxa"/>
            <w:shd w:val="clear" w:color="auto" w:fill="auto"/>
            <w:tcMar>
              <w:top w:w="15" w:type="dxa"/>
              <w:left w:w="108" w:type="dxa"/>
              <w:bottom w:w="0" w:type="dxa"/>
              <w:right w:w="108" w:type="dxa"/>
            </w:tcMar>
            <w:vAlign w:val="bottom"/>
            <w:hideMark/>
          </w:tcPr>
          <w:p w14:paraId="518AE5E7"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27.9</w:t>
            </w:r>
          </w:p>
        </w:tc>
        <w:tc>
          <w:tcPr>
            <w:tcW w:w="1300" w:type="dxa"/>
            <w:shd w:val="clear" w:color="auto" w:fill="auto"/>
            <w:tcMar>
              <w:top w:w="15" w:type="dxa"/>
              <w:left w:w="108" w:type="dxa"/>
              <w:bottom w:w="0" w:type="dxa"/>
              <w:right w:w="108" w:type="dxa"/>
            </w:tcMar>
            <w:vAlign w:val="bottom"/>
            <w:hideMark/>
          </w:tcPr>
          <w:p w14:paraId="58A2AAEE"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29.0</w:t>
            </w:r>
          </w:p>
        </w:tc>
        <w:tc>
          <w:tcPr>
            <w:tcW w:w="1300" w:type="dxa"/>
            <w:shd w:val="clear" w:color="auto" w:fill="auto"/>
            <w:tcMar>
              <w:top w:w="15" w:type="dxa"/>
              <w:left w:w="108" w:type="dxa"/>
              <w:bottom w:w="0" w:type="dxa"/>
              <w:right w:w="108" w:type="dxa"/>
            </w:tcMar>
            <w:vAlign w:val="bottom"/>
            <w:hideMark/>
          </w:tcPr>
          <w:p w14:paraId="73844865"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27.4</w:t>
            </w:r>
          </w:p>
        </w:tc>
      </w:tr>
      <w:tr w:rsidR="00BF7CB0" w:rsidRPr="00BF7CB0" w14:paraId="677F2461" w14:textId="77777777" w:rsidTr="005117A8">
        <w:trPr>
          <w:trHeight w:val="300"/>
        </w:trPr>
        <w:tc>
          <w:tcPr>
            <w:tcW w:w="2150" w:type="dxa"/>
            <w:shd w:val="clear" w:color="auto" w:fill="auto"/>
            <w:tcMar>
              <w:top w:w="15" w:type="dxa"/>
              <w:left w:w="108" w:type="dxa"/>
              <w:bottom w:w="0" w:type="dxa"/>
              <w:right w:w="108" w:type="dxa"/>
            </w:tcMar>
            <w:vAlign w:val="bottom"/>
            <w:hideMark/>
          </w:tcPr>
          <w:p w14:paraId="34BD2D6C" w14:textId="77777777" w:rsidR="00BF7CB0" w:rsidRPr="00787053" w:rsidRDefault="00BF7CB0" w:rsidP="005117A8">
            <w:pPr>
              <w:spacing w:before="0" w:after="160" w:line="256" w:lineRule="auto"/>
              <w:ind w:left="0"/>
              <w:rPr>
                <w:rFonts w:cs="Arial"/>
                <w:sz w:val="36"/>
                <w:szCs w:val="36"/>
              </w:rPr>
            </w:pPr>
            <w:r w:rsidRPr="005117A8">
              <w:rPr>
                <w:rFonts w:cs="Arial"/>
                <w:b/>
                <w:bCs/>
                <w:kern w:val="24"/>
                <w:szCs w:val="22"/>
              </w:rPr>
              <w:t>Loan Life Month</w:t>
            </w:r>
          </w:p>
        </w:tc>
        <w:tc>
          <w:tcPr>
            <w:tcW w:w="1090" w:type="dxa"/>
            <w:shd w:val="clear" w:color="auto" w:fill="auto"/>
            <w:tcMar>
              <w:top w:w="15" w:type="dxa"/>
              <w:left w:w="108" w:type="dxa"/>
              <w:bottom w:w="0" w:type="dxa"/>
              <w:right w:w="108" w:type="dxa"/>
            </w:tcMar>
            <w:vAlign w:val="bottom"/>
            <w:hideMark/>
          </w:tcPr>
          <w:p w14:paraId="58844886"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74.9</w:t>
            </w:r>
          </w:p>
        </w:tc>
        <w:tc>
          <w:tcPr>
            <w:tcW w:w="1300" w:type="dxa"/>
            <w:shd w:val="clear" w:color="auto" w:fill="auto"/>
            <w:tcMar>
              <w:top w:w="15" w:type="dxa"/>
              <w:left w:w="108" w:type="dxa"/>
              <w:bottom w:w="0" w:type="dxa"/>
              <w:right w:w="108" w:type="dxa"/>
            </w:tcMar>
            <w:vAlign w:val="bottom"/>
            <w:hideMark/>
          </w:tcPr>
          <w:p w14:paraId="65DF10AC"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83.8</w:t>
            </w:r>
          </w:p>
        </w:tc>
        <w:tc>
          <w:tcPr>
            <w:tcW w:w="1300" w:type="dxa"/>
            <w:shd w:val="clear" w:color="auto" w:fill="auto"/>
            <w:tcMar>
              <w:top w:w="15" w:type="dxa"/>
              <w:left w:w="108" w:type="dxa"/>
              <w:bottom w:w="0" w:type="dxa"/>
              <w:right w:w="108" w:type="dxa"/>
            </w:tcMar>
            <w:vAlign w:val="bottom"/>
            <w:hideMark/>
          </w:tcPr>
          <w:p w14:paraId="398F8814"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87.1</w:t>
            </w:r>
          </w:p>
        </w:tc>
        <w:tc>
          <w:tcPr>
            <w:tcW w:w="1300" w:type="dxa"/>
            <w:shd w:val="clear" w:color="auto" w:fill="auto"/>
            <w:tcMar>
              <w:top w:w="15" w:type="dxa"/>
              <w:left w:w="108" w:type="dxa"/>
              <w:bottom w:w="0" w:type="dxa"/>
              <w:right w:w="108" w:type="dxa"/>
            </w:tcMar>
            <w:vAlign w:val="bottom"/>
            <w:hideMark/>
          </w:tcPr>
          <w:p w14:paraId="526428D4" w14:textId="77777777" w:rsidR="00BF7CB0" w:rsidRPr="00787053" w:rsidRDefault="00BF7CB0" w:rsidP="005117A8">
            <w:pPr>
              <w:spacing w:before="0" w:after="160" w:line="256" w:lineRule="auto"/>
              <w:ind w:left="0"/>
              <w:jc w:val="center"/>
              <w:rPr>
                <w:rFonts w:cs="Arial"/>
                <w:sz w:val="36"/>
                <w:szCs w:val="36"/>
              </w:rPr>
            </w:pPr>
            <w:r w:rsidRPr="005117A8">
              <w:rPr>
                <w:rFonts w:cs="Arial"/>
                <w:kern w:val="24"/>
                <w:szCs w:val="22"/>
              </w:rPr>
              <w:t>82.2</w:t>
            </w:r>
          </w:p>
        </w:tc>
      </w:tr>
    </w:tbl>
    <w:p w14:paraId="13A39580" w14:textId="77777777" w:rsidR="000D64F2" w:rsidRDefault="00470FEE" w:rsidP="00BF7CB0">
      <w:pPr>
        <w:ind w:left="0"/>
      </w:pPr>
      <w:r>
        <w:br w:type="textWrapping" w:clear="all"/>
      </w:r>
    </w:p>
    <w:p w14:paraId="05AB176F" w14:textId="77777777" w:rsidR="00327D07" w:rsidRDefault="00327D07" w:rsidP="005117A8">
      <w:pPr>
        <w:ind w:left="0"/>
        <w:jc w:val="both"/>
      </w:pPr>
      <w:r>
        <w:t xml:space="preserve">The </w:t>
      </w:r>
      <w:r w:rsidR="000D64F2">
        <w:t xml:space="preserve">intuition here </w:t>
      </w:r>
      <w:r>
        <w:t xml:space="preserve">is </w:t>
      </w:r>
      <w:r w:rsidR="000D64F2">
        <w:t xml:space="preserve">that the existing </w:t>
      </w:r>
      <w:r>
        <w:t xml:space="preserve">MDO share carries forward for surviving loans while </w:t>
      </w:r>
      <w:r w:rsidR="00D11113">
        <w:t>those recaptured loans take the Fannie</w:t>
      </w:r>
      <w:r>
        <w:t xml:space="preserve"> market share for </w:t>
      </w:r>
      <w:r w:rsidR="00D11113">
        <w:t>incoming originations</w:t>
      </w:r>
      <w:r>
        <w:t>.</w:t>
      </w:r>
      <w:r w:rsidR="00D11113">
        <w:t xml:space="preserve"> As we finalize details of the model implementation, it is possible that the refi originations market volume in the above equation will be replaced </w:t>
      </w:r>
      <w:r w:rsidR="000D64F2">
        <w:t xml:space="preserve">with </w:t>
      </w:r>
      <w:r w:rsidR="00A450B7">
        <w:t xml:space="preserve">the previous value of the LLC and be built iteratively. It is also possible that the </w:t>
      </w:r>
      <w:r w:rsidR="00A450B7" w:rsidRPr="005117A8">
        <w:rPr>
          <w:i/>
        </w:rPr>
        <w:t>WAL</w:t>
      </w:r>
      <w:r w:rsidR="00A450B7">
        <w:t xml:space="preserve"> which is a lifetime measure that may be difficult (or impossible) for SFM to calculate may be replaced by some other average </w:t>
      </w:r>
      <w:proofErr w:type="spellStart"/>
      <w:r w:rsidR="00A450B7">
        <w:t>liqudation</w:t>
      </w:r>
      <w:proofErr w:type="spellEnd"/>
      <w:r w:rsidR="00A450B7">
        <w:t xml:space="preserve"> measure that helps gauge how much of MDO/the Fannie book is churning in any given period. </w:t>
      </w:r>
      <w:r w:rsidR="00D11113">
        <w:t xml:space="preserve"> </w:t>
      </w:r>
    </w:p>
    <w:p w14:paraId="0FAEBF31" w14:textId="77777777" w:rsidR="00327D07" w:rsidRDefault="00327D07" w:rsidP="005117A8">
      <w:pPr>
        <w:ind w:left="0"/>
        <w:jc w:val="both"/>
      </w:pPr>
      <w:r>
        <w:t xml:space="preserve">Given the book date values for MDO share, </w:t>
      </w:r>
      <w:r w:rsidR="00A450B7">
        <w:t xml:space="preserve">the </w:t>
      </w:r>
      <w:r>
        <w:t xml:space="preserve">PMM market share, </w:t>
      </w:r>
      <w:r w:rsidR="00A450B7">
        <w:t xml:space="preserve">the refi </w:t>
      </w:r>
      <w:r>
        <w:t xml:space="preserve">market share, PMM market volume, </w:t>
      </w:r>
      <w:r w:rsidR="00A450B7">
        <w:t xml:space="preserve">a measure of the refi </w:t>
      </w:r>
      <w:r>
        <w:t xml:space="preserve">Market volume and the iteration structure, </w:t>
      </w:r>
      <w:r w:rsidR="00A450B7">
        <w:t xml:space="preserve">the </w:t>
      </w:r>
      <w:r>
        <w:t xml:space="preserve">MDO share can be forecasted </w:t>
      </w:r>
      <w:r w:rsidR="00A450B7">
        <w:t xml:space="preserve">as an estimate for the refi </w:t>
      </w:r>
      <w:r>
        <w:t>liquidation share.</w:t>
      </w:r>
    </w:p>
    <w:p w14:paraId="3DE96150" w14:textId="77777777" w:rsidR="00C45AB2" w:rsidRPr="005117A8" w:rsidRDefault="00C45AB2" w:rsidP="005117A8">
      <w:pPr>
        <w:ind w:left="0"/>
        <w:rPr>
          <w:i/>
        </w:rPr>
      </w:pPr>
      <w:r w:rsidRPr="001E4C7C">
        <w:rPr>
          <w:i/>
        </w:rPr>
        <w:t>Balance Increase</w:t>
      </w:r>
    </w:p>
    <w:p w14:paraId="3D4721D7" w14:textId="77777777" w:rsidR="00DC0BC3" w:rsidRDefault="00327D07" w:rsidP="005117A8">
      <w:pPr>
        <w:ind w:left="0"/>
        <w:jc w:val="both"/>
      </w:pPr>
      <w:r>
        <w:t xml:space="preserve">The </w:t>
      </w:r>
      <w:r w:rsidR="00592CF3">
        <w:t xml:space="preserve">final </w:t>
      </w:r>
      <w:r>
        <w:t>term</w:t>
      </w:r>
      <w:r w:rsidR="00592CF3">
        <w:t xml:space="preserve"> in the recapture rate</w:t>
      </w:r>
      <w:r>
        <w:t>, balance increase</w:t>
      </w:r>
      <w:r w:rsidR="00DC0BC3">
        <w:t xml:space="preserve"> (from </w:t>
      </w:r>
      <w:r w:rsidR="00592CF3">
        <w:t xml:space="preserve">the point of refi </w:t>
      </w:r>
      <w:r w:rsidR="00DC0BC3">
        <w:t>liquidation</w:t>
      </w:r>
      <w:r w:rsidR="00592CF3">
        <w:t>s</w:t>
      </w:r>
      <w:r w:rsidR="00DC0BC3">
        <w:t xml:space="preserve"> to </w:t>
      </w:r>
      <w:r w:rsidR="00592CF3">
        <w:t xml:space="preserve">refi </w:t>
      </w:r>
      <w:proofErr w:type="spellStart"/>
      <w:r w:rsidR="00592CF3">
        <w:t>acquistion</w:t>
      </w:r>
      <w:proofErr w:type="spellEnd"/>
      <w:r w:rsidR="00DC0BC3">
        <w:t>)</w:t>
      </w:r>
      <w:r>
        <w:t xml:space="preserve">, is obtained from </w:t>
      </w:r>
      <w:r w:rsidR="00592CF3">
        <w:t>the SFM (and existed in the LFM as well)</w:t>
      </w:r>
      <w:r w:rsidR="00DC0BC3">
        <w:t xml:space="preserve">, specifically from </w:t>
      </w:r>
      <w:r w:rsidR="00592CF3">
        <w:t xml:space="preserve">the </w:t>
      </w:r>
      <w:proofErr w:type="spellStart"/>
      <w:r w:rsidR="00DC0BC3">
        <w:t>Cashout</w:t>
      </w:r>
      <w:proofErr w:type="spellEnd"/>
      <w:r w:rsidR="00DC0BC3">
        <w:t xml:space="preserve"> Refi Ratio </w:t>
      </w:r>
      <w:r w:rsidR="00592CF3">
        <w:t xml:space="preserve">(CRR) </w:t>
      </w:r>
      <w:r w:rsidR="00DC0BC3">
        <w:t xml:space="preserve">model and </w:t>
      </w:r>
      <w:r w:rsidR="00592CF3">
        <w:t xml:space="preserve">the </w:t>
      </w:r>
      <w:r w:rsidR="00DC0BC3">
        <w:t xml:space="preserve">historical average of </w:t>
      </w:r>
      <w:r w:rsidR="00592CF3">
        <w:t xml:space="preserve">the </w:t>
      </w:r>
      <w:proofErr w:type="spellStart"/>
      <w:r w:rsidR="005859D0">
        <w:t>cashout</w:t>
      </w:r>
      <w:proofErr w:type="spellEnd"/>
      <w:r w:rsidR="005859D0">
        <w:t xml:space="preserve"> </w:t>
      </w:r>
      <w:proofErr w:type="spellStart"/>
      <w:r w:rsidR="005859D0">
        <w:t>refis</w:t>
      </w:r>
      <w:proofErr w:type="spellEnd"/>
      <w:r w:rsidR="00DC0BC3">
        <w:t xml:space="preserve"> to </w:t>
      </w:r>
      <w:r w:rsidR="00592CF3">
        <w:t xml:space="preserve">prepay </w:t>
      </w:r>
      <w:r w:rsidR="00DC0BC3">
        <w:t xml:space="preserve">UPB and </w:t>
      </w:r>
      <w:r w:rsidR="005859D0">
        <w:t xml:space="preserve">the </w:t>
      </w:r>
      <w:r w:rsidR="00DC0BC3">
        <w:t xml:space="preserve">historical average of </w:t>
      </w:r>
      <w:r w:rsidR="005859D0">
        <w:t>the rate-t</w:t>
      </w:r>
      <w:r w:rsidR="00DC0BC3">
        <w:t xml:space="preserve">erm to </w:t>
      </w:r>
      <w:r w:rsidR="005859D0">
        <w:t xml:space="preserve">prepay </w:t>
      </w:r>
      <w:r w:rsidR="00DC0BC3">
        <w:t xml:space="preserve">UPB. </w:t>
      </w:r>
      <w:r w:rsidR="005859D0">
        <w:t>The CRR</w:t>
      </w:r>
      <w:r w:rsidR="00DC0BC3">
        <w:t xml:space="preserve"> model uses a logistic regression to predict </w:t>
      </w:r>
      <w:r w:rsidR="005859D0">
        <w:t xml:space="preserve">the </w:t>
      </w:r>
      <w:proofErr w:type="spellStart"/>
      <w:r w:rsidR="00DC0BC3">
        <w:t>cashout</w:t>
      </w:r>
      <w:proofErr w:type="spellEnd"/>
      <w:r w:rsidR="00DC0BC3">
        <w:t xml:space="preserve"> refi </w:t>
      </w:r>
      <w:r w:rsidR="005859D0">
        <w:t xml:space="preserve">over prepay </w:t>
      </w:r>
      <w:r w:rsidR="00DC0BC3">
        <w:t xml:space="preserve">ratio from </w:t>
      </w:r>
      <w:r w:rsidR="005859D0">
        <w:t xml:space="preserve">the </w:t>
      </w:r>
      <w:r w:rsidR="00DC0BC3">
        <w:t xml:space="preserve">home price index and </w:t>
      </w:r>
      <w:r w:rsidR="005859D0">
        <w:t xml:space="preserve">the </w:t>
      </w:r>
      <w:r w:rsidR="00DC0BC3">
        <w:t>interest rate</w:t>
      </w:r>
      <w:r w:rsidR="005859D0">
        <w:t xml:space="preserve"> projection</w:t>
      </w:r>
      <w:r w:rsidR="00DC0BC3">
        <w:t xml:space="preserve">. </w:t>
      </w:r>
      <w:r w:rsidR="005859D0">
        <w:t xml:space="preserve">The predicted </w:t>
      </w:r>
      <w:proofErr w:type="spellStart"/>
      <w:r w:rsidR="00DC0BC3">
        <w:t>cashout</w:t>
      </w:r>
      <w:proofErr w:type="spellEnd"/>
      <w:r w:rsidR="00DC0BC3">
        <w:t xml:space="preserve"> refi ratio</w:t>
      </w:r>
      <w:r w:rsidR="005859D0">
        <w:t xml:space="preserve"> </w:t>
      </w:r>
      <w:r w:rsidR="00DC0BC3">
        <w:t xml:space="preserve">is </w:t>
      </w:r>
      <w:r w:rsidR="005859D0">
        <w:t xml:space="preserve">then </w:t>
      </w:r>
      <w:r w:rsidR="00DC0BC3">
        <w:t xml:space="preserve">used </w:t>
      </w:r>
      <w:r w:rsidR="005859D0">
        <w:t>to calculate the</w:t>
      </w:r>
      <w:r w:rsidR="00DC0BC3">
        <w:t xml:space="preserve"> balance increase as follows:</w:t>
      </w:r>
    </w:p>
    <w:p w14:paraId="6CE9FE88" w14:textId="77777777" w:rsidR="00327D07" w:rsidRPr="00DC0BC3" w:rsidRDefault="005859D0" w:rsidP="00BF7CB0">
      <w:pPr>
        <w:ind w:left="0"/>
        <w:rPr>
          <w:sz w:val="20"/>
          <w:szCs w:val="20"/>
        </w:rPr>
      </w:pPr>
      <m:oMathPara>
        <m:oMath>
          <m:r>
            <w:rPr>
              <w:rFonts w:ascii="Cambria Math" w:hAnsi="Cambria Math"/>
              <w:sz w:val="20"/>
              <w:szCs w:val="20"/>
            </w:rPr>
            <m:t xml:space="preserve">1+Balance Increase = Historical Average of Cashout Refi to Prepay UPB*Cashout Refi Ratio+ Historical Average of RateTerm Refi to Prepay UPB*(1-Cashout Refi Ratio);  </m:t>
          </m:r>
        </m:oMath>
      </m:oMathPara>
    </w:p>
    <w:p w14:paraId="67D6A7E8" w14:textId="77777777" w:rsidR="00FE076A" w:rsidRDefault="00C45AB2" w:rsidP="005117A8">
      <w:pPr>
        <w:ind w:left="0"/>
        <w:jc w:val="both"/>
      </w:pPr>
      <w:r>
        <w:t>The following excerpt comes from the</w:t>
      </w:r>
      <w:r w:rsidR="00FE076A" w:rsidRPr="00881A89">
        <w:t xml:space="preserve"> LFM New </w:t>
      </w:r>
      <w:proofErr w:type="spellStart"/>
      <w:r w:rsidR="00FE076A" w:rsidRPr="00881A89">
        <w:t>Acquistion</w:t>
      </w:r>
      <w:proofErr w:type="spellEnd"/>
      <w:r w:rsidR="00FE076A" w:rsidRPr="00881A89">
        <w:t xml:space="preserve"> Model </w:t>
      </w:r>
      <w:r>
        <w:t>(LFM-NAM) and provides</w:t>
      </w:r>
      <w:r w:rsidRPr="00881A89">
        <w:t xml:space="preserve"> </w:t>
      </w:r>
      <w:r>
        <w:t>some</w:t>
      </w:r>
      <w:r w:rsidRPr="00881A89">
        <w:t xml:space="preserve"> </w:t>
      </w:r>
      <w:r w:rsidR="00FE076A" w:rsidRPr="00881A89">
        <w:t>detail</w:t>
      </w:r>
      <w:r>
        <w:t>s</w:t>
      </w:r>
      <w:r w:rsidR="00FE076A" w:rsidRPr="00881A89">
        <w:t xml:space="preserve"> on </w:t>
      </w:r>
      <w:r>
        <w:t>the CRR:</w:t>
      </w:r>
    </w:p>
    <w:p w14:paraId="30F45CE7" w14:textId="77777777" w:rsidR="00C45AB2" w:rsidRPr="005117A8" w:rsidRDefault="00C45AB2" w:rsidP="005117A8">
      <w:pPr>
        <w:ind w:left="0"/>
        <w:jc w:val="both"/>
        <w:rPr>
          <w:b/>
          <w:color w:val="4F81BD" w:themeColor="accent1"/>
        </w:rPr>
      </w:pPr>
      <w:r w:rsidRPr="005117A8">
        <w:rPr>
          <w:b/>
          <w:color w:val="4F81BD" w:themeColor="accent1"/>
        </w:rPr>
        <w:t>From the LFM Model Doc (In Blue):</w:t>
      </w:r>
    </w:p>
    <w:p w14:paraId="299CD9CB" w14:textId="77777777" w:rsidR="00AF092A" w:rsidRPr="005117A8" w:rsidRDefault="00AF092A" w:rsidP="005117A8">
      <w:pPr>
        <w:ind w:left="0"/>
        <w:jc w:val="both"/>
        <w:rPr>
          <w:color w:val="4F81BD" w:themeColor="accent1"/>
        </w:rPr>
      </w:pPr>
      <w:r w:rsidRPr="005117A8">
        <w:rPr>
          <w:color w:val="4F81BD" w:themeColor="accent1"/>
        </w:rPr>
        <w:t xml:space="preserve">The share of refi loans that are </w:t>
      </w:r>
      <w:proofErr w:type="spellStart"/>
      <w:r w:rsidRPr="005117A8">
        <w:rPr>
          <w:color w:val="4F81BD" w:themeColor="accent1"/>
        </w:rPr>
        <w:t>cashout</w:t>
      </w:r>
      <w:proofErr w:type="spellEnd"/>
      <w:r w:rsidRPr="005117A8">
        <w:rPr>
          <w:color w:val="4F81BD" w:themeColor="accent1"/>
        </w:rPr>
        <w:t xml:space="preserve"> </w:t>
      </w:r>
      <w:proofErr w:type="spellStart"/>
      <w:r w:rsidRPr="005117A8">
        <w:rPr>
          <w:color w:val="4F81BD" w:themeColor="accent1"/>
        </w:rPr>
        <w:t>refis</w:t>
      </w:r>
      <w:proofErr w:type="spellEnd"/>
      <w:r w:rsidRPr="005117A8">
        <w:rPr>
          <w:color w:val="4F81BD" w:themeColor="accent1"/>
        </w:rPr>
        <w:t xml:space="preserve"> is driven by two key economic factors: </w:t>
      </w:r>
    </w:p>
    <w:p w14:paraId="015C0C5A" w14:textId="77777777" w:rsidR="00AF092A" w:rsidRPr="005117A8" w:rsidRDefault="00AF092A" w:rsidP="005117A8">
      <w:pPr>
        <w:ind w:left="0"/>
        <w:jc w:val="both"/>
        <w:rPr>
          <w:color w:val="4F81BD" w:themeColor="accent1"/>
        </w:rPr>
      </w:pPr>
      <w:r w:rsidRPr="005117A8">
        <w:rPr>
          <w:b/>
          <w:color w:val="4F81BD" w:themeColor="accent1"/>
        </w:rPr>
        <w:t>Rate incentive:</w:t>
      </w:r>
      <w:r w:rsidRPr="005117A8">
        <w:rPr>
          <w:color w:val="4F81BD" w:themeColor="accent1"/>
        </w:rPr>
        <w:t xml:space="preserve"> When rates decrease, more borrowers will refinance to take advantage of the better rates, and </w:t>
      </w:r>
      <w:proofErr w:type="spellStart"/>
      <w:r w:rsidRPr="005117A8">
        <w:rPr>
          <w:color w:val="4F81BD" w:themeColor="accent1"/>
        </w:rPr>
        <w:t>cashout</w:t>
      </w:r>
      <w:proofErr w:type="spellEnd"/>
      <w:r w:rsidRPr="005117A8">
        <w:rPr>
          <w:color w:val="4F81BD" w:themeColor="accent1"/>
        </w:rPr>
        <w:t xml:space="preserve"> </w:t>
      </w:r>
      <w:proofErr w:type="spellStart"/>
      <w:r w:rsidRPr="005117A8">
        <w:rPr>
          <w:color w:val="4F81BD" w:themeColor="accent1"/>
        </w:rPr>
        <w:t>refis</w:t>
      </w:r>
      <w:proofErr w:type="spellEnd"/>
      <w:r w:rsidRPr="005117A8">
        <w:rPr>
          <w:color w:val="4F81BD" w:themeColor="accent1"/>
        </w:rPr>
        <w:t xml:space="preserve"> will represent a smaller share of total </w:t>
      </w:r>
      <w:proofErr w:type="spellStart"/>
      <w:r w:rsidRPr="005117A8">
        <w:rPr>
          <w:color w:val="4F81BD" w:themeColor="accent1"/>
        </w:rPr>
        <w:t>refis</w:t>
      </w:r>
      <w:proofErr w:type="spellEnd"/>
      <w:r w:rsidRPr="005117A8">
        <w:rPr>
          <w:color w:val="4F81BD" w:themeColor="accent1"/>
        </w:rPr>
        <w:t xml:space="preserve">. Conversely, when rates increase, more </w:t>
      </w:r>
      <w:proofErr w:type="spellStart"/>
      <w:r w:rsidRPr="005117A8">
        <w:rPr>
          <w:color w:val="4F81BD" w:themeColor="accent1"/>
        </w:rPr>
        <w:t>refis</w:t>
      </w:r>
      <w:proofErr w:type="spellEnd"/>
      <w:r w:rsidRPr="005117A8">
        <w:rPr>
          <w:color w:val="4F81BD" w:themeColor="accent1"/>
        </w:rPr>
        <w:t xml:space="preserve"> will be the result of </w:t>
      </w:r>
      <w:proofErr w:type="spellStart"/>
      <w:r w:rsidRPr="005117A8">
        <w:rPr>
          <w:color w:val="4F81BD" w:themeColor="accent1"/>
        </w:rPr>
        <w:t>cashouts</w:t>
      </w:r>
      <w:proofErr w:type="spellEnd"/>
      <w:r w:rsidRPr="005117A8">
        <w:rPr>
          <w:color w:val="4F81BD" w:themeColor="accent1"/>
        </w:rPr>
        <w:t>.</w:t>
      </w:r>
    </w:p>
    <w:p w14:paraId="435296BC" w14:textId="77777777" w:rsidR="00AF092A" w:rsidRPr="005117A8" w:rsidRDefault="00AF092A" w:rsidP="005117A8">
      <w:pPr>
        <w:ind w:left="0"/>
        <w:jc w:val="both"/>
        <w:rPr>
          <w:color w:val="4F81BD" w:themeColor="accent1"/>
        </w:rPr>
      </w:pPr>
      <w:r w:rsidRPr="005117A8">
        <w:rPr>
          <w:b/>
          <w:color w:val="4F81BD" w:themeColor="accent1"/>
        </w:rPr>
        <w:t>MTM LTV:</w:t>
      </w:r>
      <w:r w:rsidRPr="005117A8">
        <w:rPr>
          <w:color w:val="4F81BD" w:themeColor="accent1"/>
        </w:rPr>
        <w:t xml:space="preserve"> </w:t>
      </w:r>
      <w:proofErr w:type="spellStart"/>
      <w:r w:rsidRPr="005117A8">
        <w:rPr>
          <w:color w:val="4F81BD" w:themeColor="accent1"/>
        </w:rPr>
        <w:t>Cashout</w:t>
      </w:r>
      <w:proofErr w:type="spellEnd"/>
      <w:r w:rsidRPr="005117A8">
        <w:rPr>
          <w:color w:val="4F81BD" w:themeColor="accent1"/>
        </w:rPr>
        <w:t xml:space="preserve"> </w:t>
      </w:r>
      <w:proofErr w:type="spellStart"/>
      <w:r w:rsidRPr="005117A8">
        <w:rPr>
          <w:color w:val="4F81BD" w:themeColor="accent1"/>
        </w:rPr>
        <w:t>refis</w:t>
      </w:r>
      <w:proofErr w:type="spellEnd"/>
      <w:r w:rsidRPr="005117A8">
        <w:rPr>
          <w:color w:val="4F81BD" w:themeColor="accent1"/>
        </w:rPr>
        <w:t xml:space="preserve"> also require a certain amount of equity (usually 20-25%). When, on average, loans have high MTM LTV, we expect </w:t>
      </w:r>
      <w:proofErr w:type="spellStart"/>
      <w:r w:rsidRPr="005117A8">
        <w:rPr>
          <w:color w:val="4F81BD" w:themeColor="accent1"/>
        </w:rPr>
        <w:t>cashout</w:t>
      </w:r>
      <w:proofErr w:type="spellEnd"/>
      <w:r w:rsidRPr="005117A8">
        <w:rPr>
          <w:color w:val="4F81BD" w:themeColor="accent1"/>
        </w:rPr>
        <w:t xml:space="preserve"> </w:t>
      </w:r>
      <w:proofErr w:type="spellStart"/>
      <w:r w:rsidRPr="005117A8">
        <w:rPr>
          <w:color w:val="4F81BD" w:themeColor="accent1"/>
        </w:rPr>
        <w:t>refis</w:t>
      </w:r>
      <w:proofErr w:type="spellEnd"/>
      <w:r w:rsidRPr="005117A8">
        <w:rPr>
          <w:color w:val="4F81BD" w:themeColor="accent1"/>
        </w:rPr>
        <w:t xml:space="preserve"> to represent a smaller share of total </w:t>
      </w:r>
      <w:proofErr w:type="spellStart"/>
      <w:r w:rsidRPr="005117A8">
        <w:rPr>
          <w:color w:val="4F81BD" w:themeColor="accent1"/>
        </w:rPr>
        <w:t>refis</w:t>
      </w:r>
      <w:proofErr w:type="spellEnd"/>
      <w:r w:rsidRPr="005117A8">
        <w:rPr>
          <w:color w:val="4F81BD" w:themeColor="accent1"/>
        </w:rPr>
        <w:t xml:space="preserve">, and when loans have low MTM LTV, more </w:t>
      </w:r>
      <w:proofErr w:type="spellStart"/>
      <w:r w:rsidRPr="005117A8">
        <w:rPr>
          <w:color w:val="4F81BD" w:themeColor="accent1"/>
        </w:rPr>
        <w:t>refis</w:t>
      </w:r>
      <w:proofErr w:type="spellEnd"/>
      <w:r w:rsidRPr="005117A8">
        <w:rPr>
          <w:color w:val="4F81BD" w:themeColor="accent1"/>
        </w:rPr>
        <w:t xml:space="preserve"> will be </w:t>
      </w:r>
      <w:proofErr w:type="spellStart"/>
      <w:r w:rsidRPr="005117A8">
        <w:rPr>
          <w:color w:val="4F81BD" w:themeColor="accent1"/>
        </w:rPr>
        <w:t>cashout</w:t>
      </w:r>
      <w:proofErr w:type="spellEnd"/>
      <w:r w:rsidRPr="005117A8">
        <w:rPr>
          <w:color w:val="4F81BD" w:themeColor="accent1"/>
        </w:rPr>
        <w:t xml:space="preserve"> </w:t>
      </w:r>
      <w:proofErr w:type="spellStart"/>
      <w:r w:rsidRPr="005117A8">
        <w:rPr>
          <w:color w:val="4F81BD" w:themeColor="accent1"/>
        </w:rPr>
        <w:t>refis</w:t>
      </w:r>
      <w:proofErr w:type="spellEnd"/>
      <w:r w:rsidRPr="005117A8">
        <w:rPr>
          <w:color w:val="4F81BD" w:themeColor="accent1"/>
        </w:rPr>
        <w:t>.</w:t>
      </w:r>
    </w:p>
    <w:p w14:paraId="526D936C" w14:textId="77777777" w:rsidR="00AF092A" w:rsidRPr="005117A8" w:rsidRDefault="00AF092A" w:rsidP="005117A8">
      <w:pPr>
        <w:ind w:left="0"/>
        <w:jc w:val="both"/>
        <w:rPr>
          <w:color w:val="4F81BD" w:themeColor="accent1"/>
        </w:rPr>
      </w:pPr>
      <w:r w:rsidRPr="005117A8">
        <w:rPr>
          <w:color w:val="4F81BD" w:themeColor="accent1"/>
        </w:rPr>
        <w:t>Calculating average MTM LTV for the entire book for each month of the forecast is not computationally feasible. Instead, we use the difference between HPI and the “expected” HPI from the linear HPI trend of the course of the estimation period. When HPI is significantly higher than the trend, we expect loans to have low MTM LTV because home prices are growing rapidly. Conversely, when HPI is lower than the trend would say, MTM LTV will high. This is observed in the data:</w:t>
      </w:r>
    </w:p>
    <w:p w14:paraId="50BD7578" w14:textId="77777777" w:rsidR="00AF092A" w:rsidRPr="005117A8" w:rsidRDefault="00AF092A" w:rsidP="005117A8">
      <w:pPr>
        <w:ind w:left="0"/>
        <w:jc w:val="both"/>
        <w:rPr>
          <w:color w:val="4F81BD" w:themeColor="accent1"/>
        </w:rPr>
      </w:pPr>
      <w:r w:rsidRPr="005117A8">
        <w:rPr>
          <w:noProof/>
          <w:color w:val="4F81BD" w:themeColor="accent1"/>
        </w:rPr>
        <w:drawing>
          <wp:inline distT="0" distB="0" distL="0" distR="0" wp14:anchorId="00A4092A" wp14:editId="30004C94">
            <wp:extent cx="4572000" cy="2343150"/>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505144" w14:textId="77777777" w:rsidR="00AF092A" w:rsidRPr="005117A8" w:rsidRDefault="00AF092A" w:rsidP="005117A8">
      <w:pPr>
        <w:ind w:left="0"/>
        <w:jc w:val="both"/>
        <w:rPr>
          <w:color w:val="4F81BD" w:themeColor="accent1"/>
        </w:rPr>
      </w:pPr>
      <w:r w:rsidRPr="005117A8">
        <w:rPr>
          <w:noProof/>
          <w:color w:val="4F81BD" w:themeColor="accent1"/>
        </w:rPr>
        <w:drawing>
          <wp:inline distT="0" distB="0" distL="0" distR="0" wp14:anchorId="168685B6" wp14:editId="41C46215">
            <wp:extent cx="4572000" cy="234315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4A5AEC" w14:textId="77777777" w:rsidR="00AF092A" w:rsidRPr="005117A8" w:rsidRDefault="00AF092A" w:rsidP="005117A8">
      <w:pPr>
        <w:ind w:left="0"/>
        <w:jc w:val="both"/>
        <w:rPr>
          <w:i/>
          <w:color w:val="4F81BD" w:themeColor="accent1"/>
        </w:rPr>
      </w:pPr>
      <w:proofErr w:type="spellStart"/>
      <w:r w:rsidRPr="005117A8">
        <w:rPr>
          <w:i/>
          <w:color w:val="4F81BD" w:themeColor="accent1"/>
        </w:rPr>
        <w:t>Cashout</w:t>
      </w:r>
      <w:proofErr w:type="spellEnd"/>
      <w:r w:rsidRPr="005117A8">
        <w:rPr>
          <w:i/>
          <w:color w:val="4F81BD" w:themeColor="accent1"/>
        </w:rPr>
        <w:t xml:space="preserve"> Ratio Model</w:t>
      </w:r>
    </w:p>
    <w:p w14:paraId="1A8ED293" w14:textId="77777777" w:rsidR="00AF092A" w:rsidRPr="005117A8" w:rsidRDefault="00AF092A" w:rsidP="005117A8">
      <w:pPr>
        <w:ind w:left="0"/>
        <w:jc w:val="both"/>
        <w:rPr>
          <w:color w:val="4F81BD" w:themeColor="accent1"/>
        </w:rPr>
      </w:pPr>
      <w:r w:rsidRPr="005117A8">
        <w:rPr>
          <w:color w:val="4F81BD" w:themeColor="accent1"/>
        </w:rPr>
        <w:t xml:space="preserve">The </w:t>
      </w:r>
      <w:proofErr w:type="spellStart"/>
      <w:r w:rsidRPr="005117A8">
        <w:rPr>
          <w:color w:val="4F81BD" w:themeColor="accent1"/>
        </w:rPr>
        <w:t>cashout</w:t>
      </w:r>
      <w:proofErr w:type="spellEnd"/>
      <w:r w:rsidRPr="005117A8">
        <w:rPr>
          <w:color w:val="4F81BD" w:themeColor="accent1"/>
        </w:rPr>
        <w:t xml:space="preserve"> refi r</w:t>
      </w:r>
      <w:r w:rsidR="00FC0DFB" w:rsidRPr="005117A8">
        <w:rPr>
          <w:color w:val="4F81BD" w:themeColor="accent1"/>
        </w:rPr>
        <w:t>atio model is a two-stage model:</w:t>
      </w:r>
      <w:r w:rsidRPr="005117A8">
        <w:rPr>
          <w:color w:val="4F81BD" w:themeColor="accent1"/>
        </w:rPr>
        <w:t xml:space="preserve"> first </w:t>
      </w:r>
      <w:r w:rsidR="00FC0DFB" w:rsidRPr="005117A8">
        <w:rPr>
          <w:color w:val="4F81BD" w:themeColor="accent1"/>
        </w:rPr>
        <w:t>stage estimates</w:t>
      </w:r>
      <w:r w:rsidRPr="005117A8">
        <w:rPr>
          <w:color w:val="4F81BD" w:themeColor="accent1"/>
        </w:rPr>
        <w:t xml:space="preserve"> average rate incentive at the national level, and </w:t>
      </w:r>
      <w:r w:rsidR="00FC0DFB" w:rsidRPr="005117A8">
        <w:rPr>
          <w:color w:val="4F81BD" w:themeColor="accent1"/>
        </w:rPr>
        <w:t>second stage estimates</w:t>
      </w:r>
      <w:r w:rsidRPr="005117A8">
        <w:rPr>
          <w:color w:val="4F81BD" w:themeColor="accent1"/>
        </w:rPr>
        <w:t xml:space="preserve"> </w:t>
      </w:r>
      <w:proofErr w:type="spellStart"/>
      <w:r w:rsidRPr="005117A8">
        <w:rPr>
          <w:color w:val="4F81BD" w:themeColor="accent1"/>
        </w:rPr>
        <w:t>cashout</w:t>
      </w:r>
      <w:proofErr w:type="spellEnd"/>
      <w:r w:rsidRPr="005117A8">
        <w:rPr>
          <w:color w:val="4F81BD" w:themeColor="accent1"/>
        </w:rPr>
        <w:t xml:space="preserve"> ratio</w:t>
      </w:r>
      <w:r w:rsidR="00FC0DFB" w:rsidRPr="005117A8">
        <w:rPr>
          <w:color w:val="4F81BD" w:themeColor="accent1"/>
        </w:rPr>
        <w:t xml:space="preserve"> using first stage output as input variable</w:t>
      </w:r>
      <w:r w:rsidRPr="005117A8">
        <w:rPr>
          <w:color w:val="4F81BD" w:themeColor="accent1"/>
        </w:rPr>
        <w:t>.</w:t>
      </w:r>
      <w:r w:rsidR="004C6DA2" w:rsidRPr="005117A8">
        <w:rPr>
          <w:color w:val="4F81BD" w:themeColor="accent1"/>
        </w:rPr>
        <w:t xml:space="preserve"> Rate incentive is defined as current note rate minus market rate. </w:t>
      </w:r>
    </w:p>
    <w:p w14:paraId="743105C6" w14:textId="77777777" w:rsidR="00AF092A" w:rsidRPr="005117A8" w:rsidRDefault="00AF092A" w:rsidP="005117A8">
      <w:pPr>
        <w:ind w:left="0"/>
        <w:jc w:val="both"/>
        <w:rPr>
          <w:color w:val="4F81BD" w:themeColor="accent1"/>
        </w:rPr>
      </w:pPr>
      <w:r w:rsidRPr="005117A8">
        <w:rPr>
          <w:color w:val="4F81BD" w:themeColor="accent1"/>
        </w:rPr>
        <w:t>The rate incentive model is a linear regression using FRM30 gr</w:t>
      </w:r>
      <w:r w:rsidR="00444D93" w:rsidRPr="005117A8">
        <w:rPr>
          <w:color w:val="4F81BD" w:themeColor="accent1"/>
        </w:rPr>
        <w:t>owth in the previous five years, where dependent variable is average rate incentive.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353"/>
        <w:gridCol w:w="1134"/>
        <w:gridCol w:w="1135"/>
        <w:gridCol w:w="4105"/>
      </w:tblGrid>
      <w:tr w:rsidR="009F4940" w:rsidRPr="005117A8" w14:paraId="5C3FD697" w14:textId="77777777" w:rsidTr="005117A8">
        <w:trPr>
          <w:trHeight w:val="300"/>
        </w:trPr>
        <w:tc>
          <w:tcPr>
            <w:tcW w:w="807" w:type="pct"/>
            <w:shd w:val="clear" w:color="auto" w:fill="D9D9D9" w:themeFill="background1" w:themeFillShade="D9"/>
            <w:noWrap/>
            <w:vAlign w:val="bottom"/>
            <w:hideMark/>
          </w:tcPr>
          <w:p w14:paraId="17B77BDC" w14:textId="77777777" w:rsidR="00DC1046" w:rsidRPr="005117A8" w:rsidRDefault="00DC1046" w:rsidP="005117A8">
            <w:pPr>
              <w:ind w:left="0"/>
              <w:rPr>
                <w:b/>
                <w:color w:val="4F81BD" w:themeColor="accent1"/>
              </w:rPr>
            </w:pPr>
            <w:r w:rsidRPr="005117A8">
              <w:rPr>
                <w:b/>
                <w:color w:val="4F81BD" w:themeColor="accent1"/>
              </w:rPr>
              <w:t>Variable</w:t>
            </w:r>
          </w:p>
        </w:tc>
        <w:tc>
          <w:tcPr>
            <w:tcW w:w="644" w:type="pct"/>
            <w:shd w:val="clear" w:color="auto" w:fill="D9D9D9" w:themeFill="background1" w:themeFillShade="D9"/>
            <w:noWrap/>
            <w:vAlign w:val="bottom"/>
            <w:hideMark/>
          </w:tcPr>
          <w:p w14:paraId="7517755E" w14:textId="77777777" w:rsidR="00DC1046" w:rsidRPr="005117A8" w:rsidRDefault="00DC1046" w:rsidP="005117A8">
            <w:pPr>
              <w:ind w:left="0"/>
              <w:rPr>
                <w:b/>
                <w:color w:val="4F81BD" w:themeColor="accent1"/>
              </w:rPr>
            </w:pPr>
            <w:r w:rsidRPr="005117A8">
              <w:rPr>
                <w:b/>
                <w:color w:val="4F81BD" w:themeColor="accent1"/>
              </w:rPr>
              <w:t>Coefficient</w:t>
            </w:r>
          </w:p>
        </w:tc>
        <w:tc>
          <w:tcPr>
            <w:tcW w:w="783" w:type="pct"/>
            <w:shd w:val="clear" w:color="auto" w:fill="D9D9D9" w:themeFill="background1" w:themeFillShade="D9"/>
          </w:tcPr>
          <w:p w14:paraId="1FFE9E2C" w14:textId="77777777" w:rsidR="00DC1046" w:rsidRPr="005117A8" w:rsidRDefault="00DC1046" w:rsidP="005117A8">
            <w:pPr>
              <w:ind w:left="0"/>
              <w:rPr>
                <w:b/>
                <w:color w:val="4F81BD" w:themeColor="accent1"/>
              </w:rPr>
            </w:pPr>
            <w:r w:rsidRPr="005117A8">
              <w:rPr>
                <w:b/>
                <w:color w:val="4F81BD" w:themeColor="accent1"/>
              </w:rPr>
              <w:t>t-Value</w:t>
            </w:r>
          </w:p>
        </w:tc>
        <w:tc>
          <w:tcPr>
            <w:tcW w:w="783" w:type="pct"/>
            <w:shd w:val="clear" w:color="auto" w:fill="D9D9D9" w:themeFill="background1" w:themeFillShade="D9"/>
          </w:tcPr>
          <w:p w14:paraId="0606BDC1" w14:textId="77777777" w:rsidR="00DC1046" w:rsidRPr="005117A8" w:rsidRDefault="00DC1046" w:rsidP="005117A8">
            <w:pPr>
              <w:ind w:left="0"/>
              <w:rPr>
                <w:b/>
                <w:color w:val="4F81BD" w:themeColor="accent1"/>
              </w:rPr>
            </w:pPr>
            <w:r w:rsidRPr="005117A8">
              <w:rPr>
                <w:b/>
                <w:color w:val="4F81BD" w:themeColor="accent1"/>
              </w:rPr>
              <w:t>Prob&gt;|t|</w:t>
            </w:r>
          </w:p>
        </w:tc>
        <w:tc>
          <w:tcPr>
            <w:tcW w:w="1983" w:type="pct"/>
            <w:shd w:val="clear" w:color="auto" w:fill="D9D9D9" w:themeFill="background1" w:themeFillShade="D9"/>
            <w:noWrap/>
            <w:vAlign w:val="bottom"/>
            <w:hideMark/>
          </w:tcPr>
          <w:p w14:paraId="4BAA3854" w14:textId="77777777" w:rsidR="00DC1046" w:rsidRPr="005117A8" w:rsidRDefault="00DC1046" w:rsidP="005117A8">
            <w:pPr>
              <w:ind w:left="0"/>
              <w:rPr>
                <w:b/>
                <w:color w:val="4F81BD" w:themeColor="accent1"/>
              </w:rPr>
            </w:pPr>
            <w:r w:rsidRPr="005117A8">
              <w:rPr>
                <w:b/>
                <w:color w:val="4F81BD" w:themeColor="accent1"/>
              </w:rPr>
              <w:t>Interpretation</w:t>
            </w:r>
          </w:p>
        </w:tc>
      </w:tr>
      <w:tr w:rsidR="009F4940" w:rsidRPr="005117A8" w14:paraId="5211FA42" w14:textId="77777777" w:rsidTr="00FF1989">
        <w:trPr>
          <w:trHeight w:val="300"/>
        </w:trPr>
        <w:tc>
          <w:tcPr>
            <w:tcW w:w="343" w:type="pct"/>
            <w:shd w:val="clear" w:color="auto" w:fill="auto"/>
            <w:noWrap/>
            <w:vAlign w:val="bottom"/>
            <w:hideMark/>
          </w:tcPr>
          <w:p w14:paraId="18184429" w14:textId="77777777" w:rsidR="00DC1046" w:rsidRPr="005117A8" w:rsidRDefault="00DC1046" w:rsidP="005117A8">
            <w:pPr>
              <w:ind w:left="0"/>
              <w:rPr>
                <w:color w:val="4F81BD" w:themeColor="accent1"/>
              </w:rPr>
            </w:pPr>
            <w:r w:rsidRPr="005117A8">
              <w:rPr>
                <w:color w:val="4F81BD" w:themeColor="accent1"/>
              </w:rPr>
              <w:t>Intercept</w:t>
            </w:r>
          </w:p>
        </w:tc>
        <w:tc>
          <w:tcPr>
            <w:tcW w:w="280" w:type="pct"/>
            <w:shd w:val="clear" w:color="auto" w:fill="auto"/>
            <w:noWrap/>
            <w:vAlign w:val="bottom"/>
            <w:hideMark/>
          </w:tcPr>
          <w:p w14:paraId="75FBA28C" w14:textId="77777777" w:rsidR="00DC1046" w:rsidRPr="005117A8" w:rsidRDefault="00DC1046" w:rsidP="005117A8">
            <w:pPr>
              <w:ind w:left="0"/>
              <w:rPr>
                <w:color w:val="4F81BD" w:themeColor="accent1"/>
              </w:rPr>
            </w:pPr>
            <w:r w:rsidRPr="005117A8">
              <w:rPr>
                <w:color w:val="4F81BD" w:themeColor="accent1"/>
              </w:rPr>
              <w:t>4.46657</w:t>
            </w:r>
          </w:p>
        </w:tc>
        <w:tc>
          <w:tcPr>
            <w:tcW w:w="1459" w:type="pct"/>
            <w:vAlign w:val="bottom"/>
          </w:tcPr>
          <w:p w14:paraId="5197C3E7" w14:textId="77777777" w:rsidR="00DC1046" w:rsidRPr="005117A8" w:rsidRDefault="00DC1046" w:rsidP="005117A8">
            <w:pPr>
              <w:ind w:left="0"/>
              <w:rPr>
                <w:color w:val="4F81BD" w:themeColor="accent1"/>
              </w:rPr>
            </w:pPr>
            <w:r w:rsidRPr="005117A8">
              <w:rPr>
                <w:color w:val="4F81BD" w:themeColor="accent1"/>
              </w:rPr>
              <w:t>19.54</w:t>
            </w:r>
          </w:p>
        </w:tc>
        <w:tc>
          <w:tcPr>
            <w:tcW w:w="1459" w:type="pct"/>
            <w:vAlign w:val="bottom"/>
          </w:tcPr>
          <w:p w14:paraId="46435640" w14:textId="77777777" w:rsidR="00DC1046" w:rsidRPr="005117A8" w:rsidRDefault="00DC1046" w:rsidP="005117A8">
            <w:pPr>
              <w:ind w:left="0"/>
              <w:rPr>
                <w:color w:val="4F81BD" w:themeColor="accent1"/>
              </w:rPr>
            </w:pPr>
            <w:r w:rsidRPr="005117A8">
              <w:rPr>
                <w:color w:val="4F81BD" w:themeColor="accent1"/>
              </w:rPr>
              <w:t>&lt;.0001</w:t>
            </w:r>
          </w:p>
        </w:tc>
        <w:tc>
          <w:tcPr>
            <w:tcW w:w="1459" w:type="pct"/>
            <w:shd w:val="clear" w:color="auto" w:fill="auto"/>
            <w:noWrap/>
            <w:vAlign w:val="bottom"/>
            <w:hideMark/>
          </w:tcPr>
          <w:p w14:paraId="2050AD38" w14:textId="77777777" w:rsidR="00DC1046" w:rsidRPr="005117A8" w:rsidRDefault="00DC1046" w:rsidP="005117A8">
            <w:pPr>
              <w:ind w:left="0"/>
              <w:rPr>
                <w:color w:val="4F81BD" w:themeColor="accent1"/>
              </w:rPr>
            </w:pPr>
          </w:p>
        </w:tc>
      </w:tr>
      <w:tr w:rsidR="009F4940" w:rsidRPr="005117A8" w14:paraId="4C8EC037" w14:textId="77777777" w:rsidTr="00FF1989">
        <w:trPr>
          <w:trHeight w:val="300"/>
        </w:trPr>
        <w:tc>
          <w:tcPr>
            <w:tcW w:w="807" w:type="pct"/>
            <w:shd w:val="clear" w:color="auto" w:fill="auto"/>
            <w:noWrap/>
            <w:vAlign w:val="bottom"/>
            <w:hideMark/>
          </w:tcPr>
          <w:p w14:paraId="16BAA9AB" w14:textId="77777777" w:rsidR="00DC1046" w:rsidRPr="005117A8" w:rsidRDefault="00DC1046" w:rsidP="005117A8">
            <w:pPr>
              <w:ind w:left="0"/>
              <w:rPr>
                <w:color w:val="4F81BD" w:themeColor="accent1"/>
              </w:rPr>
            </w:pPr>
            <w:r w:rsidRPr="005117A8">
              <w:rPr>
                <w:color w:val="4F81BD" w:themeColor="accent1"/>
              </w:rPr>
              <w:t>frm30_1yrgr</w:t>
            </w:r>
          </w:p>
        </w:tc>
        <w:tc>
          <w:tcPr>
            <w:tcW w:w="644" w:type="pct"/>
            <w:shd w:val="clear" w:color="auto" w:fill="auto"/>
            <w:noWrap/>
            <w:vAlign w:val="bottom"/>
            <w:hideMark/>
          </w:tcPr>
          <w:p w14:paraId="120BC9FC" w14:textId="77777777" w:rsidR="00DC1046" w:rsidRPr="005117A8" w:rsidRDefault="00DC1046" w:rsidP="005117A8">
            <w:pPr>
              <w:ind w:left="0"/>
              <w:rPr>
                <w:color w:val="4F81BD" w:themeColor="accent1"/>
              </w:rPr>
            </w:pPr>
            <w:r w:rsidRPr="005117A8">
              <w:rPr>
                <w:color w:val="4F81BD" w:themeColor="accent1"/>
              </w:rPr>
              <w:t>-0.5154</w:t>
            </w:r>
          </w:p>
        </w:tc>
        <w:tc>
          <w:tcPr>
            <w:tcW w:w="783" w:type="pct"/>
            <w:vAlign w:val="bottom"/>
          </w:tcPr>
          <w:p w14:paraId="69507940" w14:textId="77777777" w:rsidR="00DC1046" w:rsidRPr="005117A8" w:rsidRDefault="00DC1046" w:rsidP="005117A8">
            <w:pPr>
              <w:ind w:left="0"/>
              <w:rPr>
                <w:color w:val="4F81BD" w:themeColor="accent1"/>
              </w:rPr>
            </w:pPr>
            <w:r w:rsidRPr="005117A8">
              <w:rPr>
                <w:color w:val="4F81BD" w:themeColor="accent1"/>
              </w:rPr>
              <w:t>-1.9</w:t>
            </w:r>
          </w:p>
        </w:tc>
        <w:tc>
          <w:tcPr>
            <w:tcW w:w="783" w:type="pct"/>
            <w:vAlign w:val="bottom"/>
          </w:tcPr>
          <w:p w14:paraId="4F4868A3" w14:textId="77777777" w:rsidR="00DC1046" w:rsidRPr="005117A8" w:rsidRDefault="00DC1046" w:rsidP="005117A8">
            <w:pPr>
              <w:ind w:left="0"/>
              <w:rPr>
                <w:color w:val="4F81BD" w:themeColor="accent1"/>
              </w:rPr>
            </w:pPr>
            <w:r w:rsidRPr="005117A8">
              <w:rPr>
                <w:color w:val="4F81BD" w:themeColor="accent1"/>
              </w:rPr>
              <w:t>0.0595</w:t>
            </w:r>
          </w:p>
        </w:tc>
        <w:tc>
          <w:tcPr>
            <w:tcW w:w="1983" w:type="pct"/>
            <w:shd w:val="clear" w:color="auto" w:fill="auto"/>
            <w:noWrap/>
            <w:vAlign w:val="bottom"/>
            <w:hideMark/>
          </w:tcPr>
          <w:p w14:paraId="27E30DA2" w14:textId="77777777" w:rsidR="00DC1046" w:rsidRPr="005117A8" w:rsidRDefault="00DC1046" w:rsidP="005117A8">
            <w:pPr>
              <w:ind w:left="0"/>
              <w:rPr>
                <w:color w:val="4F81BD" w:themeColor="accent1"/>
              </w:rPr>
            </w:pPr>
            <w:r w:rsidRPr="005117A8">
              <w:rPr>
                <w:color w:val="4F81BD" w:themeColor="accent1"/>
              </w:rPr>
              <w:t>1 year ago FRM30 Growth</w:t>
            </w:r>
          </w:p>
        </w:tc>
      </w:tr>
      <w:tr w:rsidR="009F4940" w:rsidRPr="005117A8" w14:paraId="640BE62A" w14:textId="77777777" w:rsidTr="00FF1989">
        <w:trPr>
          <w:trHeight w:val="300"/>
        </w:trPr>
        <w:tc>
          <w:tcPr>
            <w:tcW w:w="807" w:type="pct"/>
            <w:shd w:val="clear" w:color="auto" w:fill="auto"/>
            <w:noWrap/>
            <w:vAlign w:val="bottom"/>
            <w:hideMark/>
          </w:tcPr>
          <w:p w14:paraId="1B70D8F2" w14:textId="77777777" w:rsidR="00DC1046" w:rsidRPr="005117A8" w:rsidRDefault="00DC1046" w:rsidP="005117A8">
            <w:pPr>
              <w:ind w:left="0"/>
              <w:rPr>
                <w:color w:val="4F81BD" w:themeColor="accent1"/>
              </w:rPr>
            </w:pPr>
            <w:r w:rsidRPr="005117A8">
              <w:rPr>
                <w:color w:val="4F81BD" w:themeColor="accent1"/>
              </w:rPr>
              <w:t>frm30_2yrgr</w:t>
            </w:r>
          </w:p>
        </w:tc>
        <w:tc>
          <w:tcPr>
            <w:tcW w:w="644" w:type="pct"/>
            <w:shd w:val="clear" w:color="auto" w:fill="auto"/>
            <w:noWrap/>
            <w:vAlign w:val="bottom"/>
            <w:hideMark/>
          </w:tcPr>
          <w:p w14:paraId="533F8305" w14:textId="77777777" w:rsidR="00DC1046" w:rsidRPr="005117A8" w:rsidRDefault="00DC1046" w:rsidP="005117A8">
            <w:pPr>
              <w:ind w:left="0"/>
              <w:rPr>
                <w:color w:val="4F81BD" w:themeColor="accent1"/>
              </w:rPr>
            </w:pPr>
            <w:r w:rsidRPr="005117A8">
              <w:rPr>
                <w:color w:val="4F81BD" w:themeColor="accent1"/>
              </w:rPr>
              <w:t>-1.02856</w:t>
            </w:r>
          </w:p>
        </w:tc>
        <w:tc>
          <w:tcPr>
            <w:tcW w:w="783" w:type="pct"/>
            <w:vAlign w:val="bottom"/>
          </w:tcPr>
          <w:p w14:paraId="46923F1E" w14:textId="77777777" w:rsidR="00DC1046" w:rsidRPr="005117A8" w:rsidRDefault="00DC1046" w:rsidP="005117A8">
            <w:pPr>
              <w:ind w:left="0"/>
              <w:rPr>
                <w:color w:val="4F81BD" w:themeColor="accent1"/>
              </w:rPr>
            </w:pPr>
            <w:r w:rsidRPr="005117A8">
              <w:rPr>
                <w:color w:val="4F81BD" w:themeColor="accent1"/>
              </w:rPr>
              <w:t>-3.23</w:t>
            </w:r>
          </w:p>
        </w:tc>
        <w:tc>
          <w:tcPr>
            <w:tcW w:w="783" w:type="pct"/>
            <w:vAlign w:val="bottom"/>
          </w:tcPr>
          <w:p w14:paraId="738C35BE" w14:textId="77777777" w:rsidR="00DC1046" w:rsidRPr="005117A8" w:rsidRDefault="00DC1046" w:rsidP="005117A8">
            <w:pPr>
              <w:ind w:left="0"/>
              <w:rPr>
                <w:color w:val="4F81BD" w:themeColor="accent1"/>
              </w:rPr>
            </w:pPr>
            <w:r w:rsidRPr="005117A8">
              <w:rPr>
                <w:color w:val="4F81BD" w:themeColor="accent1"/>
              </w:rPr>
              <w:t>0.0015</w:t>
            </w:r>
          </w:p>
        </w:tc>
        <w:tc>
          <w:tcPr>
            <w:tcW w:w="1983" w:type="pct"/>
            <w:shd w:val="clear" w:color="auto" w:fill="auto"/>
            <w:noWrap/>
            <w:vAlign w:val="bottom"/>
            <w:hideMark/>
          </w:tcPr>
          <w:p w14:paraId="64F69DAD" w14:textId="77777777" w:rsidR="00DC1046" w:rsidRPr="005117A8" w:rsidRDefault="00DC1046" w:rsidP="005117A8">
            <w:pPr>
              <w:ind w:left="0"/>
              <w:rPr>
                <w:color w:val="4F81BD" w:themeColor="accent1"/>
              </w:rPr>
            </w:pPr>
            <w:r w:rsidRPr="005117A8">
              <w:rPr>
                <w:color w:val="4F81BD" w:themeColor="accent1"/>
              </w:rPr>
              <w:t>2 year ago FRM30 Growth</w:t>
            </w:r>
          </w:p>
        </w:tc>
      </w:tr>
      <w:tr w:rsidR="009F4940" w:rsidRPr="005117A8" w14:paraId="6C7A7EC5" w14:textId="77777777" w:rsidTr="00FF1989">
        <w:trPr>
          <w:trHeight w:val="300"/>
        </w:trPr>
        <w:tc>
          <w:tcPr>
            <w:tcW w:w="807" w:type="pct"/>
            <w:shd w:val="clear" w:color="auto" w:fill="auto"/>
            <w:noWrap/>
            <w:vAlign w:val="bottom"/>
            <w:hideMark/>
          </w:tcPr>
          <w:p w14:paraId="3789BDD0" w14:textId="77777777" w:rsidR="00DC1046" w:rsidRPr="005117A8" w:rsidRDefault="00DC1046" w:rsidP="005117A8">
            <w:pPr>
              <w:ind w:left="0"/>
              <w:rPr>
                <w:color w:val="4F81BD" w:themeColor="accent1"/>
              </w:rPr>
            </w:pPr>
            <w:r w:rsidRPr="005117A8">
              <w:rPr>
                <w:color w:val="4F81BD" w:themeColor="accent1"/>
              </w:rPr>
              <w:t>frm30_3yrgr</w:t>
            </w:r>
          </w:p>
        </w:tc>
        <w:tc>
          <w:tcPr>
            <w:tcW w:w="644" w:type="pct"/>
            <w:shd w:val="clear" w:color="auto" w:fill="auto"/>
            <w:noWrap/>
            <w:vAlign w:val="bottom"/>
            <w:hideMark/>
          </w:tcPr>
          <w:p w14:paraId="3A43A543" w14:textId="77777777" w:rsidR="00DC1046" w:rsidRPr="005117A8" w:rsidRDefault="00DC1046" w:rsidP="005117A8">
            <w:pPr>
              <w:ind w:left="0"/>
              <w:rPr>
                <w:color w:val="4F81BD" w:themeColor="accent1"/>
              </w:rPr>
            </w:pPr>
            <w:r w:rsidRPr="005117A8">
              <w:rPr>
                <w:color w:val="4F81BD" w:themeColor="accent1"/>
              </w:rPr>
              <w:t>-1.9858</w:t>
            </w:r>
          </w:p>
        </w:tc>
        <w:tc>
          <w:tcPr>
            <w:tcW w:w="783" w:type="pct"/>
            <w:vAlign w:val="bottom"/>
          </w:tcPr>
          <w:p w14:paraId="5027C6DE" w14:textId="77777777" w:rsidR="00DC1046" w:rsidRPr="005117A8" w:rsidRDefault="00DC1046" w:rsidP="005117A8">
            <w:pPr>
              <w:ind w:left="0"/>
              <w:rPr>
                <w:color w:val="4F81BD" w:themeColor="accent1"/>
              </w:rPr>
            </w:pPr>
            <w:r w:rsidRPr="005117A8">
              <w:rPr>
                <w:color w:val="4F81BD" w:themeColor="accent1"/>
              </w:rPr>
              <w:t>-5.86</w:t>
            </w:r>
          </w:p>
        </w:tc>
        <w:tc>
          <w:tcPr>
            <w:tcW w:w="783" w:type="pct"/>
            <w:vAlign w:val="bottom"/>
          </w:tcPr>
          <w:p w14:paraId="21051016" w14:textId="77777777" w:rsidR="00DC1046" w:rsidRPr="005117A8" w:rsidRDefault="00DC1046" w:rsidP="005117A8">
            <w:pPr>
              <w:ind w:left="0"/>
              <w:rPr>
                <w:color w:val="4F81BD" w:themeColor="accent1"/>
              </w:rPr>
            </w:pPr>
            <w:r w:rsidRPr="005117A8">
              <w:rPr>
                <w:color w:val="4F81BD" w:themeColor="accent1"/>
              </w:rPr>
              <w:t>&lt;.0001</w:t>
            </w:r>
          </w:p>
        </w:tc>
        <w:tc>
          <w:tcPr>
            <w:tcW w:w="1983" w:type="pct"/>
            <w:shd w:val="clear" w:color="auto" w:fill="auto"/>
            <w:noWrap/>
            <w:vAlign w:val="bottom"/>
            <w:hideMark/>
          </w:tcPr>
          <w:p w14:paraId="5A46E2E0" w14:textId="77777777" w:rsidR="00DC1046" w:rsidRPr="005117A8" w:rsidRDefault="00DC1046" w:rsidP="005117A8">
            <w:pPr>
              <w:ind w:left="0"/>
              <w:rPr>
                <w:color w:val="4F81BD" w:themeColor="accent1"/>
              </w:rPr>
            </w:pPr>
            <w:r w:rsidRPr="005117A8">
              <w:rPr>
                <w:color w:val="4F81BD" w:themeColor="accent1"/>
              </w:rPr>
              <w:t>3 year ago FRM30 Growth</w:t>
            </w:r>
          </w:p>
        </w:tc>
      </w:tr>
      <w:tr w:rsidR="009F4940" w:rsidRPr="005117A8" w14:paraId="00A40D35" w14:textId="77777777" w:rsidTr="00FF1989">
        <w:trPr>
          <w:trHeight w:val="300"/>
        </w:trPr>
        <w:tc>
          <w:tcPr>
            <w:tcW w:w="807" w:type="pct"/>
            <w:shd w:val="clear" w:color="auto" w:fill="auto"/>
            <w:noWrap/>
            <w:vAlign w:val="bottom"/>
            <w:hideMark/>
          </w:tcPr>
          <w:p w14:paraId="325E2BC7" w14:textId="77777777" w:rsidR="00DC1046" w:rsidRPr="005117A8" w:rsidRDefault="00DC1046" w:rsidP="005117A8">
            <w:pPr>
              <w:ind w:left="0"/>
              <w:rPr>
                <w:color w:val="4F81BD" w:themeColor="accent1"/>
              </w:rPr>
            </w:pPr>
            <w:r w:rsidRPr="005117A8">
              <w:rPr>
                <w:color w:val="4F81BD" w:themeColor="accent1"/>
              </w:rPr>
              <w:t>frm30_45_avg</w:t>
            </w:r>
          </w:p>
        </w:tc>
        <w:tc>
          <w:tcPr>
            <w:tcW w:w="644" w:type="pct"/>
            <w:shd w:val="clear" w:color="auto" w:fill="auto"/>
            <w:noWrap/>
            <w:vAlign w:val="bottom"/>
            <w:hideMark/>
          </w:tcPr>
          <w:p w14:paraId="61C22D75" w14:textId="77777777" w:rsidR="00DC1046" w:rsidRPr="005117A8" w:rsidRDefault="00DC1046" w:rsidP="005117A8">
            <w:pPr>
              <w:ind w:left="0"/>
              <w:rPr>
                <w:color w:val="4F81BD" w:themeColor="accent1"/>
              </w:rPr>
            </w:pPr>
            <w:r w:rsidRPr="005117A8">
              <w:rPr>
                <w:color w:val="4F81BD" w:themeColor="accent1"/>
              </w:rPr>
              <w:t>-0.9594</w:t>
            </w:r>
          </w:p>
        </w:tc>
        <w:tc>
          <w:tcPr>
            <w:tcW w:w="783" w:type="pct"/>
            <w:vAlign w:val="bottom"/>
          </w:tcPr>
          <w:p w14:paraId="7156DC3C" w14:textId="77777777" w:rsidR="00DC1046" w:rsidRPr="005117A8" w:rsidRDefault="00DC1046" w:rsidP="005117A8">
            <w:pPr>
              <w:ind w:left="0"/>
              <w:rPr>
                <w:color w:val="4F81BD" w:themeColor="accent1"/>
              </w:rPr>
            </w:pPr>
            <w:r w:rsidRPr="005117A8">
              <w:rPr>
                <w:color w:val="4F81BD" w:themeColor="accent1"/>
              </w:rPr>
              <w:t>-3.13</w:t>
            </w:r>
          </w:p>
        </w:tc>
        <w:tc>
          <w:tcPr>
            <w:tcW w:w="783" w:type="pct"/>
            <w:vAlign w:val="bottom"/>
          </w:tcPr>
          <w:p w14:paraId="2C4BD7DE" w14:textId="77777777" w:rsidR="00DC1046" w:rsidRPr="005117A8" w:rsidRDefault="00DC1046" w:rsidP="005117A8">
            <w:pPr>
              <w:ind w:left="0"/>
              <w:rPr>
                <w:color w:val="4F81BD" w:themeColor="accent1"/>
              </w:rPr>
            </w:pPr>
            <w:r w:rsidRPr="005117A8">
              <w:rPr>
                <w:color w:val="4F81BD" w:themeColor="accent1"/>
              </w:rPr>
              <w:t>0.0021</w:t>
            </w:r>
          </w:p>
        </w:tc>
        <w:tc>
          <w:tcPr>
            <w:tcW w:w="1983" w:type="pct"/>
            <w:shd w:val="clear" w:color="auto" w:fill="auto"/>
            <w:noWrap/>
            <w:vAlign w:val="bottom"/>
            <w:hideMark/>
          </w:tcPr>
          <w:p w14:paraId="74A5330A" w14:textId="77777777" w:rsidR="00DC1046" w:rsidRPr="005117A8" w:rsidRDefault="00DC1046" w:rsidP="005117A8">
            <w:pPr>
              <w:ind w:left="0"/>
              <w:rPr>
                <w:color w:val="4F81BD" w:themeColor="accent1"/>
              </w:rPr>
            </w:pPr>
            <w:r w:rsidRPr="005117A8">
              <w:rPr>
                <w:color w:val="4F81BD" w:themeColor="accent1"/>
              </w:rPr>
              <w:t>Avg of 4 and 5 year ago FRM30 Growth</w:t>
            </w:r>
          </w:p>
        </w:tc>
      </w:tr>
    </w:tbl>
    <w:p w14:paraId="309B666C" w14:textId="77777777" w:rsidR="00AF092A" w:rsidRPr="005117A8" w:rsidRDefault="00AF092A" w:rsidP="005117A8">
      <w:pPr>
        <w:ind w:left="0"/>
        <w:jc w:val="both"/>
        <w:rPr>
          <w:color w:val="4F81BD" w:themeColor="accent1"/>
        </w:rPr>
      </w:pPr>
      <w:r w:rsidRPr="005117A8">
        <w:rPr>
          <w:color w:val="4F81BD" w:themeColor="accent1"/>
        </w:rPr>
        <w:t xml:space="preserve">The </w:t>
      </w:r>
      <w:proofErr w:type="spellStart"/>
      <w:r w:rsidRPr="005117A8">
        <w:rPr>
          <w:color w:val="4F81BD" w:themeColor="accent1"/>
        </w:rPr>
        <w:t>cashout</w:t>
      </w:r>
      <w:proofErr w:type="spellEnd"/>
      <w:r w:rsidRPr="005117A8">
        <w:rPr>
          <w:color w:val="4F81BD" w:themeColor="accent1"/>
        </w:rPr>
        <w:t xml:space="preserve"> ratio model is also a logistic regression, using rate incentive and HPI trend gap. The model, then, uses the primary observable economic drivers (rate incentive and MTM LTV), ensuring that it changes logically under different economic scenarios.</w:t>
      </w:r>
      <w:r w:rsidR="00444D93" w:rsidRPr="005117A8">
        <w:rPr>
          <w:color w:val="4F81BD" w:themeColor="accent1"/>
        </w:rPr>
        <w:t xml:space="preserve"> Second stage model dependent variable is </w:t>
      </w:r>
      <w:proofErr w:type="gramStart"/>
      <w:r w:rsidR="00444D93" w:rsidRPr="005117A8">
        <w:rPr>
          <w:color w:val="4F81BD" w:themeColor="accent1"/>
        </w:rPr>
        <w:t>ln(</w:t>
      </w:r>
      <w:proofErr w:type="spellStart"/>
      <w:proofErr w:type="gramEnd"/>
      <w:r w:rsidR="00444D93" w:rsidRPr="005117A8">
        <w:rPr>
          <w:color w:val="4F81BD" w:themeColor="accent1"/>
        </w:rPr>
        <w:t>Cashout</w:t>
      </w:r>
      <w:proofErr w:type="spellEnd"/>
      <w:r w:rsidR="00444D93" w:rsidRPr="005117A8">
        <w:rPr>
          <w:color w:val="4F81BD" w:themeColor="accent1"/>
        </w:rPr>
        <w:t xml:space="preserve"> Share/(1-Cashout Share)), to guarantee </w:t>
      </w:r>
      <w:r w:rsidR="009F4940">
        <w:rPr>
          <w:color w:val="4F81BD" w:themeColor="accent1"/>
        </w:rPr>
        <w:t xml:space="preserve">the </w:t>
      </w:r>
      <w:r w:rsidR="00444D93" w:rsidRPr="005117A8">
        <w:rPr>
          <w:color w:val="4F81BD" w:themeColor="accent1"/>
        </w:rPr>
        <w:t>predicted value never go</w:t>
      </w:r>
      <w:r w:rsidR="009F4940">
        <w:rPr>
          <w:color w:val="4F81BD" w:themeColor="accent1"/>
        </w:rPr>
        <w:t>es</w:t>
      </w:r>
      <w:r w:rsidR="00444D93" w:rsidRPr="005117A8">
        <w:rPr>
          <w:color w:val="4F81BD" w:themeColor="accent1"/>
        </w:rPr>
        <w:t xml:space="preserve"> beyond</w:t>
      </w:r>
      <w:r w:rsidR="009F4940">
        <w:rPr>
          <w:color w:val="4F81BD" w:themeColor="accent1"/>
        </w:rPr>
        <w:t xml:space="preserve"> the</w:t>
      </w:r>
      <w:r w:rsidR="00444D93" w:rsidRPr="005117A8">
        <w:rPr>
          <w:color w:val="4F81BD" w:themeColor="accent1"/>
        </w:rPr>
        <w:t xml:space="preserve"> 0-1 boundary.</w:t>
      </w:r>
    </w:p>
    <w:tbl>
      <w:tblPr>
        <w:tblW w:w="55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6"/>
        <w:gridCol w:w="1429"/>
        <w:gridCol w:w="991"/>
        <w:gridCol w:w="1172"/>
        <w:gridCol w:w="5151"/>
      </w:tblGrid>
      <w:tr w:rsidR="009F4940" w:rsidRPr="005117A8" w14:paraId="5DCC7CAA" w14:textId="77777777" w:rsidTr="005117A8">
        <w:trPr>
          <w:trHeight w:val="300"/>
        </w:trPr>
        <w:tc>
          <w:tcPr>
            <w:tcW w:w="784" w:type="pct"/>
            <w:shd w:val="clear" w:color="auto" w:fill="auto"/>
            <w:noWrap/>
            <w:vAlign w:val="bottom"/>
            <w:hideMark/>
          </w:tcPr>
          <w:p w14:paraId="54B5119B" w14:textId="77777777" w:rsidR="00DC1046" w:rsidRPr="005117A8" w:rsidRDefault="00DC1046" w:rsidP="005117A8">
            <w:pPr>
              <w:ind w:left="0"/>
              <w:rPr>
                <w:b/>
                <w:color w:val="4F81BD" w:themeColor="accent1"/>
              </w:rPr>
            </w:pPr>
            <w:r w:rsidRPr="005117A8">
              <w:rPr>
                <w:b/>
                <w:color w:val="4F81BD" w:themeColor="accent1"/>
              </w:rPr>
              <w:t>Variable</w:t>
            </w:r>
          </w:p>
        </w:tc>
        <w:tc>
          <w:tcPr>
            <w:tcW w:w="689" w:type="pct"/>
            <w:shd w:val="clear" w:color="auto" w:fill="auto"/>
            <w:noWrap/>
            <w:vAlign w:val="bottom"/>
            <w:hideMark/>
          </w:tcPr>
          <w:p w14:paraId="41713A84" w14:textId="77777777" w:rsidR="00DC1046" w:rsidRPr="005117A8" w:rsidRDefault="00DC1046" w:rsidP="005117A8">
            <w:pPr>
              <w:ind w:left="0"/>
              <w:rPr>
                <w:b/>
                <w:color w:val="4F81BD" w:themeColor="accent1"/>
              </w:rPr>
            </w:pPr>
            <w:r w:rsidRPr="005117A8">
              <w:rPr>
                <w:b/>
                <w:color w:val="4F81BD" w:themeColor="accent1"/>
              </w:rPr>
              <w:t>Coefficient</w:t>
            </w:r>
          </w:p>
        </w:tc>
        <w:tc>
          <w:tcPr>
            <w:tcW w:w="478" w:type="pct"/>
          </w:tcPr>
          <w:p w14:paraId="2FDEBBF6" w14:textId="77777777" w:rsidR="00DC1046" w:rsidRPr="005117A8" w:rsidRDefault="00DC1046" w:rsidP="005117A8">
            <w:pPr>
              <w:ind w:left="0"/>
              <w:rPr>
                <w:b/>
                <w:color w:val="4F81BD" w:themeColor="accent1"/>
              </w:rPr>
            </w:pPr>
            <w:r w:rsidRPr="005117A8">
              <w:rPr>
                <w:b/>
                <w:color w:val="4F81BD" w:themeColor="accent1"/>
              </w:rPr>
              <w:t>t-Value</w:t>
            </w:r>
          </w:p>
        </w:tc>
        <w:tc>
          <w:tcPr>
            <w:tcW w:w="565" w:type="pct"/>
          </w:tcPr>
          <w:p w14:paraId="0EDD9653" w14:textId="77777777" w:rsidR="00DC1046" w:rsidRPr="005117A8" w:rsidRDefault="00DC1046" w:rsidP="005117A8">
            <w:pPr>
              <w:ind w:left="0"/>
              <w:rPr>
                <w:b/>
                <w:color w:val="4F81BD" w:themeColor="accent1"/>
              </w:rPr>
            </w:pPr>
            <w:r w:rsidRPr="005117A8">
              <w:rPr>
                <w:b/>
                <w:color w:val="4F81BD" w:themeColor="accent1"/>
              </w:rPr>
              <w:t>Prob&gt;|t|</w:t>
            </w:r>
          </w:p>
        </w:tc>
        <w:tc>
          <w:tcPr>
            <w:tcW w:w="2484" w:type="pct"/>
            <w:shd w:val="clear" w:color="auto" w:fill="auto"/>
            <w:noWrap/>
            <w:vAlign w:val="bottom"/>
            <w:hideMark/>
          </w:tcPr>
          <w:p w14:paraId="65DCAC57" w14:textId="77777777" w:rsidR="00DC1046" w:rsidRPr="005117A8" w:rsidRDefault="00DC1046" w:rsidP="005117A8">
            <w:pPr>
              <w:ind w:left="0"/>
              <w:rPr>
                <w:b/>
                <w:color w:val="4F81BD" w:themeColor="accent1"/>
              </w:rPr>
            </w:pPr>
            <w:r w:rsidRPr="005117A8">
              <w:rPr>
                <w:b/>
                <w:color w:val="4F81BD" w:themeColor="accent1"/>
              </w:rPr>
              <w:t>Interpretation</w:t>
            </w:r>
          </w:p>
        </w:tc>
      </w:tr>
      <w:tr w:rsidR="009F4940" w:rsidRPr="005117A8" w14:paraId="522BB69E" w14:textId="77777777" w:rsidTr="005117A8">
        <w:trPr>
          <w:trHeight w:val="300"/>
        </w:trPr>
        <w:tc>
          <w:tcPr>
            <w:tcW w:w="784" w:type="pct"/>
            <w:shd w:val="clear" w:color="auto" w:fill="auto"/>
            <w:noWrap/>
            <w:vAlign w:val="bottom"/>
            <w:hideMark/>
          </w:tcPr>
          <w:p w14:paraId="08D777A7" w14:textId="77777777" w:rsidR="00DC1046" w:rsidRPr="005117A8" w:rsidRDefault="00DC1046" w:rsidP="005117A8">
            <w:pPr>
              <w:ind w:left="0"/>
              <w:rPr>
                <w:color w:val="4F81BD" w:themeColor="accent1"/>
              </w:rPr>
            </w:pPr>
            <w:r w:rsidRPr="005117A8">
              <w:rPr>
                <w:color w:val="4F81BD" w:themeColor="accent1"/>
              </w:rPr>
              <w:t>Intercept</w:t>
            </w:r>
          </w:p>
        </w:tc>
        <w:tc>
          <w:tcPr>
            <w:tcW w:w="689" w:type="pct"/>
            <w:shd w:val="clear" w:color="auto" w:fill="auto"/>
            <w:noWrap/>
            <w:vAlign w:val="bottom"/>
            <w:hideMark/>
          </w:tcPr>
          <w:p w14:paraId="4D15F8BD" w14:textId="77777777" w:rsidR="00DC1046" w:rsidRPr="005117A8" w:rsidRDefault="00DC1046" w:rsidP="005117A8">
            <w:pPr>
              <w:ind w:left="0"/>
              <w:rPr>
                <w:color w:val="4F81BD" w:themeColor="accent1"/>
              </w:rPr>
            </w:pPr>
            <w:r w:rsidRPr="005117A8">
              <w:rPr>
                <w:color w:val="4F81BD" w:themeColor="accent1"/>
              </w:rPr>
              <w:t>-0.2305</w:t>
            </w:r>
          </w:p>
        </w:tc>
        <w:tc>
          <w:tcPr>
            <w:tcW w:w="478" w:type="pct"/>
            <w:vAlign w:val="bottom"/>
          </w:tcPr>
          <w:p w14:paraId="5EF457E7" w14:textId="77777777" w:rsidR="00DC1046" w:rsidRPr="005117A8" w:rsidRDefault="00DC1046" w:rsidP="005117A8">
            <w:pPr>
              <w:ind w:left="0"/>
              <w:rPr>
                <w:color w:val="4F81BD" w:themeColor="accent1"/>
              </w:rPr>
            </w:pPr>
            <w:r w:rsidRPr="005117A8">
              <w:rPr>
                <w:color w:val="4F81BD" w:themeColor="accent1"/>
              </w:rPr>
              <w:t>-8.8</w:t>
            </w:r>
          </w:p>
        </w:tc>
        <w:tc>
          <w:tcPr>
            <w:tcW w:w="565" w:type="pct"/>
            <w:vAlign w:val="bottom"/>
          </w:tcPr>
          <w:p w14:paraId="5EDD32AD" w14:textId="77777777" w:rsidR="00DC1046" w:rsidRPr="005117A8" w:rsidRDefault="00DC1046" w:rsidP="005117A8">
            <w:pPr>
              <w:ind w:left="0"/>
              <w:rPr>
                <w:color w:val="4F81BD" w:themeColor="accent1"/>
              </w:rPr>
            </w:pPr>
            <w:r w:rsidRPr="005117A8">
              <w:rPr>
                <w:color w:val="4F81BD" w:themeColor="accent1"/>
              </w:rPr>
              <w:t>&lt;.0001</w:t>
            </w:r>
          </w:p>
        </w:tc>
        <w:tc>
          <w:tcPr>
            <w:tcW w:w="2484" w:type="pct"/>
            <w:shd w:val="clear" w:color="auto" w:fill="auto"/>
            <w:noWrap/>
            <w:vAlign w:val="bottom"/>
            <w:hideMark/>
          </w:tcPr>
          <w:p w14:paraId="66EDF70E" w14:textId="77777777" w:rsidR="00DC1046" w:rsidRPr="005117A8" w:rsidRDefault="00DC1046" w:rsidP="005117A8">
            <w:pPr>
              <w:ind w:left="0"/>
              <w:rPr>
                <w:color w:val="4F81BD" w:themeColor="accent1"/>
              </w:rPr>
            </w:pPr>
          </w:p>
        </w:tc>
      </w:tr>
      <w:tr w:rsidR="009F4940" w:rsidRPr="005117A8" w14:paraId="1E826067" w14:textId="77777777" w:rsidTr="005117A8">
        <w:trPr>
          <w:trHeight w:val="300"/>
        </w:trPr>
        <w:tc>
          <w:tcPr>
            <w:tcW w:w="784" w:type="pct"/>
            <w:shd w:val="clear" w:color="auto" w:fill="auto"/>
            <w:noWrap/>
            <w:vAlign w:val="bottom"/>
            <w:hideMark/>
          </w:tcPr>
          <w:p w14:paraId="72099FC4" w14:textId="77777777" w:rsidR="00DC1046" w:rsidRPr="005117A8" w:rsidRDefault="00DC1046" w:rsidP="005117A8">
            <w:pPr>
              <w:ind w:left="0"/>
              <w:rPr>
                <w:color w:val="4F81BD" w:themeColor="accent1"/>
              </w:rPr>
            </w:pPr>
            <w:proofErr w:type="spellStart"/>
            <w:r w:rsidRPr="005117A8">
              <w:rPr>
                <w:color w:val="4F81BD" w:themeColor="accent1"/>
              </w:rPr>
              <w:t>rate_incentive</w:t>
            </w:r>
            <w:proofErr w:type="spellEnd"/>
          </w:p>
        </w:tc>
        <w:tc>
          <w:tcPr>
            <w:tcW w:w="689" w:type="pct"/>
            <w:shd w:val="clear" w:color="auto" w:fill="auto"/>
            <w:noWrap/>
            <w:vAlign w:val="bottom"/>
            <w:hideMark/>
          </w:tcPr>
          <w:p w14:paraId="76431045" w14:textId="77777777" w:rsidR="00DC1046" w:rsidRPr="005117A8" w:rsidRDefault="00DC1046" w:rsidP="005117A8">
            <w:pPr>
              <w:ind w:left="0"/>
              <w:rPr>
                <w:color w:val="4F81BD" w:themeColor="accent1"/>
              </w:rPr>
            </w:pPr>
            <w:r w:rsidRPr="005117A8">
              <w:rPr>
                <w:color w:val="4F81BD" w:themeColor="accent1"/>
              </w:rPr>
              <w:t>-0.35356</w:t>
            </w:r>
          </w:p>
        </w:tc>
        <w:tc>
          <w:tcPr>
            <w:tcW w:w="478" w:type="pct"/>
            <w:vAlign w:val="bottom"/>
          </w:tcPr>
          <w:p w14:paraId="05D420D4" w14:textId="77777777" w:rsidR="00DC1046" w:rsidRPr="005117A8" w:rsidRDefault="00DC1046" w:rsidP="005117A8">
            <w:pPr>
              <w:ind w:left="0"/>
              <w:rPr>
                <w:color w:val="4F81BD" w:themeColor="accent1"/>
              </w:rPr>
            </w:pPr>
            <w:r w:rsidRPr="005117A8">
              <w:rPr>
                <w:color w:val="4F81BD" w:themeColor="accent1"/>
              </w:rPr>
              <w:t>-9.24</w:t>
            </w:r>
          </w:p>
        </w:tc>
        <w:tc>
          <w:tcPr>
            <w:tcW w:w="565" w:type="pct"/>
            <w:vAlign w:val="bottom"/>
          </w:tcPr>
          <w:p w14:paraId="35FC1EF0" w14:textId="77777777" w:rsidR="00DC1046" w:rsidRPr="005117A8" w:rsidRDefault="00DC1046" w:rsidP="005117A8">
            <w:pPr>
              <w:ind w:left="0"/>
              <w:rPr>
                <w:color w:val="4F81BD" w:themeColor="accent1"/>
              </w:rPr>
            </w:pPr>
            <w:r w:rsidRPr="005117A8">
              <w:rPr>
                <w:color w:val="4F81BD" w:themeColor="accent1"/>
              </w:rPr>
              <w:t>&lt;.0001</w:t>
            </w:r>
          </w:p>
        </w:tc>
        <w:tc>
          <w:tcPr>
            <w:tcW w:w="2484" w:type="pct"/>
            <w:shd w:val="clear" w:color="auto" w:fill="auto"/>
            <w:noWrap/>
            <w:vAlign w:val="bottom"/>
            <w:hideMark/>
          </w:tcPr>
          <w:p w14:paraId="243BA053" w14:textId="77777777" w:rsidR="00DC1046" w:rsidRPr="005117A8" w:rsidRDefault="00DC1046" w:rsidP="005117A8">
            <w:pPr>
              <w:ind w:left="0"/>
              <w:rPr>
                <w:color w:val="4F81BD" w:themeColor="accent1"/>
              </w:rPr>
            </w:pPr>
            <w:r w:rsidRPr="005117A8">
              <w:rPr>
                <w:color w:val="4F81BD" w:themeColor="accent1"/>
              </w:rPr>
              <w:t>modeled rate incentive</w:t>
            </w:r>
          </w:p>
        </w:tc>
      </w:tr>
      <w:tr w:rsidR="009F4940" w:rsidRPr="005117A8" w14:paraId="0B468E27" w14:textId="77777777" w:rsidTr="005117A8">
        <w:trPr>
          <w:trHeight w:val="300"/>
        </w:trPr>
        <w:tc>
          <w:tcPr>
            <w:tcW w:w="784" w:type="pct"/>
            <w:shd w:val="clear" w:color="auto" w:fill="auto"/>
            <w:noWrap/>
            <w:vAlign w:val="bottom"/>
            <w:hideMark/>
          </w:tcPr>
          <w:p w14:paraId="0AB91781" w14:textId="77777777" w:rsidR="00DC1046" w:rsidRPr="005117A8" w:rsidRDefault="00DC1046" w:rsidP="005117A8">
            <w:pPr>
              <w:ind w:left="0"/>
              <w:rPr>
                <w:color w:val="4F81BD" w:themeColor="accent1"/>
              </w:rPr>
            </w:pPr>
            <w:proofErr w:type="spellStart"/>
            <w:r w:rsidRPr="005117A8">
              <w:rPr>
                <w:color w:val="4F81BD" w:themeColor="accent1"/>
              </w:rPr>
              <w:t>hpi_trend_gap</w:t>
            </w:r>
            <w:proofErr w:type="spellEnd"/>
          </w:p>
        </w:tc>
        <w:tc>
          <w:tcPr>
            <w:tcW w:w="689" w:type="pct"/>
            <w:shd w:val="clear" w:color="auto" w:fill="auto"/>
            <w:noWrap/>
            <w:vAlign w:val="bottom"/>
            <w:hideMark/>
          </w:tcPr>
          <w:p w14:paraId="79C7594C" w14:textId="77777777" w:rsidR="00DC1046" w:rsidRPr="005117A8" w:rsidRDefault="00DC1046" w:rsidP="005117A8">
            <w:pPr>
              <w:ind w:left="0"/>
              <w:rPr>
                <w:color w:val="4F81BD" w:themeColor="accent1"/>
              </w:rPr>
            </w:pPr>
            <w:r w:rsidRPr="005117A8">
              <w:rPr>
                <w:color w:val="4F81BD" w:themeColor="accent1"/>
              </w:rPr>
              <w:t>2.73678</w:t>
            </w:r>
          </w:p>
        </w:tc>
        <w:tc>
          <w:tcPr>
            <w:tcW w:w="478" w:type="pct"/>
            <w:vAlign w:val="bottom"/>
          </w:tcPr>
          <w:p w14:paraId="6FB9A39B" w14:textId="77777777" w:rsidR="00DC1046" w:rsidRPr="005117A8" w:rsidRDefault="00DC1046" w:rsidP="005117A8">
            <w:pPr>
              <w:ind w:left="0"/>
              <w:rPr>
                <w:color w:val="4F81BD" w:themeColor="accent1"/>
              </w:rPr>
            </w:pPr>
            <w:r w:rsidRPr="005117A8">
              <w:rPr>
                <w:color w:val="4F81BD" w:themeColor="accent1"/>
              </w:rPr>
              <w:t>28.75</w:t>
            </w:r>
          </w:p>
        </w:tc>
        <w:tc>
          <w:tcPr>
            <w:tcW w:w="565" w:type="pct"/>
            <w:vAlign w:val="bottom"/>
          </w:tcPr>
          <w:p w14:paraId="3FC659D5" w14:textId="77777777" w:rsidR="00DC1046" w:rsidRPr="005117A8" w:rsidRDefault="00DC1046" w:rsidP="005117A8">
            <w:pPr>
              <w:ind w:left="0"/>
              <w:rPr>
                <w:color w:val="4F81BD" w:themeColor="accent1"/>
              </w:rPr>
            </w:pPr>
            <w:r w:rsidRPr="005117A8">
              <w:rPr>
                <w:color w:val="4F81BD" w:themeColor="accent1"/>
              </w:rPr>
              <w:t>&lt;.0001</w:t>
            </w:r>
          </w:p>
        </w:tc>
        <w:tc>
          <w:tcPr>
            <w:tcW w:w="2484" w:type="pct"/>
            <w:shd w:val="clear" w:color="auto" w:fill="auto"/>
            <w:noWrap/>
            <w:vAlign w:val="bottom"/>
            <w:hideMark/>
          </w:tcPr>
          <w:p w14:paraId="37712934" w14:textId="77777777" w:rsidR="00DC1046" w:rsidRPr="005117A8" w:rsidRDefault="00DC1046" w:rsidP="005117A8">
            <w:pPr>
              <w:ind w:left="0"/>
              <w:rPr>
                <w:color w:val="4F81BD" w:themeColor="accent1"/>
              </w:rPr>
            </w:pPr>
            <w:r w:rsidRPr="005117A8">
              <w:rPr>
                <w:color w:val="4F81BD" w:themeColor="accent1"/>
              </w:rPr>
              <w:t>Difference between HPI and long-term HPI linear trend</w:t>
            </w:r>
          </w:p>
        </w:tc>
      </w:tr>
    </w:tbl>
    <w:p w14:paraId="2CC834FA" w14:textId="77777777" w:rsidR="00344A06" w:rsidRPr="005117A8" w:rsidRDefault="00344A06" w:rsidP="005117A8">
      <w:pPr>
        <w:ind w:left="0"/>
        <w:rPr>
          <w:i/>
          <w:color w:val="4F81BD" w:themeColor="accent1"/>
        </w:rPr>
      </w:pPr>
      <w:bookmarkStart w:id="277" w:name="_Toc337548567"/>
      <w:bookmarkStart w:id="278" w:name="_Toc337548670"/>
      <w:bookmarkEnd w:id="82"/>
      <w:bookmarkEnd w:id="83"/>
      <w:r w:rsidRPr="005117A8">
        <w:rPr>
          <w:i/>
          <w:color w:val="4F81BD" w:themeColor="accent1"/>
        </w:rPr>
        <w:t>Refi Loan Size</w:t>
      </w:r>
    </w:p>
    <w:p w14:paraId="17A52740" w14:textId="77777777" w:rsidR="00344A06" w:rsidRPr="005117A8" w:rsidRDefault="00344A06" w:rsidP="005117A8">
      <w:pPr>
        <w:ind w:left="0"/>
        <w:jc w:val="both"/>
        <w:rPr>
          <w:color w:val="4F81BD" w:themeColor="accent1"/>
        </w:rPr>
      </w:pPr>
      <w:r w:rsidRPr="005117A8">
        <w:rPr>
          <w:color w:val="4F81BD" w:themeColor="accent1"/>
        </w:rPr>
        <w:t>The size and LTV of refi acquisition loans is expected to be connected to concurrent prepayments. Historically we compare the UPB and LTV of refi acquisitions to those of prepayments less than 10 years old and with amortization terms of 30 years or more, and see the following ratios:</w:t>
      </w:r>
    </w:p>
    <w:p w14:paraId="35DF8037" w14:textId="77777777" w:rsidR="00344A06" w:rsidRPr="005117A8" w:rsidRDefault="00344A06" w:rsidP="005117A8">
      <w:pPr>
        <w:ind w:left="0"/>
        <w:rPr>
          <w:color w:val="4F81BD" w:themeColor="accent1"/>
        </w:rPr>
      </w:pPr>
      <w:proofErr w:type="spellStart"/>
      <w:r w:rsidRPr="005117A8">
        <w:rPr>
          <w:b/>
          <w:color w:val="4F81BD" w:themeColor="accent1"/>
        </w:rPr>
        <w:t>Cashout</w:t>
      </w:r>
      <w:proofErr w:type="spellEnd"/>
      <w:r w:rsidRPr="005117A8">
        <w:rPr>
          <w:b/>
          <w:color w:val="4F81BD" w:themeColor="accent1"/>
        </w:rPr>
        <w:t xml:space="preserve"> Refi / Prepay LTV: </w:t>
      </w:r>
      <w:r w:rsidRPr="005117A8">
        <w:rPr>
          <w:color w:val="4F81BD" w:themeColor="accent1"/>
        </w:rPr>
        <w:t>0.9727089</w:t>
      </w:r>
    </w:p>
    <w:p w14:paraId="5A46A023" w14:textId="77777777" w:rsidR="00344A06" w:rsidRPr="005117A8" w:rsidRDefault="00344A06" w:rsidP="005117A8">
      <w:pPr>
        <w:ind w:left="0"/>
        <w:rPr>
          <w:color w:val="4F81BD" w:themeColor="accent1"/>
        </w:rPr>
      </w:pPr>
      <w:r w:rsidRPr="005117A8">
        <w:rPr>
          <w:b/>
          <w:color w:val="4F81BD" w:themeColor="accent1"/>
        </w:rPr>
        <w:t>Rate/Term Refi / Prepay LTV:</w:t>
      </w:r>
      <w:r w:rsidRPr="005117A8">
        <w:rPr>
          <w:color w:val="4F81BD" w:themeColor="accent1"/>
        </w:rPr>
        <w:t xml:space="preserve"> 1.0467178</w:t>
      </w:r>
    </w:p>
    <w:p w14:paraId="627A369B" w14:textId="77777777" w:rsidR="00344A06" w:rsidRPr="005117A8" w:rsidRDefault="00344A06" w:rsidP="005117A8">
      <w:pPr>
        <w:ind w:left="0"/>
        <w:rPr>
          <w:color w:val="4F81BD" w:themeColor="accent1"/>
        </w:rPr>
      </w:pPr>
      <w:proofErr w:type="spellStart"/>
      <w:r w:rsidRPr="005117A8">
        <w:rPr>
          <w:b/>
          <w:color w:val="4F81BD" w:themeColor="accent1"/>
        </w:rPr>
        <w:t>Cashout</w:t>
      </w:r>
      <w:proofErr w:type="spellEnd"/>
      <w:r w:rsidRPr="005117A8">
        <w:rPr>
          <w:b/>
          <w:color w:val="4F81BD" w:themeColor="accent1"/>
        </w:rPr>
        <w:t xml:space="preserve"> Refi / Prepay UPB:</w:t>
      </w:r>
      <w:r w:rsidRPr="005117A8">
        <w:rPr>
          <w:color w:val="4F81BD" w:themeColor="accent1"/>
        </w:rPr>
        <w:t xml:space="preserve"> 1.0133184</w:t>
      </w:r>
    </w:p>
    <w:p w14:paraId="058DB4A0" w14:textId="77777777" w:rsidR="00344A06" w:rsidRPr="005117A8" w:rsidRDefault="00344A06" w:rsidP="005117A8">
      <w:pPr>
        <w:ind w:left="0"/>
        <w:rPr>
          <w:color w:val="4F81BD" w:themeColor="accent1"/>
        </w:rPr>
      </w:pPr>
      <w:r w:rsidRPr="005117A8">
        <w:rPr>
          <w:b/>
          <w:color w:val="4F81BD" w:themeColor="accent1"/>
        </w:rPr>
        <w:t>Rate/Term Refi / Prepay UPB:</w:t>
      </w:r>
      <w:r w:rsidRPr="005117A8">
        <w:rPr>
          <w:color w:val="4F81BD" w:themeColor="accent1"/>
        </w:rPr>
        <w:t xml:space="preserve"> 1.0834942</w:t>
      </w:r>
    </w:p>
    <w:p w14:paraId="28570936" w14:textId="77777777" w:rsidR="00344A06" w:rsidRPr="005117A8" w:rsidRDefault="00344A06" w:rsidP="005117A8">
      <w:pPr>
        <w:ind w:left="0"/>
        <w:jc w:val="both"/>
        <w:rPr>
          <w:color w:val="4F81BD" w:themeColor="accent1"/>
        </w:rPr>
      </w:pPr>
      <w:r w:rsidRPr="005117A8">
        <w:rPr>
          <w:color w:val="4F81BD" w:themeColor="accent1"/>
        </w:rPr>
        <w:t xml:space="preserve">Given the prepay population average UPB and LTV, we use these ratios to produce target UPB and LTV for the acquisition </w:t>
      </w:r>
      <w:proofErr w:type="spellStart"/>
      <w:r w:rsidRPr="005117A8">
        <w:rPr>
          <w:color w:val="4F81BD" w:themeColor="accent1"/>
        </w:rPr>
        <w:t>cashout</w:t>
      </w:r>
      <w:proofErr w:type="spellEnd"/>
      <w:r w:rsidRPr="005117A8">
        <w:rPr>
          <w:color w:val="4F81BD" w:themeColor="accent1"/>
        </w:rPr>
        <w:t xml:space="preserve"> and rate/term refi populations, and adjust the acquisition loans accordingly.</w:t>
      </w:r>
    </w:p>
    <w:p w14:paraId="2E09211A" w14:textId="77777777" w:rsidR="002C117E" w:rsidRDefault="002C117E" w:rsidP="005117A8">
      <w:pPr>
        <w:ind w:left="0"/>
        <w:rPr>
          <w:i/>
        </w:rPr>
      </w:pPr>
      <w:r>
        <w:rPr>
          <w:i/>
        </w:rPr>
        <w:t>Model Dials</w:t>
      </w:r>
    </w:p>
    <w:p w14:paraId="2F47BD09" w14:textId="77777777" w:rsidR="002C117E" w:rsidRPr="005117A8" w:rsidRDefault="009F4940" w:rsidP="005117A8">
      <w:pPr>
        <w:spacing w:before="0" w:after="0"/>
        <w:ind w:left="0"/>
        <w:jc w:val="both"/>
        <w:rPr>
          <w:rFonts w:cs="Arial"/>
        </w:rPr>
      </w:pPr>
      <w:r w:rsidRPr="005117A8">
        <w:rPr>
          <w:rFonts w:cs="Arial"/>
        </w:rPr>
        <w:t>Dials will be u</w:t>
      </w:r>
      <w:r w:rsidR="002C117E" w:rsidRPr="005117A8">
        <w:rPr>
          <w:rFonts w:cs="Arial"/>
        </w:rPr>
        <w:t>sed from time-to-time to adjust model output to align with management view. Dials will be set generally so that they respond to scenario-specific variable values, model performance tracking results and other drivers. Modeling solutions are preferable to the use of dials. If model performance begins to deteriorate or deviate from management view, we will revisit dial setting but we do not plan to do this as part of the normal course of business. We will, however, investigate the model performance at regular intervals (e.g. DFAST and Q4 Corporate Forecast).</w:t>
      </w:r>
      <w:r w:rsidR="0061151D">
        <w:rPr>
          <w:rFonts w:cs="Arial"/>
        </w:rPr>
        <w:t xml:space="preserve"> Figure A1 illustrates the general architecture of the model along with the location of the various dials (NOTE: Dials 1,2 and 4 in the figure represent Dials 1, 2 and 3, respectively below. The Dial labeled 3 in the chart for purchase volumes will not be necessary in the initial rollout).</w:t>
      </w:r>
    </w:p>
    <w:p w14:paraId="6E2BCCE5" w14:textId="77777777" w:rsidR="002C117E" w:rsidRPr="005117A8" w:rsidRDefault="002C117E" w:rsidP="005117A8">
      <w:pPr>
        <w:spacing w:before="0" w:after="0"/>
        <w:ind w:left="0"/>
        <w:jc w:val="both"/>
        <w:rPr>
          <w:rFonts w:cs="Arial"/>
        </w:rPr>
      </w:pPr>
    </w:p>
    <w:p w14:paraId="21606A19" w14:textId="77777777" w:rsidR="002C117E" w:rsidRPr="005117A8" w:rsidRDefault="002C117E" w:rsidP="005117A8">
      <w:pPr>
        <w:spacing w:before="0" w:after="0"/>
        <w:ind w:left="0"/>
        <w:jc w:val="both"/>
        <w:rPr>
          <w:rFonts w:cs="Arial"/>
        </w:rPr>
      </w:pPr>
      <w:r w:rsidRPr="005117A8">
        <w:rPr>
          <w:rFonts w:cs="Arial"/>
        </w:rPr>
        <w:t xml:space="preserve">In general, the SFM NAM contains the following </w:t>
      </w:r>
      <w:r w:rsidR="00BA5A55">
        <w:rPr>
          <w:rFonts w:cs="Arial"/>
        </w:rPr>
        <w:t>three</w:t>
      </w:r>
      <w:r w:rsidR="00BA5A55" w:rsidRPr="005117A8">
        <w:rPr>
          <w:rFonts w:cs="Arial"/>
        </w:rPr>
        <w:t xml:space="preserve"> </w:t>
      </w:r>
      <w:r w:rsidRPr="005117A8">
        <w:rPr>
          <w:rFonts w:cs="Arial"/>
        </w:rPr>
        <w:t xml:space="preserve">dials: </w:t>
      </w:r>
    </w:p>
    <w:p w14:paraId="0AD31322" w14:textId="77777777" w:rsidR="002C117E" w:rsidRPr="005117A8" w:rsidRDefault="002C117E" w:rsidP="005117A8">
      <w:pPr>
        <w:spacing w:before="0" w:after="0"/>
        <w:ind w:left="0"/>
        <w:jc w:val="both"/>
        <w:rPr>
          <w:rFonts w:cs="Arial"/>
        </w:rPr>
      </w:pPr>
    </w:p>
    <w:p w14:paraId="5E91AEDB" w14:textId="77777777" w:rsidR="002C117E" w:rsidRPr="005117A8" w:rsidRDefault="002C117E" w:rsidP="005117A8">
      <w:pPr>
        <w:pStyle w:val="ListParagraph"/>
        <w:numPr>
          <w:ilvl w:val="0"/>
          <w:numId w:val="24"/>
        </w:numPr>
        <w:spacing w:before="0" w:after="0"/>
        <w:ind w:left="720"/>
        <w:contextualSpacing w:val="0"/>
        <w:jc w:val="both"/>
        <w:rPr>
          <w:rFonts w:cs="Arial"/>
          <w:b/>
        </w:rPr>
      </w:pPr>
      <w:r w:rsidRPr="005117A8">
        <w:rPr>
          <w:rFonts w:cs="Arial"/>
          <w:b/>
        </w:rPr>
        <w:t>Total voluntary prepay dial</w:t>
      </w:r>
    </w:p>
    <w:p w14:paraId="15EDE78B" w14:textId="77777777" w:rsidR="002C117E" w:rsidRPr="005117A8" w:rsidRDefault="002C117E" w:rsidP="005117A8">
      <w:pPr>
        <w:pStyle w:val="ListParagraph"/>
        <w:spacing w:before="0" w:after="0"/>
        <w:contextualSpacing w:val="0"/>
        <w:jc w:val="both"/>
        <w:rPr>
          <w:rFonts w:cs="Arial"/>
        </w:rPr>
      </w:pPr>
    </w:p>
    <w:p w14:paraId="62D88D1F" w14:textId="77777777" w:rsidR="002C117E" w:rsidRPr="005117A8" w:rsidRDefault="002C117E" w:rsidP="005117A8">
      <w:pPr>
        <w:spacing w:before="0" w:after="0"/>
        <w:ind w:left="0"/>
        <w:jc w:val="both"/>
        <w:rPr>
          <w:rFonts w:cs="Arial"/>
        </w:rPr>
      </w:pPr>
      <w:r w:rsidRPr="005117A8">
        <w:rPr>
          <w:rFonts w:cs="Arial"/>
        </w:rPr>
        <w:t>Apply dials to total voluntary prepayment (TVP) based on model performance tracking or to align with management view</w:t>
      </w:r>
    </w:p>
    <w:p w14:paraId="28AABEFF" w14:textId="77777777" w:rsidR="002C117E" w:rsidRPr="005117A8" w:rsidRDefault="00ED066B" w:rsidP="005117A8">
      <w:pPr>
        <w:jc w:val="both"/>
        <w:rPr>
          <w:rFonts w:cs="Arial"/>
        </w:rPr>
      </w:pPr>
      <m:oMathPara>
        <m:oMath>
          <m:sSub>
            <m:sSubPr>
              <m:ctrlPr>
                <w:rPr>
                  <w:rFonts w:ascii="Cambria Math" w:hAnsi="Cambria Math" w:cs="Arial"/>
                  <w:i/>
                </w:rPr>
              </m:ctrlPr>
            </m:sSubPr>
            <m:e>
              <m:r>
                <w:rPr>
                  <w:rFonts w:ascii="Cambria Math" w:hAnsi="Cambria Math" w:cs="Arial"/>
                </w:rPr>
                <m:t>α</m:t>
              </m:r>
            </m:e>
            <m:sub>
              <m:r>
                <w:rPr>
                  <w:rFonts w:ascii="Cambria Math" w:hAnsi="Cambria Math" w:cs="Arial"/>
                </w:rPr>
                <m:t>4,t</m:t>
              </m:r>
            </m:sub>
          </m:sSub>
          <m:r>
            <w:rPr>
              <w:rFonts w:ascii="Cambria Math" w:hAnsi="Cambria Math" w:cs="Arial"/>
            </w:rPr>
            <m:t>=dial on transition of all states to prepay</m:t>
          </m:r>
        </m:oMath>
      </m:oMathPara>
    </w:p>
    <w:p w14:paraId="396E0338" w14:textId="77777777" w:rsidR="002C117E" w:rsidRPr="005117A8" w:rsidRDefault="002C117E" w:rsidP="005117A8">
      <w:pPr>
        <w:pStyle w:val="ListParagraph"/>
        <w:numPr>
          <w:ilvl w:val="0"/>
          <w:numId w:val="24"/>
        </w:numPr>
        <w:spacing w:before="0" w:after="0"/>
        <w:ind w:left="720"/>
        <w:contextualSpacing w:val="0"/>
        <w:jc w:val="both"/>
        <w:rPr>
          <w:rFonts w:cs="Arial"/>
          <w:b/>
        </w:rPr>
      </w:pPr>
      <w:r w:rsidRPr="005117A8">
        <w:rPr>
          <w:rFonts w:cs="Arial"/>
          <w:b/>
        </w:rPr>
        <w:t>Turnover/refi share overrides</w:t>
      </w:r>
    </w:p>
    <w:p w14:paraId="4C7E593A" w14:textId="77777777" w:rsidR="002C117E" w:rsidRPr="005117A8" w:rsidRDefault="002C117E" w:rsidP="005117A8">
      <w:pPr>
        <w:spacing w:before="0" w:after="0"/>
        <w:jc w:val="both"/>
        <w:rPr>
          <w:rFonts w:cs="Arial"/>
        </w:rPr>
      </w:pPr>
    </w:p>
    <w:p w14:paraId="2631F6C4" w14:textId="77777777" w:rsidR="00642AB5" w:rsidRPr="005117A8" w:rsidRDefault="002C117E" w:rsidP="005117A8">
      <w:pPr>
        <w:spacing w:before="0" w:after="0"/>
        <w:ind w:left="0"/>
        <w:jc w:val="both"/>
        <w:rPr>
          <w:rFonts w:cs="Arial"/>
        </w:rPr>
      </w:pPr>
      <w:r w:rsidRPr="005117A8">
        <w:rPr>
          <w:rFonts w:cs="Arial"/>
        </w:rPr>
        <w:t xml:space="preserve">Given </w:t>
      </w:r>
      <w:r w:rsidR="00642AB5" w:rsidRPr="005117A8">
        <w:rPr>
          <w:rFonts w:cs="Arial"/>
        </w:rPr>
        <w:t>the (potentially adjusted TVP volumes above), refi liquidations are calculated as the share of TVP that will become refi and turnover using the baseline modeling mechanism (i.e. just as in CCFA decomposition is based on whether loan is out of the money by more than 75 bps). This share can be overwritten as follows:</w:t>
      </w:r>
    </w:p>
    <w:p w14:paraId="65D477DF" w14:textId="77777777" w:rsidR="00642AB5" w:rsidRPr="005117A8" w:rsidRDefault="00ED066B" w:rsidP="005117A8">
      <w:pPr>
        <w:jc w:val="both"/>
        <w:rPr>
          <w:rFonts w:eastAsiaTheme="minorEastAsia" w:cs="Arial"/>
        </w:rPr>
      </w:pPr>
      <m:oMathPara>
        <m:oMath>
          <m:sSub>
            <m:sSubPr>
              <m:ctrlPr>
                <w:rPr>
                  <w:rFonts w:ascii="Cambria Math" w:hAnsi="Cambria Math" w:cs="Arial"/>
                  <w:i/>
                </w:rPr>
              </m:ctrlPr>
            </m:sSubPr>
            <m:e>
              <m:r>
                <w:rPr>
                  <w:rFonts w:ascii="Cambria Math" w:hAnsi="Cambria Math" w:cs="Arial"/>
                </w:rPr>
                <m:t>α</m:t>
              </m:r>
            </m:e>
            <m:sub>
              <m:r>
                <w:rPr>
                  <w:rFonts w:ascii="Cambria Math" w:hAnsi="Cambria Math" w:cs="Arial"/>
                </w:rPr>
                <m:t>5,t</m:t>
              </m:r>
            </m:sub>
          </m:sSub>
          <m:r>
            <w:rPr>
              <w:rFonts w:ascii="Cambria Math" w:eastAsiaTheme="minorEastAsia" w:hAnsi="Cambria Math" w:cs="Arial"/>
            </w:rPr>
            <m:t>=fraction of TV</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t</m:t>
              </m:r>
            </m:sub>
          </m:sSub>
          <m:r>
            <w:rPr>
              <w:rFonts w:ascii="Cambria Math" w:eastAsiaTheme="minorEastAsia" w:hAnsi="Cambria Math" w:cs="Arial"/>
            </w:rPr>
            <m:t xml:space="preserve"> that is a turnover liquidation </m:t>
          </m:r>
          <m:sSub>
            <m:sSubPr>
              <m:ctrlPr>
                <w:rPr>
                  <w:rFonts w:ascii="Cambria Math" w:eastAsiaTheme="minorEastAsia" w:hAnsi="Cambria Math" w:cs="Arial"/>
                  <w:i/>
                </w:rPr>
              </m:ctrlPr>
            </m:sSubPr>
            <m:e>
              <m:d>
                <m:dPr>
                  <m:ctrlPr>
                    <w:rPr>
                      <w:rFonts w:ascii="Cambria Math" w:eastAsiaTheme="minorEastAsia" w:hAnsi="Cambria Math" w:cs="Arial"/>
                      <w:i/>
                    </w:rPr>
                  </m:ctrlPr>
                </m:dPr>
                <m:e>
                  <m:r>
                    <w:rPr>
                      <w:rFonts w:ascii="Cambria Math" w:eastAsiaTheme="minorEastAsia" w:hAnsi="Cambria Math" w:cs="Arial"/>
                    </w:rPr>
                    <m:t>future purchase</m:t>
                  </m:r>
                </m:e>
              </m:d>
            </m:e>
            <m:sub>
              <m:r>
                <w:rPr>
                  <w:rFonts w:ascii="Cambria Math" w:eastAsiaTheme="minorEastAsia" w:hAnsi="Cambria Math" w:cs="Arial"/>
                </w:rPr>
                <m:t>t</m:t>
              </m:r>
            </m:sub>
          </m:sSub>
        </m:oMath>
      </m:oMathPara>
    </w:p>
    <w:p w14:paraId="23078878" w14:textId="77777777" w:rsidR="00642AB5" w:rsidRPr="005117A8" w:rsidRDefault="00642AB5" w:rsidP="005117A8">
      <w:pPr>
        <w:ind w:left="0"/>
        <w:jc w:val="both"/>
        <w:rPr>
          <w:rFonts w:eastAsiaTheme="minorEastAsia" w:cs="Arial"/>
        </w:rPr>
      </w:pPr>
      <w:r w:rsidRPr="005117A8">
        <w:rPr>
          <w:rFonts w:eastAsiaTheme="minorEastAsia" w:cs="Arial"/>
        </w:rPr>
        <w:t xml:space="preserve">The share </w:t>
      </w:r>
      <m:oMath>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5,t</m:t>
            </m:r>
          </m:sub>
        </m:sSub>
      </m:oMath>
      <w:r w:rsidRPr="005117A8">
        <w:rPr>
          <w:rFonts w:eastAsiaTheme="minorEastAsia" w:cs="Arial"/>
        </w:rPr>
        <w:t xml:space="preserve"> can be calculated as follows:</w:t>
      </w:r>
    </w:p>
    <w:p w14:paraId="730B30FE" w14:textId="77777777" w:rsidR="00642AB5" w:rsidRPr="005117A8" w:rsidRDefault="00642AB5" w:rsidP="005117A8">
      <w:pPr>
        <w:ind w:left="0"/>
        <w:jc w:val="both"/>
        <w:rPr>
          <w:rFonts w:eastAsiaTheme="minorEastAsia" w:cs="Arial"/>
        </w:rPr>
      </w:pPr>
      <w:r w:rsidRPr="005117A8">
        <w:rPr>
          <w:rFonts w:eastAsiaTheme="minorEastAsia" w:cs="Arial"/>
        </w:rPr>
        <w:t>Using historical data on liquidation share (Fannie MDO share), refi market share and balance increase:</w:t>
      </w:r>
    </w:p>
    <w:p w14:paraId="0F637278" w14:textId="77777777" w:rsidR="00642AB5" w:rsidRPr="005117A8" w:rsidRDefault="00642AB5" w:rsidP="005117A8">
      <w:pPr>
        <w:jc w:val="both"/>
        <w:rPr>
          <w:rFonts w:eastAsiaTheme="minorEastAsia" w:cs="Arial"/>
        </w:rPr>
      </w:pPr>
      <m:oMathPara>
        <m:oMath>
          <m:r>
            <w:rPr>
              <w:rFonts w:ascii="Cambria Math" w:eastAsiaTheme="minorEastAsia" w:hAnsi="Cambria Math" w:cs="Arial"/>
            </w:rPr>
            <m:t>Refi Aqs</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=TV</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t</m:t>
              </m:r>
            </m:sub>
          </m:sSub>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m:t>
              </m:r>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5,t</m:t>
                  </m:r>
                </m:sub>
              </m:sSub>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refi mkt shar</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t</m:t>
                  </m:r>
                </m:sub>
              </m:sSub>
            </m:num>
            <m:den>
              <m:r>
                <w:rPr>
                  <w:rFonts w:ascii="Cambria Math" w:eastAsiaTheme="minorEastAsia" w:hAnsi="Cambria Math" w:cs="Arial"/>
                </w:rPr>
                <m:t>liqdn shar</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t</m:t>
                  </m:r>
                </m:sub>
              </m:sSub>
              <m:r>
                <w:rPr>
                  <w:rFonts w:ascii="Cambria Math" w:eastAsiaTheme="minorEastAsia" w:hAnsi="Cambria Math" w:cs="Arial"/>
                </w:rPr>
                <m:t xml:space="preserve"> </m:t>
              </m:r>
            </m:den>
          </m:f>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1+bal in</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5,t</m:t>
              </m:r>
            </m:sub>
          </m:sSub>
          <m:r>
            <w:rPr>
              <w:rFonts w:ascii="Cambria Math" w:eastAsiaTheme="minorEastAsia" w:hAnsi="Cambria Math" w:cs="Arial"/>
            </w:rPr>
            <m:t>=1-</m:t>
          </m:r>
          <m:f>
            <m:fPr>
              <m:ctrlPr>
                <w:rPr>
                  <w:rFonts w:ascii="Cambria Math" w:eastAsiaTheme="minorEastAsia" w:hAnsi="Cambria Math" w:cs="Arial"/>
                  <w:i/>
                </w:rPr>
              </m:ctrlPr>
            </m:fPr>
            <m:num>
              <m:r>
                <w:rPr>
                  <w:rFonts w:ascii="Cambria Math" w:eastAsiaTheme="minorEastAsia" w:hAnsi="Cambria Math" w:cs="Arial"/>
                </w:rPr>
                <m:t>Refi Aqs</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×liqdn shar</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t</m:t>
                  </m:r>
                </m:sub>
              </m:sSub>
            </m:num>
            <m:den>
              <m:r>
                <w:rPr>
                  <w:rFonts w:ascii="Cambria Math" w:eastAsiaTheme="minorEastAsia" w:hAnsi="Cambria Math" w:cs="Arial"/>
                </w:rPr>
                <m:t>refi mkt shar</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t</m:t>
                  </m:r>
                </m:sub>
              </m:sSub>
              <m:r>
                <w:rPr>
                  <w:rFonts w:ascii="Cambria Math" w:eastAsiaTheme="minorEastAsia" w:hAnsi="Cambria Math" w:cs="Arial"/>
                </w:rPr>
                <m:t>×TV</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t</m:t>
                  </m:r>
                </m:sub>
              </m:sSub>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1+bal in</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e>
              </m:d>
            </m:den>
          </m:f>
        </m:oMath>
      </m:oMathPara>
    </w:p>
    <w:p w14:paraId="752B122C" w14:textId="77777777" w:rsidR="00642AB5" w:rsidRPr="005117A8" w:rsidRDefault="00642AB5" w:rsidP="005117A8">
      <w:pPr>
        <w:ind w:left="0"/>
        <w:jc w:val="both"/>
        <w:rPr>
          <w:rFonts w:cs="Arial"/>
        </w:rPr>
      </w:pPr>
      <w:r w:rsidRPr="005117A8">
        <w:rPr>
          <w:rFonts w:cs="Arial"/>
        </w:rPr>
        <w:t xml:space="preserve">Alternatively, the turnover share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5,t</m:t>
            </m:r>
          </m:sub>
        </m:sSub>
      </m:oMath>
      <w:r w:rsidRPr="005117A8">
        <w:rPr>
          <w:rFonts w:eastAsiaTheme="minorEastAsia" w:cs="Arial"/>
        </w:rPr>
        <w:t xml:space="preserve"> can be calculated using the historic model mechanism prediction. Once an estimate of </w:t>
      </w:r>
      <m:oMath>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5,t</m:t>
            </m:r>
          </m:sub>
        </m:sSub>
      </m:oMath>
      <w:r w:rsidRPr="005117A8">
        <w:rPr>
          <w:rFonts w:eastAsiaTheme="minorEastAsia" w:cs="Arial"/>
        </w:rPr>
        <w:t xml:space="preserve"> is available, it can be modeled based on home prices and interest rates as follows:</w:t>
      </w:r>
    </w:p>
    <w:p w14:paraId="1065251D" w14:textId="77777777" w:rsidR="00642AB5" w:rsidRPr="005117A8" w:rsidRDefault="00ED066B" w:rsidP="005117A8">
      <w:pPr>
        <w:jc w:val="both"/>
        <w:rPr>
          <w:rFonts w:cs="Arial"/>
        </w:rPr>
      </w:pPr>
      <m:oMathPara>
        <m:oMath>
          <m:sSub>
            <m:sSubPr>
              <m:ctrlPr>
                <w:rPr>
                  <w:rFonts w:ascii="Cambria Math" w:hAnsi="Cambria Math" w:cs="Arial"/>
                  <w:i/>
                </w:rPr>
              </m:ctrlPr>
            </m:sSubPr>
            <m:e>
              <m:r>
                <w:rPr>
                  <w:rFonts w:ascii="Cambria Math" w:hAnsi="Cambria Math" w:cs="Arial"/>
                </w:rPr>
                <m:t>α</m:t>
              </m:r>
            </m:e>
            <m:sub>
              <m:r>
                <w:rPr>
                  <w:rFonts w:ascii="Cambria Math" w:hAnsi="Cambria Math" w:cs="Arial"/>
                </w:rPr>
                <m:t>5,t</m:t>
              </m:r>
            </m:sub>
          </m:sSub>
          <m:r>
            <w:rPr>
              <w:rFonts w:ascii="Cambria Math" w:hAnsi="Cambria Math" w:cs="Arial"/>
            </w:rPr>
            <m:t>=j</m:t>
          </m:r>
          <m:d>
            <m:dPr>
              <m:ctrlPr>
                <w:rPr>
                  <w:rFonts w:ascii="Cambria Math" w:hAnsi="Cambria Math" w:cs="Arial"/>
                  <w:i/>
                </w:rPr>
              </m:ctrlPr>
            </m:dPr>
            <m:e>
              <m:r>
                <w:rPr>
                  <w:rFonts w:ascii="Cambria Math" w:hAnsi="Cambria Math" w:cs="Arial"/>
                </w:rPr>
                <m:t>HP</m:t>
              </m:r>
              <m:sSub>
                <m:sSubPr>
                  <m:ctrlPr>
                    <w:rPr>
                      <w:rFonts w:ascii="Cambria Math" w:hAnsi="Cambria Math" w:cs="Arial"/>
                      <w:i/>
                    </w:rPr>
                  </m:ctrlPr>
                </m:sSubPr>
                <m:e>
                  <m:r>
                    <w:rPr>
                      <w:rFonts w:ascii="Cambria Math" w:hAnsi="Cambria Math" w:cs="Arial"/>
                    </w:rPr>
                    <m:t>I</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e>
          </m:d>
        </m:oMath>
      </m:oMathPara>
    </w:p>
    <w:p w14:paraId="134D7838" w14:textId="77777777" w:rsidR="00642AB5" w:rsidRPr="005117A8" w:rsidRDefault="00642AB5" w:rsidP="005117A8">
      <w:pPr>
        <w:spacing w:before="0" w:after="0"/>
        <w:ind w:left="0"/>
        <w:jc w:val="both"/>
        <w:rPr>
          <w:rFonts w:cs="Arial"/>
        </w:rPr>
      </w:pPr>
      <w:r w:rsidRPr="005117A8">
        <w:rPr>
          <w:rFonts w:cs="Arial"/>
        </w:rPr>
        <w:t>The turnover (or refi) volume can also be further adjusted it is outside of the pre-defined ranges (1) relative to PMM acquisition and (2) relative to Refi Liquidation; Refi liquidation will adjust accordingly to offset the turnover adjustment</w:t>
      </w:r>
    </w:p>
    <w:p w14:paraId="1E09B60A" w14:textId="77777777" w:rsidR="00642AB5" w:rsidRPr="005117A8" w:rsidRDefault="00642AB5" w:rsidP="005117A8">
      <w:pPr>
        <w:ind w:left="0"/>
        <w:jc w:val="both"/>
        <w:rPr>
          <w:rFonts w:cs="Arial"/>
        </w:rPr>
      </w:pPr>
      <w:r w:rsidRPr="005117A8">
        <w:rPr>
          <w:rFonts w:cs="Arial"/>
        </w:rPr>
        <w:t xml:space="preserve">The ceiling and floor can be calculated using historical observations of </w:t>
      </w:r>
      <m:oMath>
        <m:sSub>
          <m:sSubPr>
            <m:ctrlPr>
              <w:rPr>
                <w:rFonts w:ascii="Cambria Math" w:hAnsi="Cambria Math" w:cs="Arial"/>
              </w:rPr>
            </m:ctrlPr>
          </m:sSubPr>
          <m:e>
            <m:r>
              <w:rPr>
                <w:rFonts w:ascii="Cambria Math" w:hAnsi="Cambria Math" w:cs="Arial"/>
              </w:rPr>
              <m:t>α</m:t>
            </m:r>
          </m:e>
          <m:sub>
            <m:r>
              <m:rPr>
                <m:sty m:val="p"/>
              </m:rPr>
              <w:rPr>
                <w:rFonts w:ascii="Cambria Math" w:hAnsi="Cambria Math" w:cs="Arial"/>
              </w:rPr>
              <m:t>5,</m:t>
            </m:r>
            <m:r>
              <w:rPr>
                <w:rFonts w:ascii="Cambria Math" w:hAnsi="Cambria Math" w:cs="Arial"/>
              </w:rPr>
              <m:t>t</m:t>
            </m:r>
          </m:sub>
        </m:sSub>
      </m:oMath>
      <w:r w:rsidRPr="005117A8">
        <w:rPr>
          <w:rFonts w:cs="Arial"/>
        </w:rPr>
        <w:t xml:space="preserve"> to calculate turnover liquidations (above) and compare with purchase acquisitions the following period</w:t>
      </w:r>
      <w:r w:rsidRPr="005117A8">
        <w:rPr>
          <w:rFonts w:eastAsiaTheme="minorEastAsia" w:cs="Arial"/>
        </w:rPr>
        <w:t xml:space="preserve">. </w:t>
      </w:r>
    </w:p>
    <w:p w14:paraId="75997239" w14:textId="77777777" w:rsidR="002C117E" w:rsidRPr="005117A8" w:rsidRDefault="002C117E" w:rsidP="005117A8">
      <w:pPr>
        <w:pStyle w:val="ListParagraph"/>
        <w:numPr>
          <w:ilvl w:val="0"/>
          <w:numId w:val="24"/>
        </w:numPr>
        <w:spacing w:before="0" w:after="0"/>
        <w:ind w:left="720"/>
        <w:contextualSpacing w:val="0"/>
        <w:jc w:val="both"/>
        <w:rPr>
          <w:rFonts w:cs="Arial"/>
          <w:b/>
        </w:rPr>
      </w:pPr>
      <w:r w:rsidRPr="005117A8">
        <w:rPr>
          <w:rFonts w:cs="Arial"/>
          <w:b/>
        </w:rPr>
        <w:t>Refi recapture dial</w:t>
      </w:r>
    </w:p>
    <w:p w14:paraId="1ABFF7AF" w14:textId="77777777" w:rsidR="00F75A92" w:rsidRPr="005117A8" w:rsidRDefault="00F75A92" w:rsidP="005117A8">
      <w:pPr>
        <w:spacing w:before="0" w:after="0"/>
        <w:jc w:val="both"/>
        <w:rPr>
          <w:rFonts w:cs="Arial"/>
        </w:rPr>
      </w:pPr>
    </w:p>
    <w:p w14:paraId="518DBB88" w14:textId="77777777" w:rsidR="00F75A92" w:rsidRPr="005117A8" w:rsidRDefault="00F75A92" w:rsidP="005117A8">
      <w:pPr>
        <w:spacing w:before="0" w:after="0"/>
        <w:ind w:left="0"/>
        <w:jc w:val="both"/>
        <w:rPr>
          <w:rFonts w:cs="Arial"/>
        </w:rPr>
      </w:pPr>
      <w:r w:rsidRPr="005117A8">
        <w:rPr>
          <w:rFonts w:cs="Arial"/>
        </w:rPr>
        <w:t>The model also contains a final dial to adjust the refi recapture rate mechanically to capture management view</w:t>
      </w:r>
      <w:r w:rsidRPr="005117A8">
        <w:rPr>
          <w:rStyle w:val="FootnoteReference"/>
          <w:rFonts w:cs="Arial"/>
        </w:rPr>
        <w:footnoteReference w:id="4"/>
      </w:r>
    </w:p>
    <w:p w14:paraId="45602AC5" w14:textId="77777777" w:rsidR="00F75A92" w:rsidRPr="005117A8" w:rsidRDefault="00F75A92" w:rsidP="005117A8">
      <w:pPr>
        <w:jc w:val="both"/>
        <w:rPr>
          <w:rFonts w:cs="Arial"/>
        </w:rPr>
      </w:pPr>
      <m:oMathPara>
        <m:oMath>
          <m:r>
            <w:rPr>
              <w:rFonts w:ascii="Cambria Math" w:eastAsiaTheme="minorEastAsia" w:hAnsi="Cambria Math" w:cs="Arial"/>
            </w:rPr>
            <m:t>Refi Aqs</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=Refi component of TV</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refi mkt shar</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t</m:t>
                  </m:r>
                </m:sub>
              </m:sSub>
            </m:num>
            <m:den>
              <m:r>
                <w:rPr>
                  <w:rFonts w:ascii="Cambria Math" w:eastAsiaTheme="minorEastAsia" w:hAnsi="Cambria Math" w:cs="Arial"/>
                </w:rPr>
                <m:t>liqdn shar</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t</m:t>
                  </m:r>
                </m:sub>
              </m:sSub>
              <m:r>
                <w:rPr>
                  <w:rFonts w:ascii="Cambria Math" w:eastAsiaTheme="minorEastAsia" w:hAnsi="Cambria Math" w:cs="Arial"/>
                </w:rPr>
                <m:t xml:space="preserve"> </m:t>
              </m:r>
            </m:den>
          </m:f>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1+bal in</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6,t</m:t>
              </m:r>
            </m:sub>
          </m:sSub>
        </m:oMath>
      </m:oMathPara>
    </w:p>
    <w:p w14:paraId="1555A3A8" w14:textId="77777777" w:rsidR="00F75A92" w:rsidRPr="005117A8" w:rsidRDefault="00ED066B" w:rsidP="005117A8">
      <w:pPr>
        <w:jc w:val="both"/>
        <w:rPr>
          <w:rFonts w:cs="Arial"/>
        </w:rPr>
      </w:pPr>
      <m:oMathPara>
        <m:oMath>
          <m:sSub>
            <m:sSubPr>
              <m:ctrlPr>
                <w:rPr>
                  <w:rFonts w:ascii="Cambria Math" w:hAnsi="Cambria Math" w:cs="Arial"/>
                  <w:i/>
                </w:rPr>
              </m:ctrlPr>
            </m:sSubPr>
            <m:e>
              <m:r>
                <w:rPr>
                  <w:rFonts w:ascii="Cambria Math" w:hAnsi="Cambria Math" w:cs="Arial"/>
                </w:rPr>
                <m:t>α</m:t>
              </m:r>
            </m:e>
            <m:sub>
              <m:r>
                <w:rPr>
                  <w:rFonts w:ascii="Cambria Math" w:hAnsi="Cambria Math" w:cs="Arial"/>
                </w:rPr>
                <m:t>6,t</m:t>
              </m:r>
            </m:sub>
          </m:sSub>
          <m:r>
            <w:rPr>
              <w:rFonts w:ascii="Cambria Math" w:hAnsi="Cambria Math" w:cs="Arial"/>
            </w:rPr>
            <m:t>=dial on refi recapture rate</m:t>
          </m:r>
        </m:oMath>
      </m:oMathPara>
    </w:p>
    <w:p w14:paraId="11742094" w14:textId="77777777" w:rsidR="00FB36A4" w:rsidRDefault="00FB36A4" w:rsidP="005117A8">
      <w:pPr>
        <w:ind w:left="0"/>
        <w:rPr>
          <w:i/>
        </w:rPr>
      </w:pPr>
      <w:r w:rsidRPr="005117A8">
        <w:rPr>
          <w:i/>
        </w:rPr>
        <w:t xml:space="preserve">Major Differences Between LLC Used Prior to DFAST 2018 and SFM-NAM to be Deployed in </w:t>
      </w:r>
      <w:r w:rsidR="00BA5A55" w:rsidRPr="005117A8">
        <w:rPr>
          <w:i/>
        </w:rPr>
        <w:t>D</w:t>
      </w:r>
      <w:r w:rsidR="00BA5A55">
        <w:rPr>
          <w:i/>
        </w:rPr>
        <w:t>FAST</w:t>
      </w:r>
      <w:r w:rsidR="00BA5A55" w:rsidRPr="005117A8">
        <w:rPr>
          <w:i/>
        </w:rPr>
        <w:t xml:space="preserve"> </w:t>
      </w:r>
      <w:r w:rsidRPr="005117A8">
        <w:rPr>
          <w:i/>
        </w:rPr>
        <w:t>2018</w:t>
      </w:r>
    </w:p>
    <w:p w14:paraId="2F127840" w14:textId="77777777" w:rsidR="00786FFA" w:rsidRPr="005117A8" w:rsidRDefault="00786FFA" w:rsidP="005117A8">
      <w:pPr>
        <w:ind w:left="0"/>
      </w:pPr>
      <w:r>
        <w:t>The following list describes the major differences between the ESR forecasting approach and the LFM-based credit forecast used prior to DFAST 2018 and the proposed SFM-NAM to be used in DFAST 2018:</w:t>
      </w:r>
    </w:p>
    <w:p w14:paraId="729C08B6" w14:textId="77777777" w:rsidR="007A644D" w:rsidRPr="005117A8" w:rsidRDefault="007A644D" w:rsidP="005117A8">
      <w:pPr>
        <w:numPr>
          <w:ilvl w:val="0"/>
          <w:numId w:val="27"/>
        </w:numPr>
        <w:jc w:val="both"/>
        <w:rPr>
          <w:rFonts w:cs="Arial"/>
        </w:rPr>
      </w:pPr>
      <w:r w:rsidRPr="005117A8">
        <w:rPr>
          <w:rFonts w:cs="Arial"/>
          <w:b/>
          <w:bCs/>
        </w:rPr>
        <w:t>Purchase acquisitions</w:t>
      </w:r>
      <w:r w:rsidRPr="005117A8">
        <w:rPr>
          <w:rFonts w:cs="Arial"/>
        </w:rPr>
        <w:t xml:space="preserve"> will come directly from ESR for MST, DFAST and CF runs</w:t>
      </w:r>
      <w:r w:rsidR="00786FFA">
        <w:rPr>
          <w:rFonts w:cs="Arial"/>
        </w:rPr>
        <w:t xml:space="preserve"> (The SF credit forecast uses a time-series purchase acquisition equation to approximate the ESR volumes)</w:t>
      </w:r>
    </w:p>
    <w:p w14:paraId="670729AC" w14:textId="77777777" w:rsidR="007A644D" w:rsidRPr="005117A8" w:rsidRDefault="007A644D" w:rsidP="005117A8">
      <w:pPr>
        <w:numPr>
          <w:ilvl w:val="0"/>
          <w:numId w:val="27"/>
        </w:numPr>
        <w:jc w:val="both"/>
        <w:rPr>
          <w:rFonts w:cs="Arial"/>
        </w:rPr>
      </w:pPr>
      <w:r w:rsidRPr="005117A8">
        <w:rPr>
          <w:rFonts w:cs="Arial"/>
          <w:b/>
          <w:bCs/>
        </w:rPr>
        <w:t>Cash flow model</w:t>
      </w:r>
      <w:r w:rsidRPr="005117A8">
        <w:rPr>
          <w:rFonts w:cs="Arial"/>
        </w:rPr>
        <w:t xml:space="preserve"> will switch from CCFA (UPB-based) to SFM (count-based)</w:t>
      </w:r>
    </w:p>
    <w:p w14:paraId="18D6998F" w14:textId="77777777" w:rsidR="007A644D" w:rsidRPr="005117A8" w:rsidRDefault="007A644D" w:rsidP="005117A8">
      <w:pPr>
        <w:numPr>
          <w:ilvl w:val="0"/>
          <w:numId w:val="27"/>
        </w:numPr>
        <w:jc w:val="both"/>
        <w:rPr>
          <w:rFonts w:cs="Arial"/>
        </w:rPr>
      </w:pPr>
      <w:r w:rsidRPr="005117A8">
        <w:rPr>
          <w:rFonts w:cs="Arial"/>
          <w:b/>
          <w:bCs/>
        </w:rPr>
        <w:t>Refi forecast</w:t>
      </w:r>
      <w:r w:rsidRPr="005117A8">
        <w:rPr>
          <w:rFonts w:cs="Arial"/>
        </w:rPr>
        <w:t xml:space="preserve"> will be based only on SFM (LLC) and recapture methodology, with the REC used for benchmarking purposes and to (potentially) generate liquidation share</w:t>
      </w:r>
    </w:p>
    <w:p w14:paraId="7BCDAFE7" w14:textId="77777777" w:rsidR="007A644D" w:rsidRPr="005117A8" w:rsidRDefault="007A644D" w:rsidP="005117A8">
      <w:pPr>
        <w:numPr>
          <w:ilvl w:val="0"/>
          <w:numId w:val="27"/>
        </w:numPr>
        <w:jc w:val="both"/>
        <w:rPr>
          <w:rFonts w:cs="Arial"/>
        </w:rPr>
      </w:pPr>
      <w:r w:rsidRPr="005117A8">
        <w:rPr>
          <w:rFonts w:cs="Arial"/>
          <w:b/>
          <w:bCs/>
        </w:rPr>
        <w:t>Book is built in simulation</w:t>
      </w:r>
      <w:r w:rsidRPr="005117A8">
        <w:rPr>
          <w:rFonts w:cs="Arial"/>
        </w:rPr>
        <w:t xml:space="preserve"> versus post-processing, since SFM will handle both the run-off and prospective book</w:t>
      </w:r>
    </w:p>
    <w:p w14:paraId="1CE23086" w14:textId="77777777" w:rsidR="007A644D" w:rsidRPr="005117A8" w:rsidRDefault="007A644D" w:rsidP="005117A8">
      <w:pPr>
        <w:numPr>
          <w:ilvl w:val="0"/>
          <w:numId w:val="27"/>
        </w:numPr>
        <w:jc w:val="both"/>
        <w:rPr>
          <w:rFonts w:cs="Arial"/>
        </w:rPr>
      </w:pPr>
      <w:r w:rsidRPr="005117A8">
        <w:rPr>
          <w:rFonts w:cs="Arial"/>
          <w:b/>
          <w:bCs/>
        </w:rPr>
        <w:t xml:space="preserve">Recapture rate </w:t>
      </w:r>
      <w:r w:rsidRPr="005117A8">
        <w:rPr>
          <w:rFonts w:cs="Arial"/>
        </w:rPr>
        <w:t>takes inputs from the model (liquidation share/balance increase/ALR) as well as the user (market share, initial MDO, WAL)</w:t>
      </w:r>
    </w:p>
    <w:p w14:paraId="2C6C450B" w14:textId="77777777" w:rsidR="007A644D" w:rsidRPr="005117A8" w:rsidRDefault="007A644D" w:rsidP="005117A8">
      <w:pPr>
        <w:numPr>
          <w:ilvl w:val="1"/>
          <w:numId w:val="27"/>
        </w:numPr>
        <w:jc w:val="both"/>
        <w:rPr>
          <w:rFonts w:cs="Arial"/>
        </w:rPr>
      </w:pPr>
      <w:r w:rsidRPr="005117A8">
        <w:rPr>
          <w:rFonts w:cs="Arial"/>
          <w:b/>
          <w:bCs/>
        </w:rPr>
        <w:t>Balance increase</w:t>
      </w:r>
      <w:r w:rsidRPr="005117A8">
        <w:rPr>
          <w:rFonts w:cs="Arial"/>
        </w:rPr>
        <w:t xml:space="preserve"> will be provided by model based on assumption of rate term refi balance increase (1%) and data-driven </w:t>
      </w:r>
      <w:proofErr w:type="spellStart"/>
      <w:r w:rsidRPr="005117A8">
        <w:rPr>
          <w:rFonts w:cs="Arial"/>
        </w:rPr>
        <w:t>cashout</w:t>
      </w:r>
      <w:proofErr w:type="spellEnd"/>
      <w:r w:rsidRPr="005117A8">
        <w:rPr>
          <w:rFonts w:cs="Arial"/>
        </w:rPr>
        <w:t xml:space="preserve"> balance increase, with model sorting refi volumes into rate term versus </w:t>
      </w:r>
      <w:proofErr w:type="spellStart"/>
      <w:r w:rsidRPr="005117A8">
        <w:rPr>
          <w:rFonts w:cs="Arial"/>
        </w:rPr>
        <w:t>cashout</w:t>
      </w:r>
      <w:proofErr w:type="spellEnd"/>
      <w:r w:rsidRPr="005117A8">
        <w:rPr>
          <w:rFonts w:cs="Arial"/>
        </w:rPr>
        <w:t xml:space="preserve"> (existing LFM construct)</w:t>
      </w:r>
    </w:p>
    <w:p w14:paraId="50A191F5" w14:textId="77777777" w:rsidR="007A644D" w:rsidRPr="005117A8" w:rsidRDefault="007A644D" w:rsidP="005117A8">
      <w:pPr>
        <w:numPr>
          <w:ilvl w:val="1"/>
          <w:numId w:val="27"/>
        </w:numPr>
        <w:jc w:val="both"/>
        <w:rPr>
          <w:rFonts w:cs="Arial"/>
        </w:rPr>
      </w:pPr>
      <w:r w:rsidRPr="005117A8">
        <w:rPr>
          <w:rFonts w:cs="Arial"/>
          <w:b/>
          <w:bCs/>
        </w:rPr>
        <w:t xml:space="preserve">Liquidation share </w:t>
      </w:r>
      <w:r w:rsidRPr="005117A8">
        <w:rPr>
          <w:rFonts w:cs="Arial"/>
        </w:rPr>
        <w:t xml:space="preserve">will be approximated by MDO share and requires a measure of prepay speed (WAL/ALR), initial book and MDO values, Fannie market shares and market benchmark predictions of purchase and acquisition volumes (REC for </w:t>
      </w:r>
      <w:proofErr w:type="spellStart"/>
      <w:r w:rsidRPr="005117A8">
        <w:rPr>
          <w:rFonts w:cs="Arial"/>
        </w:rPr>
        <w:t>refis</w:t>
      </w:r>
      <w:proofErr w:type="spellEnd"/>
      <w:r w:rsidRPr="005117A8">
        <w:rPr>
          <w:rFonts w:cs="Arial"/>
        </w:rPr>
        <w:t xml:space="preserve">) </w:t>
      </w:r>
    </w:p>
    <w:p w14:paraId="61695179" w14:textId="77777777" w:rsidR="007A644D" w:rsidRPr="005117A8" w:rsidRDefault="007A644D" w:rsidP="005117A8">
      <w:pPr>
        <w:numPr>
          <w:ilvl w:val="0"/>
          <w:numId w:val="27"/>
        </w:numPr>
        <w:jc w:val="both"/>
        <w:rPr>
          <w:rFonts w:cs="Arial"/>
        </w:rPr>
      </w:pPr>
      <w:r w:rsidRPr="005117A8">
        <w:rPr>
          <w:rFonts w:cs="Arial"/>
          <w:b/>
          <w:bCs/>
        </w:rPr>
        <w:t>Dials will be imposed in simulation</w:t>
      </w:r>
      <w:r w:rsidRPr="005117A8">
        <w:rPr>
          <w:rFonts w:cs="Arial"/>
        </w:rPr>
        <w:t xml:space="preserve"> potentially for liquidation speed (</w:t>
      </w:r>
      <w:r w:rsidR="00BA5A55">
        <w:rPr>
          <w:rFonts w:cs="Arial"/>
        </w:rPr>
        <w:t>transition</w:t>
      </w:r>
      <w:r w:rsidR="00BA5A55" w:rsidRPr="005117A8">
        <w:rPr>
          <w:rFonts w:cs="Arial"/>
        </w:rPr>
        <w:t xml:space="preserve"> </w:t>
      </w:r>
      <w:r w:rsidRPr="005117A8">
        <w:rPr>
          <w:rFonts w:cs="Arial"/>
        </w:rPr>
        <w:t>to prepay), refi (rate-sensitive) share of liquidations and refi recapture rate</w:t>
      </w:r>
    </w:p>
    <w:p w14:paraId="20677742" w14:textId="77777777" w:rsidR="007A644D" w:rsidRPr="005117A8" w:rsidRDefault="00786FFA" w:rsidP="005117A8">
      <w:pPr>
        <w:numPr>
          <w:ilvl w:val="0"/>
          <w:numId w:val="27"/>
        </w:numPr>
        <w:jc w:val="both"/>
        <w:rPr>
          <w:rFonts w:cs="Arial"/>
        </w:rPr>
      </w:pPr>
      <w:r>
        <w:rPr>
          <w:rFonts w:cs="Arial"/>
          <w:b/>
        </w:rPr>
        <w:t xml:space="preserve">Future enhancements: </w:t>
      </w:r>
      <w:r w:rsidR="007A644D" w:rsidRPr="005117A8">
        <w:rPr>
          <w:rFonts w:cs="Arial"/>
        </w:rPr>
        <w:t xml:space="preserve">Capability to generate inputs on-the-run for non-production runs (purchase </w:t>
      </w:r>
      <w:proofErr w:type="spellStart"/>
      <w:r w:rsidR="007A644D" w:rsidRPr="005117A8">
        <w:rPr>
          <w:rFonts w:cs="Arial"/>
        </w:rPr>
        <w:t>aqsns</w:t>
      </w:r>
      <w:proofErr w:type="spellEnd"/>
      <w:r w:rsidR="007A644D" w:rsidRPr="005117A8">
        <w:rPr>
          <w:rFonts w:cs="Arial"/>
        </w:rPr>
        <w:t>, market share)</w:t>
      </w:r>
    </w:p>
    <w:p w14:paraId="3C56F2D2" w14:textId="77777777" w:rsidR="00BA7BAF" w:rsidRDefault="00BA7BAF" w:rsidP="00923162">
      <w:pPr>
        <w:pStyle w:val="Style1"/>
      </w:pPr>
      <w:bookmarkStart w:id="279" w:name="_Toc499808545"/>
      <w:bookmarkEnd w:id="277"/>
      <w:bookmarkEnd w:id="278"/>
      <w:r>
        <w:t>Model Testing / Validation</w:t>
      </w:r>
      <w:bookmarkEnd w:id="279"/>
    </w:p>
    <w:p w14:paraId="6EAE45F1" w14:textId="77777777" w:rsidR="00CB3477" w:rsidRPr="005117A8" w:rsidRDefault="00CB3477" w:rsidP="005117A8">
      <w:pPr>
        <w:ind w:left="0"/>
      </w:pPr>
      <w:r w:rsidRPr="003232F2">
        <w:t>Forthcoming/In progress</w:t>
      </w:r>
    </w:p>
    <w:p w14:paraId="2EBE1EB8" w14:textId="77777777" w:rsidR="00BA7BAF" w:rsidRDefault="00BA7BAF" w:rsidP="00923162">
      <w:pPr>
        <w:pStyle w:val="Style1"/>
        <w:rPr>
          <w:sz w:val="24"/>
        </w:rPr>
      </w:pPr>
      <w:bookmarkStart w:id="280" w:name="_Toc337548595"/>
      <w:bookmarkStart w:id="281" w:name="_Toc337548697"/>
      <w:bookmarkStart w:id="282" w:name="_Toc499808546"/>
      <w:r>
        <w:t>Model Limitations</w:t>
      </w:r>
      <w:bookmarkEnd w:id="280"/>
      <w:bookmarkEnd w:id="281"/>
      <w:bookmarkEnd w:id="282"/>
    </w:p>
    <w:p w14:paraId="4EAD4F89" w14:textId="77777777" w:rsidR="0084499F" w:rsidRPr="0084499F" w:rsidRDefault="00222DEE" w:rsidP="005117A8">
      <w:pPr>
        <w:ind w:left="0"/>
        <w:jc w:val="both"/>
      </w:pPr>
      <w:r>
        <w:t xml:space="preserve">Several limitations are </w:t>
      </w:r>
      <w:r w:rsidR="00786FFA">
        <w:t>noted for</w:t>
      </w:r>
      <w:r>
        <w:t xml:space="preserve"> </w:t>
      </w:r>
      <w:r w:rsidR="00786FFA">
        <w:t>the SFM-NAM</w:t>
      </w:r>
      <w:r>
        <w:t xml:space="preserve">, including </w:t>
      </w:r>
      <w:r w:rsidR="00786FFA">
        <w:t xml:space="preserve">a </w:t>
      </w:r>
      <w:r>
        <w:t xml:space="preserve">dependency on </w:t>
      </w:r>
      <w:r w:rsidR="00786FFA">
        <w:t xml:space="preserve">management assumption for the </w:t>
      </w:r>
      <w:r>
        <w:t xml:space="preserve">transition model turnover and refi liquidation </w:t>
      </w:r>
      <w:r w:rsidR="00786FFA">
        <w:t>distinction</w:t>
      </w:r>
      <w:r>
        <w:t xml:space="preserve">, approximation of </w:t>
      </w:r>
      <w:r w:rsidR="00786FFA">
        <w:t xml:space="preserve">refi </w:t>
      </w:r>
      <w:r>
        <w:t>liquidation market share with</w:t>
      </w:r>
      <w:r w:rsidR="00786FFA">
        <w:t xml:space="preserve"> Fannie’s </w:t>
      </w:r>
      <w:r>
        <w:t xml:space="preserve">MDO share, and </w:t>
      </w:r>
      <w:r w:rsidR="00786FFA">
        <w:t>the need for management assumptions for market shares and liquidation adjustments (modeling solutions in the near term may not be possible)</w:t>
      </w:r>
      <w:r>
        <w:t xml:space="preserve">. </w:t>
      </w:r>
      <w:r w:rsidR="0084499F" w:rsidRPr="000E5677">
        <w:t xml:space="preserve">There is ample room for improvement on the model specifications and on assumptions, which </w:t>
      </w:r>
      <w:r w:rsidR="00786FFA">
        <w:t>the modeling team and ESR</w:t>
      </w:r>
      <w:r w:rsidR="00786FFA" w:rsidRPr="000E5677">
        <w:t xml:space="preserve"> </w:t>
      </w:r>
      <w:r w:rsidR="0084499F" w:rsidRPr="000E5677">
        <w:t>continue to investigate on an-ongoing basis.</w:t>
      </w:r>
    </w:p>
    <w:p w14:paraId="69D11AAD" w14:textId="77777777" w:rsidR="00BA7BAF" w:rsidRDefault="00BA7BAF" w:rsidP="00467411">
      <w:pPr>
        <w:pStyle w:val="BodyTextIndent"/>
        <w:spacing w:before="360" w:after="0"/>
        <w:ind w:left="0"/>
        <w:rPr>
          <w:i/>
          <w:color w:val="003366"/>
          <w:szCs w:val="22"/>
        </w:rPr>
      </w:pPr>
      <w:r>
        <w:rPr>
          <w:i/>
          <w:color w:val="003366"/>
          <w:szCs w:val="22"/>
        </w:rPr>
        <w:t>Reviewed</w:t>
      </w:r>
      <w:r w:rsidRPr="00CD2187">
        <w:rPr>
          <w:i/>
          <w:color w:val="003366"/>
          <w:szCs w:val="22"/>
        </w:rPr>
        <w:t xml:space="preserve"> by:</w:t>
      </w:r>
    </w:p>
    <w:p w14:paraId="15F94BDF" w14:textId="77777777" w:rsidR="00BA7BAF" w:rsidRDefault="00BA7BAF" w:rsidP="00467411">
      <w:pPr>
        <w:spacing w:before="0" w:after="0"/>
        <w:ind w:left="0"/>
      </w:pPr>
      <w:r>
        <w:rPr>
          <w:i/>
          <w:color w:val="003366"/>
          <w:szCs w:val="22"/>
        </w:rPr>
        <w:t>Date:</w:t>
      </w:r>
    </w:p>
    <w:p w14:paraId="17E06881" w14:textId="77777777" w:rsidR="00BA5A55" w:rsidRDefault="00BA5A55" w:rsidP="00923162">
      <w:pPr>
        <w:pStyle w:val="Style1"/>
        <w:rPr>
          <w:sz w:val="24"/>
        </w:rPr>
      </w:pPr>
      <w:r>
        <w:t>Setting of Model Dials</w:t>
      </w:r>
    </w:p>
    <w:p w14:paraId="1715E313" w14:textId="77777777" w:rsidR="00BA5A55" w:rsidRPr="00D65775" w:rsidRDefault="00BA5A55" w:rsidP="002741F7">
      <w:pPr>
        <w:pStyle w:val="StyleHeading2Left18pt"/>
        <w:rPr>
          <w:rFonts w:ascii="Arial" w:hAnsi="Arial"/>
          <w:b w:val="0"/>
          <w:bCs w:val="0"/>
          <w:color w:val="auto"/>
          <w:sz w:val="22"/>
          <w:szCs w:val="22"/>
        </w:rPr>
      </w:pPr>
      <w:r w:rsidRPr="00D65775">
        <w:rPr>
          <w:rFonts w:ascii="Arial" w:hAnsi="Arial"/>
          <w:b w:val="0"/>
          <w:bCs w:val="0"/>
          <w:color w:val="auto"/>
          <w:sz w:val="22"/>
          <w:szCs w:val="22"/>
        </w:rPr>
        <w:t>In this section we present model vetting results from the testing done in 2017 Q4 with a particular focus on the setting of model dials</w:t>
      </w:r>
      <w:r w:rsidR="002741F7" w:rsidRPr="00D65775">
        <w:rPr>
          <w:rFonts w:ascii="Arial" w:hAnsi="Arial"/>
          <w:b w:val="0"/>
          <w:bCs w:val="0"/>
          <w:color w:val="auto"/>
          <w:sz w:val="22"/>
          <w:szCs w:val="22"/>
        </w:rPr>
        <w:t xml:space="preserve"> for the 2017 Q2 Corporate Forecast and the 2017 DFAST Severe projections (from the perspective of January 2017)</w:t>
      </w:r>
      <w:r w:rsidRPr="00D65775">
        <w:rPr>
          <w:rFonts w:ascii="Arial" w:hAnsi="Arial"/>
          <w:b w:val="0"/>
          <w:bCs w:val="0"/>
          <w:color w:val="auto"/>
          <w:sz w:val="22"/>
          <w:szCs w:val="22"/>
        </w:rPr>
        <w:t>.</w:t>
      </w:r>
    </w:p>
    <w:p w14:paraId="3DB50AF2" w14:textId="77777777" w:rsidR="00BA5A55" w:rsidRPr="00D65775" w:rsidRDefault="00BA5A55" w:rsidP="002741F7">
      <w:pPr>
        <w:pStyle w:val="StyleHeading2Left18pt"/>
        <w:rPr>
          <w:color w:val="auto"/>
        </w:rPr>
      </w:pPr>
      <w:r w:rsidRPr="00D65775">
        <w:rPr>
          <w:color w:val="auto"/>
        </w:rPr>
        <w:t xml:space="preserve">Unadjusted Model </w:t>
      </w:r>
      <w:commentRangeStart w:id="283"/>
      <w:r w:rsidRPr="00D65775">
        <w:rPr>
          <w:color w:val="auto"/>
        </w:rPr>
        <w:t>Outputs</w:t>
      </w:r>
      <w:commentRangeEnd w:id="283"/>
      <w:r w:rsidRPr="00B143D5">
        <w:rPr>
          <w:rStyle w:val="CommentReference"/>
          <w:rFonts w:ascii="Courier" w:hAnsi="Courier"/>
          <w:b w:val="0"/>
          <w:bCs w:val="0"/>
          <w:color w:val="auto"/>
        </w:rPr>
        <w:commentReference w:id="283"/>
      </w:r>
    </w:p>
    <w:p w14:paraId="6571C4D9" w14:textId="77777777" w:rsidR="00923162" w:rsidRDefault="00BA5A55" w:rsidP="006154E7">
      <w:pPr>
        <w:ind w:left="0"/>
      </w:pPr>
      <w:r w:rsidRPr="00BA5A55">
        <w:rPr>
          <w:noProof/>
        </w:rPr>
        <w:drawing>
          <wp:inline distT="0" distB="0" distL="0" distR="0" wp14:anchorId="25F3A259" wp14:editId="0EA802E8">
            <wp:extent cx="4648200" cy="3569335"/>
            <wp:effectExtent l="0" t="0" r="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9997FD" w14:textId="77777777" w:rsidR="00923162" w:rsidRDefault="00923162" w:rsidP="00467411">
      <w:pPr>
        <w:spacing w:before="0" w:after="0"/>
        <w:ind w:left="0"/>
        <w:rPr>
          <w:color w:val="003366"/>
          <w:szCs w:val="22"/>
        </w:rPr>
      </w:pPr>
      <w:bookmarkStart w:id="284" w:name="_Toc337548598"/>
      <w:bookmarkStart w:id="285" w:name="_Toc337548700"/>
      <w:r w:rsidRPr="00923162">
        <w:rPr>
          <w:noProof/>
          <w:color w:val="003366"/>
          <w:szCs w:val="22"/>
        </w:rPr>
        <w:drawing>
          <wp:inline distT="0" distB="0" distL="0" distR="0" wp14:anchorId="5E843833" wp14:editId="116CE608">
            <wp:extent cx="5943600" cy="3639820"/>
            <wp:effectExtent l="0" t="0" r="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768B8FA" w14:textId="77777777" w:rsidR="00923162" w:rsidRDefault="00923162" w:rsidP="00467411">
      <w:pPr>
        <w:spacing w:before="0" w:after="0"/>
        <w:ind w:left="0"/>
        <w:rPr>
          <w:color w:val="003366"/>
          <w:szCs w:val="22"/>
        </w:rPr>
      </w:pPr>
    </w:p>
    <w:p w14:paraId="278D1029" w14:textId="77777777" w:rsidR="00923162" w:rsidRDefault="00923162" w:rsidP="00467411">
      <w:pPr>
        <w:spacing w:before="0" w:after="0"/>
        <w:ind w:left="0"/>
        <w:rPr>
          <w:szCs w:val="22"/>
        </w:rPr>
      </w:pPr>
      <w:r w:rsidRPr="00D65775">
        <w:rPr>
          <w:szCs w:val="22"/>
        </w:rPr>
        <w:t xml:space="preserve">In the charts immediately above, the raw model output differs from the official forecasted values from the 2017 Q2 forecast. Purchase acquisitions are slightly lower, while refi acquisitions begin higher and then are much lower for the duration of the </w:t>
      </w:r>
      <w:proofErr w:type="spellStart"/>
      <w:r w:rsidRPr="00D65775">
        <w:rPr>
          <w:szCs w:val="22"/>
        </w:rPr>
        <w:t>foreasted</w:t>
      </w:r>
      <w:proofErr w:type="spellEnd"/>
      <w:r w:rsidRPr="00D65775">
        <w:rPr>
          <w:szCs w:val="22"/>
        </w:rPr>
        <w:t xml:space="preserve"> period. </w:t>
      </w:r>
    </w:p>
    <w:p w14:paraId="69B1B75B" w14:textId="77777777" w:rsidR="00B143D5" w:rsidRDefault="00B143D5" w:rsidP="00467411">
      <w:pPr>
        <w:spacing w:before="0" w:after="0"/>
        <w:ind w:left="0"/>
        <w:rPr>
          <w:szCs w:val="22"/>
        </w:rPr>
      </w:pPr>
    </w:p>
    <w:p w14:paraId="61D3FC51" w14:textId="77777777" w:rsidR="00B143D5" w:rsidRPr="00F14C16" w:rsidRDefault="00B143D5" w:rsidP="00B143D5">
      <w:pPr>
        <w:pStyle w:val="StyleHeading2Left18pt"/>
        <w:rPr>
          <w:color w:val="auto"/>
        </w:rPr>
      </w:pPr>
      <w:r>
        <w:rPr>
          <w:color w:val="auto"/>
        </w:rPr>
        <w:t>A</w:t>
      </w:r>
      <w:r w:rsidRPr="00F14C16">
        <w:rPr>
          <w:color w:val="auto"/>
        </w:rPr>
        <w:t xml:space="preserve">djusted Model </w:t>
      </w:r>
      <w:commentRangeStart w:id="286"/>
      <w:r w:rsidRPr="00F14C16">
        <w:rPr>
          <w:color w:val="auto"/>
        </w:rPr>
        <w:t>Outputs</w:t>
      </w:r>
      <w:commentRangeEnd w:id="286"/>
      <w:r w:rsidRPr="00F14C16">
        <w:rPr>
          <w:rStyle w:val="CommentReference"/>
          <w:rFonts w:ascii="Courier" w:hAnsi="Courier"/>
          <w:b w:val="0"/>
          <w:bCs w:val="0"/>
          <w:color w:val="auto"/>
        </w:rPr>
        <w:commentReference w:id="286"/>
      </w:r>
    </w:p>
    <w:p w14:paraId="1C839C99" w14:textId="77777777" w:rsidR="00923162" w:rsidRPr="00D65775" w:rsidRDefault="00923162" w:rsidP="00467411">
      <w:pPr>
        <w:spacing w:before="0" w:after="0"/>
        <w:ind w:left="0"/>
        <w:rPr>
          <w:szCs w:val="22"/>
        </w:rPr>
      </w:pPr>
      <w:r w:rsidRPr="00D65775">
        <w:rPr>
          <w:szCs w:val="22"/>
        </w:rPr>
        <w:t xml:space="preserve">As the </w:t>
      </w:r>
      <w:r w:rsidR="00073672" w:rsidRPr="00D65775">
        <w:rPr>
          <w:szCs w:val="22"/>
        </w:rPr>
        <w:t>first</w:t>
      </w:r>
      <w:r w:rsidRPr="00D65775">
        <w:rPr>
          <w:szCs w:val="22"/>
        </w:rPr>
        <w:t xml:space="preserve"> tables below show, the purchase acquisitions are ~2% too small on average</w:t>
      </w:r>
      <w:r w:rsidR="00C70B22" w:rsidRPr="00D65775">
        <w:rPr>
          <w:szCs w:val="22"/>
        </w:rPr>
        <w:t xml:space="preserve"> to match the ESR purchase acquisition volumes</w:t>
      </w:r>
      <w:r w:rsidRPr="00D65775">
        <w:rPr>
          <w:szCs w:val="22"/>
        </w:rPr>
        <w:t xml:space="preserve">. </w:t>
      </w:r>
      <w:r w:rsidR="00C70B22" w:rsidRPr="00D65775">
        <w:rPr>
          <w:szCs w:val="22"/>
        </w:rPr>
        <w:t>As the model is designed to take the ESR volumes as given, we consider this to be an implementation issue. In particular, b</w:t>
      </w:r>
      <w:r w:rsidRPr="00D65775">
        <w:rPr>
          <w:szCs w:val="22"/>
        </w:rPr>
        <w:t xml:space="preserve">ased on analysis not shown, this is due to </w:t>
      </w:r>
      <w:r w:rsidR="00073672" w:rsidRPr="00D65775">
        <w:rPr>
          <w:szCs w:val="22"/>
        </w:rPr>
        <w:t xml:space="preserve">an issue with </w:t>
      </w:r>
      <w:r w:rsidR="00C70B22" w:rsidRPr="00D65775">
        <w:rPr>
          <w:szCs w:val="22"/>
        </w:rPr>
        <w:t>loans balances reaching the</w:t>
      </w:r>
      <w:r w:rsidR="00073672" w:rsidRPr="00D65775">
        <w:rPr>
          <w:szCs w:val="22"/>
        </w:rPr>
        <w:t xml:space="preserve"> conforming loan and </w:t>
      </w:r>
      <w:r w:rsidR="00C70B22" w:rsidRPr="00D65775">
        <w:rPr>
          <w:szCs w:val="22"/>
        </w:rPr>
        <w:t xml:space="preserve">being </w:t>
      </w:r>
      <w:r w:rsidR="00073672" w:rsidRPr="00D65775">
        <w:rPr>
          <w:szCs w:val="22"/>
        </w:rPr>
        <w:t>remov</w:t>
      </w:r>
      <w:r w:rsidR="00C70B22" w:rsidRPr="00D65775">
        <w:rPr>
          <w:szCs w:val="22"/>
        </w:rPr>
        <w:t>ed</w:t>
      </w:r>
      <w:r w:rsidR="00073672" w:rsidRPr="00D65775">
        <w:rPr>
          <w:szCs w:val="22"/>
        </w:rPr>
        <w:t xml:space="preserve"> </w:t>
      </w:r>
      <w:r w:rsidR="00C70B22" w:rsidRPr="00D65775">
        <w:rPr>
          <w:szCs w:val="22"/>
        </w:rPr>
        <w:t xml:space="preserve">from the </w:t>
      </w:r>
      <w:proofErr w:type="spellStart"/>
      <w:r w:rsidR="00073672" w:rsidRPr="00D65775">
        <w:rPr>
          <w:szCs w:val="22"/>
        </w:rPr>
        <w:t>the</w:t>
      </w:r>
      <w:proofErr w:type="spellEnd"/>
      <w:r w:rsidR="00073672" w:rsidRPr="00D65775">
        <w:rPr>
          <w:szCs w:val="22"/>
        </w:rPr>
        <w:t xml:space="preserve"> targeted purchase acquisition pool. This will be addressed in a future model update, but for now we assume the 2% error will </w:t>
      </w:r>
      <w:proofErr w:type="spellStart"/>
      <w:r w:rsidR="00073672" w:rsidRPr="00D65775">
        <w:rPr>
          <w:szCs w:val="22"/>
        </w:rPr>
        <w:t>perisist</w:t>
      </w:r>
      <w:proofErr w:type="spellEnd"/>
      <w:r w:rsidR="00073672" w:rsidRPr="00D65775">
        <w:rPr>
          <w:szCs w:val="22"/>
        </w:rPr>
        <w:t xml:space="preserve"> and </w:t>
      </w:r>
      <w:r w:rsidR="00C70B22" w:rsidRPr="00D65775">
        <w:rPr>
          <w:szCs w:val="22"/>
        </w:rPr>
        <w:t xml:space="preserve">we </w:t>
      </w:r>
      <w:r w:rsidR="00073672" w:rsidRPr="00D65775">
        <w:rPr>
          <w:szCs w:val="22"/>
        </w:rPr>
        <w:t xml:space="preserve">scale up the purchase </w:t>
      </w:r>
      <w:r w:rsidR="00C70B22" w:rsidRPr="00D65775">
        <w:rPr>
          <w:szCs w:val="22"/>
        </w:rPr>
        <w:t>a</w:t>
      </w:r>
      <w:r w:rsidR="00073672" w:rsidRPr="00D65775">
        <w:rPr>
          <w:szCs w:val="22"/>
        </w:rPr>
        <w:t xml:space="preserve">cquisition target from ESR by 2%. The second table below shows the results of this approach, indicating that </w:t>
      </w:r>
      <w:r w:rsidR="00C70B22" w:rsidRPr="00D65775">
        <w:rPr>
          <w:szCs w:val="22"/>
        </w:rPr>
        <w:t>the model volumes are now approximately equal to the targeted purchase volumes.</w:t>
      </w:r>
      <w:r w:rsidR="002741F7" w:rsidRPr="00D65775">
        <w:rPr>
          <w:szCs w:val="22"/>
        </w:rPr>
        <w:t xml:space="preserve"> This is confirmed in the two charts below.</w:t>
      </w:r>
    </w:p>
    <w:p w14:paraId="001B6603" w14:textId="77777777" w:rsidR="00BA7BAF" w:rsidRPr="00D65775" w:rsidRDefault="00BA7BAF" w:rsidP="00332E01">
      <w:pPr>
        <w:pStyle w:val="BodyTextIndent"/>
        <w:spacing w:before="0" w:after="0"/>
        <w:ind w:left="0"/>
        <w:rPr>
          <w:i/>
          <w:szCs w:val="22"/>
        </w:rPr>
      </w:pPr>
    </w:p>
    <w:p w14:paraId="36253F0E" w14:textId="77777777" w:rsidR="00923162" w:rsidRPr="00D65775" w:rsidRDefault="00923162" w:rsidP="00332E01">
      <w:pPr>
        <w:pStyle w:val="BodyTextIndent"/>
        <w:spacing w:before="0" w:after="0"/>
        <w:ind w:left="0"/>
        <w:rPr>
          <w:szCs w:val="22"/>
        </w:rPr>
      </w:pPr>
      <w:r w:rsidRPr="00D65775">
        <w:rPr>
          <w:szCs w:val="22"/>
        </w:rPr>
        <w:t>Table: Unadjusted Purchase Acquisition Prediction</w:t>
      </w:r>
    </w:p>
    <w:tbl>
      <w:tblPr>
        <w:tblW w:w="8630" w:type="dxa"/>
        <w:tblCellMar>
          <w:left w:w="0" w:type="dxa"/>
          <w:right w:w="0" w:type="dxa"/>
        </w:tblCellMar>
        <w:tblLook w:val="04A0" w:firstRow="1" w:lastRow="0" w:firstColumn="1" w:lastColumn="0" w:noHBand="0" w:noVBand="1"/>
      </w:tblPr>
      <w:tblGrid>
        <w:gridCol w:w="1880"/>
        <w:gridCol w:w="2250"/>
        <w:gridCol w:w="2610"/>
        <w:gridCol w:w="1890"/>
      </w:tblGrid>
      <w:tr w:rsidR="00923162" w:rsidRPr="00923162" w14:paraId="6D1ED913" w14:textId="77777777" w:rsidTr="00D65775">
        <w:trPr>
          <w:trHeight w:val="368"/>
        </w:trPr>
        <w:tc>
          <w:tcPr>
            <w:tcW w:w="1880" w:type="dxa"/>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center"/>
            <w:hideMark/>
          </w:tcPr>
          <w:p w14:paraId="4DF0DE3E"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b/>
                <w:bCs/>
                <w:color w:val="FFFFFF"/>
                <w:kern w:val="24"/>
                <w:szCs w:val="22"/>
              </w:rPr>
              <w:t>Forecast Date</w:t>
            </w:r>
          </w:p>
        </w:tc>
        <w:tc>
          <w:tcPr>
            <w:tcW w:w="2250" w:type="dxa"/>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center"/>
            <w:hideMark/>
          </w:tcPr>
          <w:p w14:paraId="2C8AD6CD"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b/>
                <w:bCs/>
                <w:color w:val="FFFFFF"/>
                <w:kern w:val="24"/>
                <w:szCs w:val="22"/>
              </w:rPr>
              <w:t>ESR PMM Forecast</w:t>
            </w:r>
          </w:p>
        </w:tc>
        <w:tc>
          <w:tcPr>
            <w:tcW w:w="2610" w:type="dxa"/>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center"/>
            <w:hideMark/>
          </w:tcPr>
          <w:p w14:paraId="655F4DFD"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b/>
                <w:bCs/>
                <w:color w:val="FFFFFF"/>
                <w:kern w:val="24"/>
                <w:szCs w:val="22"/>
              </w:rPr>
              <w:t>Model PMM Forecast</w:t>
            </w:r>
          </w:p>
        </w:tc>
        <w:tc>
          <w:tcPr>
            <w:tcW w:w="1890" w:type="dxa"/>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center"/>
            <w:hideMark/>
          </w:tcPr>
          <w:p w14:paraId="143FC2BF"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b/>
                <w:bCs/>
                <w:color w:val="FFFFFF"/>
                <w:kern w:val="24"/>
                <w:szCs w:val="22"/>
              </w:rPr>
              <w:t>Difference</w:t>
            </w:r>
          </w:p>
        </w:tc>
      </w:tr>
      <w:tr w:rsidR="00923162" w:rsidRPr="00923162" w14:paraId="78F0D38D" w14:textId="77777777" w:rsidTr="00923162">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37A96E0"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201704</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0FAFBA6"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20,099,999,982</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794D4D6"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19,685,000,000</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3B6052A"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2.06%</w:t>
            </w:r>
          </w:p>
        </w:tc>
      </w:tr>
      <w:tr w:rsidR="00923162" w:rsidRPr="00923162" w14:paraId="0A4DFA7D" w14:textId="77777777" w:rsidTr="00923162">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9F0CA5F"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201705</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5908BFC"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24,033,333,384</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557047D"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23,537,000,000</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653DCE3"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2.07%</w:t>
            </w:r>
          </w:p>
        </w:tc>
      </w:tr>
      <w:tr w:rsidR="00923162" w:rsidRPr="00923162" w14:paraId="199E1694" w14:textId="77777777" w:rsidTr="00923162">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C8F3100"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201706</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C57B18E"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28,065,700,502</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B43656F"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27,521,000,000</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3972CCA"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1.94%</w:t>
            </w:r>
          </w:p>
        </w:tc>
      </w:tr>
      <w:tr w:rsidR="00923162" w:rsidRPr="00923162" w14:paraId="21B2D094" w14:textId="77777777" w:rsidTr="00923162">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0D4F365"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201707</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48A5C68"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25,027,756,039</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B07DF25"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24,477,000,000</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8084E5A"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2.20%</w:t>
            </w:r>
          </w:p>
        </w:tc>
      </w:tr>
      <w:tr w:rsidR="00923162" w:rsidRPr="00923162" w14:paraId="5CBC01D5" w14:textId="77777777" w:rsidTr="00923162">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3F8773C"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201708</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E031ED9"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25,984,609,811</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8C353CE"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25,494,000,000</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872F209"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1.89%</w:t>
            </w:r>
          </w:p>
        </w:tc>
      </w:tr>
      <w:tr w:rsidR="00923162" w:rsidRPr="00923162" w14:paraId="508455FB" w14:textId="77777777" w:rsidTr="00923162">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39F3BEB"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201709</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ECA83A7"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23,027,275,024</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A29A357"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22,519,000,000</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A6C1C3E"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2.21%</w:t>
            </w:r>
          </w:p>
        </w:tc>
      </w:tr>
      <w:tr w:rsidR="00923162" w:rsidRPr="00923162" w14:paraId="050A4117" w14:textId="77777777" w:rsidTr="00923162">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FE367C1"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201710</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21054B1"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21,577,411,253</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78DF49F"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21,128,000,000</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BEE6E4C"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2.08%</w:t>
            </w:r>
          </w:p>
        </w:tc>
      </w:tr>
      <w:tr w:rsidR="00923162" w:rsidRPr="00923162" w14:paraId="301472F6" w14:textId="77777777" w:rsidTr="00923162">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56FBCFC"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201711</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AB20123"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20,294,576,397</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9E283A3"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19,871,000,000</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1E101F3"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2.09%</w:t>
            </w:r>
          </w:p>
        </w:tc>
      </w:tr>
      <w:tr w:rsidR="00923162" w:rsidRPr="00923162" w14:paraId="659E55A8" w14:textId="77777777" w:rsidTr="00923162">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B8B1D3D"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201712</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2ED7DC8"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21,925,195,580</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BFF4C95"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21,467,000,000</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C29AB52"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2.09%</w:t>
            </w:r>
          </w:p>
        </w:tc>
      </w:tr>
      <w:tr w:rsidR="00923162" w:rsidRPr="00923162" w14:paraId="305319A9" w14:textId="77777777" w:rsidTr="00923162">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6490B64"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201801</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B46AA62"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15,024,938,531</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1034E24"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14,716,000,000</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6D97B12"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2.06%</w:t>
            </w:r>
          </w:p>
        </w:tc>
      </w:tr>
    </w:tbl>
    <w:p w14:paraId="7F0C441A" w14:textId="77777777" w:rsidR="00923162" w:rsidRDefault="00923162" w:rsidP="00332E01">
      <w:pPr>
        <w:pStyle w:val="BodyTextIndent"/>
        <w:spacing w:before="0" w:after="0"/>
        <w:ind w:left="0"/>
        <w:rPr>
          <w:color w:val="003366"/>
          <w:szCs w:val="22"/>
        </w:rPr>
      </w:pPr>
    </w:p>
    <w:p w14:paraId="149DA63D" w14:textId="77777777" w:rsidR="00923162" w:rsidRPr="00D65775" w:rsidRDefault="00923162" w:rsidP="00923162">
      <w:pPr>
        <w:pStyle w:val="BodyTextIndent"/>
        <w:spacing w:before="0" w:after="0"/>
        <w:ind w:left="0"/>
        <w:rPr>
          <w:szCs w:val="22"/>
        </w:rPr>
      </w:pPr>
      <w:r w:rsidRPr="00D65775">
        <w:rPr>
          <w:szCs w:val="22"/>
        </w:rPr>
        <w:t>Table: 2% Scaled Purchase Acquisition Prediction</w:t>
      </w:r>
    </w:p>
    <w:tbl>
      <w:tblPr>
        <w:tblW w:w="8630" w:type="dxa"/>
        <w:tblCellMar>
          <w:left w:w="0" w:type="dxa"/>
          <w:right w:w="0" w:type="dxa"/>
        </w:tblCellMar>
        <w:tblLook w:val="04A0" w:firstRow="1" w:lastRow="0" w:firstColumn="1" w:lastColumn="0" w:noHBand="0" w:noVBand="1"/>
      </w:tblPr>
      <w:tblGrid>
        <w:gridCol w:w="1880"/>
        <w:gridCol w:w="2250"/>
        <w:gridCol w:w="2610"/>
        <w:gridCol w:w="1890"/>
      </w:tblGrid>
      <w:tr w:rsidR="00923162" w:rsidRPr="00923162" w14:paraId="2B36AF1E" w14:textId="77777777" w:rsidTr="00841541">
        <w:trPr>
          <w:trHeight w:val="368"/>
        </w:trPr>
        <w:tc>
          <w:tcPr>
            <w:tcW w:w="1880" w:type="dxa"/>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center"/>
            <w:hideMark/>
          </w:tcPr>
          <w:p w14:paraId="7EFF3152" w14:textId="77777777" w:rsidR="00923162" w:rsidRPr="00923162" w:rsidRDefault="00923162" w:rsidP="00841541">
            <w:pPr>
              <w:spacing w:before="0" w:after="0"/>
              <w:ind w:left="0"/>
              <w:jc w:val="center"/>
              <w:rPr>
                <w:rFonts w:cs="Arial"/>
                <w:sz w:val="36"/>
                <w:szCs w:val="36"/>
              </w:rPr>
            </w:pPr>
            <w:r w:rsidRPr="00923162">
              <w:rPr>
                <w:rFonts w:ascii="Calibri" w:eastAsia="Calibri" w:hAnsi="Calibri" w:cs="Calibri"/>
                <w:b/>
                <w:bCs/>
                <w:color w:val="FFFFFF"/>
                <w:kern w:val="24"/>
                <w:szCs w:val="22"/>
              </w:rPr>
              <w:t>Forecast Date</w:t>
            </w:r>
          </w:p>
        </w:tc>
        <w:tc>
          <w:tcPr>
            <w:tcW w:w="2250" w:type="dxa"/>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center"/>
            <w:hideMark/>
          </w:tcPr>
          <w:p w14:paraId="1F141BB7" w14:textId="77777777" w:rsidR="00923162" w:rsidRPr="00923162" w:rsidRDefault="00923162" w:rsidP="00841541">
            <w:pPr>
              <w:spacing w:before="0" w:after="0"/>
              <w:ind w:left="0"/>
              <w:jc w:val="center"/>
              <w:rPr>
                <w:rFonts w:cs="Arial"/>
                <w:sz w:val="36"/>
                <w:szCs w:val="36"/>
              </w:rPr>
            </w:pPr>
            <w:r w:rsidRPr="00923162">
              <w:rPr>
                <w:rFonts w:ascii="Calibri" w:eastAsia="Calibri" w:hAnsi="Calibri" w:cs="Calibri"/>
                <w:b/>
                <w:bCs/>
                <w:color w:val="FFFFFF"/>
                <w:kern w:val="24"/>
                <w:szCs w:val="22"/>
              </w:rPr>
              <w:t>ESR PMM Forecast</w:t>
            </w:r>
          </w:p>
        </w:tc>
        <w:tc>
          <w:tcPr>
            <w:tcW w:w="2610" w:type="dxa"/>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center"/>
            <w:hideMark/>
          </w:tcPr>
          <w:p w14:paraId="6177F7F2" w14:textId="77777777" w:rsidR="00923162" w:rsidRPr="00923162" w:rsidRDefault="00923162" w:rsidP="00841541">
            <w:pPr>
              <w:spacing w:before="0" w:after="0"/>
              <w:ind w:left="0"/>
              <w:jc w:val="center"/>
              <w:rPr>
                <w:rFonts w:cs="Arial"/>
                <w:sz w:val="36"/>
                <w:szCs w:val="36"/>
              </w:rPr>
            </w:pPr>
            <w:r w:rsidRPr="00923162">
              <w:rPr>
                <w:rFonts w:ascii="Calibri" w:eastAsia="Calibri" w:hAnsi="Calibri" w:cs="Calibri"/>
                <w:b/>
                <w:bCs/>
                <w:color w:val="FFFFFF"/>
                <w:kern w:val="24"/>
                <w:szCs w:val="22"/>
              </w:rPr>
              <w:t>Model PMM Forecast</w:t>
            </w:r>
          </w:p>
        </w:tc>
        <w:tc>
          <w:tcPr>
            <w:tcW w:w="1890" w:type="dxa"/>
            <w:tcBorders>
              <w:top w:val="single" w:sz="8" w:space="0" w:color="000000"/>
              <w:left w:val="single" w:sz="8" w:space="0" w:color="000000"/>
              <w:bottom w:val="single" w:sz="8" w:space="0" w:color="000000"/>
              <w:right w:val="single" w:sz="8" w:space="0" w:color="000000"/>
            </w:tcBorders>
            <w:shd w:val="clear" w:color="auto" w:fill="000000"/>
            <w:tcMar>
              <w:top w:w="15" w:type="dxa"/>
              <w:left w:w="108" w:type="dxa"/>
              <w:bottom w:w="0" w:type="dxa"/>
              <w:right w:w="108" w:type="dxa"/>
            </w:tcMar>
            <w:vAlign w:val="center"/>
            <w:hideMark/>
          </w:tcPr>
          <w:p w14:paraId="526FEF28" w14:textId="77777777" w:rsidR="00923162" w:rsidRPr="00923162" w:rsidRDefault="00923162" w:rsidP="00841541">
            <w:pPr>
              <w:spacing w:before="0" w:after="0"/>
              <w:ind w:left="0"/>
              <w:jc w:val="center"/>
              <w:rPr>
                <w:rFonts w:cs="Arial"/>
                <w:sz w:val="36"/>
                <w:szCs w:val="36"/>
              </w:rPr>
            </w:pPr>
            <w:r w:rsidRPr="00923162">
              <w:rPr>
                <w:rFonts w:ascii="Calibri" w:eastAsia="Calibri" w:hAnsi="Calibri" w:cs="Calibri"/>
                <w:b/>
                <w:bCs/>
                <w:color w:val="FFFFFF"/>
                <w:kern w:val="24"/>
                <w:szCs w:val="22"/>
              </w:rPr>
              <w:t>Difference</w:t>
            </w:r>
          </w:p>
        </w:tc>
      </w:tr>
      <w:tr w:rsidR="00923162" w:rsidRPr="00923162" w14:paraId="30A3DB2B" w14:textId="77777777" w:rsidTr="00841541">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BE8E6B7"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201704</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0E7EBFF"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20,099,999,982 </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C5576AB"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20,077,920,310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5B66094"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0.11%</w:t>
            </w:r>
          </w:p>
        </w:tc>
      </w:tr>
      <w:tr w:rsidR="00923162" w:rsidRPr="00923162" w14:paraId="1739D109" w14:textId="77777777" w:rsidTr="00841541">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91BCC74"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201705</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A7F2AB9"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24,033,333,384 </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B96D7F8"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24,016,303,335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4E819FD"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0.07%</w:t>
            </w:r>
          </w:p>
        </w:tc>
      </w:tr>
      <w:tr w:rsidR="00923162" w:rsidRPr="00923162" w14:paraId="4A71B364" w14:textId="77777777" w:rsidTr="00841541">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014FCBF"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201706</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030E0E2"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28,065,700,502 </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E303277"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28,072,612,078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A0CDC71"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-0.02%</w:t>
            </w:r>
          </w:p>
        </w:tc>
      </w:tr>
      <w:tr w:rsidR="00923162" w:rsidRPr="00923162" w14:paraId="7872A1F3" w14:textId="77777777" w:rsidTr="00841541">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6FBE317"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201707</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843A214"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25,027,756,039 </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5ADA000"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24,968,792,011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0DFE576"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0.24%</w:t>
            </w:r>
          </w:p>
        </w:tc>
      </w:tr>
      <w:tr w:rsidR="00923162" w:rsidRPr="00923162" w14:paraId="2AA4446F" w14:textId="77777777" w:rsidTr="00841541">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0BBEF6C"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201708</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4DCDDB9"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25,984,609,811 </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832D3BB"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26,004,131,656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0F17862"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-0.08%</w:t>
            </w:r>
          </w:p>
        </w:tc>
      </w:tr>
      <w:tr w:rsidR="00923162" w:rsidRPr="00923162" w14:paraId="5E37F3ED" w14:textId="77777777" w:rsidTr="00841541">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AE22153"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201709</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0256689"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23,027,275,024 </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5DB7980"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22,965,090,240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FD0F447"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0.27%</w:t>
            </w:r>
          </w:p>
        </w:tc>
      </w:tr>
      <w:tr w:rsidR="00923162" w:rsidRPr="00923162" w14:paraId="4A76A321" w14:textId="77777777" w:rsidTr="00841541">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395A46A"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201710</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ED13DC4"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21,577,411,253 </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C3B5813"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21,556,375,706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BAEC2DF"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0.10%</w:t>
            </w:r>
          </w:p>
        </w:tc>
      </w:tr>
      <w:tr w:rsidR="00923162" w:rsidRPr="00923162" w14:paraId="6FD20970" w14:textId="77777777" w:rsidTr="00841541">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45CF2B8"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201711</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CD84C7E"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20,294,576,397 </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0FB5AD5"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20,273,464,288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5D88E25"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0.10%</w:t>
            </w:r>
          </w:p>
        </w:tc>
      </w:tr>
      <w:tr w:rsidR="00923162" w:rsidRPr="00923162" w14:paraId="210BEC00" w14:textId="77777777" w:rsidTr="00841541">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7C11262"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201712</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4EB2DD0"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21,925,195,580 </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D497A32"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21,897,116,360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6E1D743"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0.13%</w:t>
            </w:r>
          </w:p>
        </w:tc>
      </w:tr>
      <w:tr w:rsidR="00923162" w:rsidRPr="00923162" w14:paraId="7DDE128A" w14:textId="77777777" w:rsidTr="00841541">
        <w:trPr>
          <w:trHeight w:val="290"/>
        </w:trPr>
        <w:tc>
          <w:tcPr>
            <w:tcW w:w="18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1697A7D" w14:textId="77777777" w:rsidR="00923162" w:rsidRPr="00923162" w:rsidRDefault="00923162" w:rsidP="00923162">
            <w:pPr>
              <w:spacing w:before="0" w:after="0"/>
              <w:ind w:left="0"/>
              <w:jc w:val="center"/>
              <w:rPr>
                <w:rFonts w:cs="Arial"/>
                <w:sz w:val="36"/>
                <w:szCs w:val="36"/>
              </w:rPr>
            </w:pPr>
            <w:r w:rsidRPr="00923162">
              <w:rPr>
                <w:rFonts w:ascii="Calibri" w:eastAsia="Calibri" w:hAnsi="Calibri" w:cs="Calibri"/>
                <w:color w:val="000000"/>
                <w:kern w:val="24"/>
                <w:szCs w:val="22"/>
              </w:rPr>
              <w:t>201801</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68CF9FC"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15,024,938,531 </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95EF398"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 xml:space="preserve">        15,009,915,627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AB3C6CB" w14:textId="77777777" w:rsidR="00923162" w:rsidRPr="00923162" w:rsidRDefault="00923162" w:rsidP="00923162">
            <w:pPr>
              <w:spacing w:before="0" w:after="0"/>
              <w:ind w:left="0"/>
              <w:jc w:val="center"/>
              <w:rPr>
                <w:rFonts w:cs="Arial"/>
                <w:sz w:val="36"/>
                <w:szCs w:val="36"/>
              </w:rPr>
            </w:pPr>
            <w:r>
              <w:rPr>
                <w:rFonts w:ascii="Calibri" w:eastAsia="Calibri" w:hAnsi="Calibri" w:cs="Calibri"/>
                <w:color w:val="000000"/>
                <w:kern w:val="24"/>
                <w:szCs w:val="22"/>
              </w:rPr>
              <w:t>0.10%</w:t>
            </w:r>
          </w:p>
        </w:tc>
      </w:tr>
    </w:tbl>
    <w:p w14:paraId="4B7A2C32" w14:textId="77777777" w:rsidR="00923162" w:rsidRDefault="00923162" w:rsidP="00923162">
      <w:pPr>
        <w:pStyle w:val="BodyTextIndent"/>
        <w:spacing w:before="0" w:after="0"/>
        <w:ind w:left="0"/>
        <w:rPr>
          <w:color w:val="003366"/>
          <w:szCs w:val="22"/>
        </w:rPr>
      </w:pPr>
    </w:p>
    <w:p w14:paraId="28FE61F1" w14:textId="77777777" w:rsidR="002741F7" w:rsidRDefault="002741F7" w:rsidP="00923162">
      <w:pPr>
        <w:pStyle w:val="BodyTextIndent"/>
        <w:spacing w:before="0" w:after="0"/>
        <w:ind w:left="0"/>
        <w:rPr>
          <w:color w:val="003366"/>
          <w:szCs w:val="22"/>
        </w:rPr>
      </w:pPr>
      <w:r w:rsidRPr="002741F7">
        <w:rPr>
          <w:noProof/>
          <w:color w:val="003366"/>
          <w:szCs w:val="22"/>
        </w:rPr>
        <w:drawing>
          <wp:inline distT="0" distB="0" distL="0" distR="0" wp14:anchorId="19C16ACB" wp14:editId="2C2AB5D4">
            <wp:extent cx="3046230" cy="2316081"/>
            <wp:effectExtent l="0" t="0" r="1905"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2741F7">
        <w:rPr>
          <w:noProof/>
        </w:rPr>
        <w:t xml:space="preserve"> </w:t>
      </w:r>
      <w:r w:rsidRPr="002741F7">
        <w:rPr>
          <w:noProof/>
          <w:color w:val="003366"/>
          <w:szCs w:val="22"/>
        </w:rPr>
        <w:drawing>
          <wp:inline distT="0" distB="0" distL="0" distR="0" wp14:anchorId="7D8E55D0" wp14:editId="587EF78F">
            <wp:extent cx="2970027" cy="2266506"/>
            <wp:effectExtent l="0" t="0" r="1905" b="6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0023FB" w14:textId="77777777" w:rsidR="002741F7" w:rsidRDefault="002741F7" w:rsidP="00923162">
      <w:pPr>
        <w:pStyle w:val="BodyTextIndent"/>
        <w:spacing w:before="0" w:after="0"/>
        <w:ind w:left="0"/>
        <w:rPr>
          <w:color w:val="003366"/>
          <w:szCs w:val="22"/>
        </w:rPr>
      </w:pPr>
    </w:p>
    <w:p w14:paraId="1A712E53" w14:textId="77777777" w:rsidR="002741F7" w:rsidRPr="00D65775" w:rsidRDefault="00C70B22" w:rsidP="00923162">
      <w:pPr>
        <w:pStyle w:val="BodyTextIndent"/>
        <w:spacing w:before="0" w:after="0"/>
        <w:ind w:left="0"/>
        <w:rPr>
          <w:szCs w:val="22"/>
        </w:rPr>
      </w:pPr>
      <w:r w:rsidRPr="00D65775">
        <w:rPr>
          <w:szCs w:val="22"/>
        </w:rPr>
        <w:t xml:space="preserve">We now turn to refinance acquisitions. Here we are </w:t>
      </w:r>
      <w:r w:rsidR="002741F7" w:rsidRPr="00D65775">
        <w:rPr>
          <w:szCs w:val="22"/>
        </w:rPr>
        <w:t xml:space="preserve">particularly </w:t>
      </w:r>
      <w:r w:rsidRPr="00D65775">
        <w:rPr>
          <w:szCs w:val="22"/>
        </w:rPr>
        <w:t>interested in the dial settings that recover the 2017 Q2 Corporate Foreca</w:t>
      </w:r>
      <w:r w:rsidR="002741F7" w:rsidRPr="00D65775">
        <w:rPr>
          <w:szCs w:val="22"/>
        </w:rPr>
        <w:t>s</w:t>
      </w:r>
      <w:r w:rsidRPr="00D65775">
        <w:rPr>
          <w:szCs w:val="22"/>
        </w:rPr>
        <w:t>t</w:t>
      </w:r>
      <w:r w:rsidR="002741F7" w:rsidRPr="00D65775">
        <w:rPr>
          <w:szCs w:val="22"/>
        </w:rPr>
        <w:t xml:space="preserve">. In general, we are interested in identifying dials that recover management view, which may differ from model prediction, and this exercise represents a particular example. </w:t>
      </w:r>
    </w:p>
    <w:p w14:paraId="030AED57" w14:textId="77777777" w:rsidR="002741F7" w:rsidRPr="00D65775" w:rsidRDefault="002741F7" w:rsidP="00923162">
      <w:pPr>
        <w:pStyle w:val="BodyTextIndent"/>
        <w:spacing w:before="0" w:after="0"/>
        <w:ind w:left="0"/>
        <w:rPr>
          <w:szCs w:val="22"/>
        </w:rPr>
      </w:pPr>
    </w:p>
    <w:p w14:paraId="553FC525" w14:textId="77777777" w:rsidR="00923162" w:rsidRPr="00D65775" w:rsidRDefault="00C70B22" w:rsidP="00923162">
      <w:pPr>
        <w:pStyle w:val="BodyTextIndent"/>
        <w:spacing w:before="0" w:after="0"/>
        <w:ind w:left="0"/>
        <w:rPr>
          <w:szCs w:val="22"/>
        </w:rPr>
      </w:pPr>
      <w:r w:rsidRPr="00D65775">
        <w:rPr>
          <w:szCs w:val="22"/>
        </w:rPr>
        <w:t xml:space="preserve">In order to adjust the refi volumes, </w:t>
      </w:r>
      <w:r w:rsidR="002741F7" w:rsidRPr="00D65775">
        <w:rPr>
          <w:szCs w:val="22"/>
        </w:rPr>
        <w:t xml:space="preserve">in this case, </w:t>
      </w:r>
      <w:r w:rsidRPr="00D65775">
        <w:rPr>
          <w:szCs w:val="22"/>
        </w:rPr>
        <w:t xml:space="preserve">we need to rely on </w:t>
      </w:r>
      <w:r w:rsidR="002741F7" w:rsidRPr="00D65775">
        <w:rPr>
          <w:szCs w:val="22"/>
        </w:rPr>
        <w:t xml:space="preserve">the set of dials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4,t</m:t>
            </m:r>
          </m:sub>
        </m:sSub>
      </m:oMath>
      <w:r w:rsidR="002741F7" w:rsidRPr="00D65775">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5,t</m:t>
            </m:r>
          </m:sub>
        </m:sSub>
      </m:oMath>
      <w:r w:rsidR="002741F7" w:rsidRPr="00D65775">
        <w:rPr>
          <w:szCs w:val="22"/>
        </w:rPr>
        <w:t xml:space="preserve"> and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6,t</m:t>
            </m:r>
          </m:sub>
        </m:sSub>
      </m:oMath>
      <w:r w:rsidR="002741F7" w:rsidRPr="00D65775">
        <w:rPr>
          <w:szCs w:val="22"/>
        </w:rPr>
        <w:t xml:space="preserve"> described above. In the case of the 2017 Q2 forecast, we first note that the raw prediction is too low to match management’s view in the 2017 Q2 forecast. </w:t>
      </w:r>
      <w:r w:rsidR="00841541" w:rsidRPr="00D65775">
        <w:rPr>
          <w:szCs w:val="22"/>
        </w:rPr>
        <w:t>In this case, we operate through the following steps to adjust acquisition volumes:</w:t>
      </w:r>
    </w:p>
    <w:p w14:paraId="0A7B1289" w14:textId="77777777" w:rsidR="00841541" w:rsidRPr="00D65775" w:rsidRDefault="00841541" w:rsidP="00923162">
      <w:pPr>
        <w:pStyle w:val="BodyTextIndent"/>
        <w:spacing w:before="0" w:after="0"/>
        <w:ind w:left="0"/>
        <w:rPr>
          <w:szCs w:val="22"/>
        </w:rPr>
      </w:pPr>
    </w:p>
    <w:p w14:paraId="2E82C014" w14:textId="77777777" w:rsidR="00841541" w:rsidRPr="00D65775" w:rsidRDefault="00841541" w:rsidP="00D65775">
      <w:pPr>
        <w:pStyle w:val="BodyTextIndent"/>
        <w:numPr>
          <w:ilvl w:val="0"/>
          <w:numId w:val="32"/>
        </w:numPr>
        <w:spacing w:before="0" w:after="0"/>
        <w:rPr>
          <w:szCs w:val="22"/>
        </w:rPr>
      </w:pPr>
      <w:r w:rsidRPr="00D65775">
        <w:rPr>
          <w:szCs w:val="22"/>
        </w:rPr>
        <w:t xml:space="preserve">Adjust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5,t</m:t>
            </m:r>
          </m:sub>
        </m:sSub>
      </m:oMath>
      <w:r w:rsidRPr="00D65775">
        <w:rPr>
          <w:szCs w:val="22"/>
        </w:rPr>
        <w:t xml:space="preserve"> within historical bounds to hit target </w:t>
      </w:r>
      <w:r w:rsidR="005F6385" w:rsidRPr="00D65775">
        <w:rPr>
          <w:szCs w:val="22"/>
        </w:rPr>
        <w:t xml:space="preserve">refi </w:t>
      </w:r>
      <w:r w:rsidRPr="00D65775">
        <w:rPr>
          <w:szCs w:val="22"/>
        </w:rPr>
        <w:t>volumes.</w:t>
      </w:r>
      <w:r w:rsidRPr="00D65775">
        <w:rPr>
          <w:rStyle w:val="FootnoteReference"/>
          <w:szCs w:val="22"/>
        </w:rPr>
        <w:footnoteReference w:id="5"/>
      </w:r>
    </w:p>
    <w:p w14:paraId="690F7C7B" w14:textId="77777777" w:rsidR="00841541" w:rsidRPr="00D65775" w:rsidRDefault="00841541" w:rsidP="00D65775">
      <w:pPr>
        <w:pStyle w:val="BodyTextIndent"/>
        <w:numPr>
          <w:ilvl w:val="0"/>
          <w:numId w:val="32"/>
        </w:numPr>
        <w:spacing w:before="0" w:after="0"/>
        <w:rPr>
          <w:szCs w:val="22"/>
        </w:rPr>
      </w:pPr>
      <w:r w:rsidRPr="00D65775">
        <w:rPr>
          <w:szCs w:val="22"/>
        </w:rPr>
        <w:t xml:space="preserve">Adjust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4,t</m:t>
            </m:r>
          </m:sub>
        </m:sSub>
      </m:oMath>
      <w:r w:rsidRPr="00D65775">
        <w:rPr>
          <w:szCs w:val="22"/>
        </w:rPr>
        <w:t xml:space="preserve"> (or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6,t</m:t>
            </m:r>
          </m:sub>
        </m:sSub>
      </m:oMath>
      <w:r w:rsidRPr="00D65775">
        <w:rPr>
          <w:szCs w:val="22"/>
        </w:rPr>
        <w:t xml:space="preserve">) to account for cases where </w:t>
      </w:r>
      <w:r w:rsidR="00E66C5A" w:rsidRPr="00D65775">
        <w:rPr>
          <w:szCs w:val="22"/>
        </w:rPr>
        <w:t xml:space="preserve">historical bounds of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5,t</m:t>
            </m:r>
          </m:sub>
        </m:sSub>
      </m:oMath>
      <w:r w:rsidR="00E66C5A" w:rsidRPr="00D65775">
        <w:rPr>
          <w:szCs w:val="22"/>
        </w:rPr>
        <w:t xml:space="preserve"> are binding</w:t>
      </w:r>
      <w:r w:rsidR="005F6385" w:rsidRPr="00D65775">
        <w:rPr>
          <w:szCs w:val="22"/>
        </w:rPr>
        <w:t>.</w:t>
      </w:r>
    </w:p>
    <w:p w14:paraId="122763E3" w14:textId="77777777" w:rsidR="00841541" w:rsidRPr="00D65775" w:rsidRDefault="00E66C5A" w:rsidP="00D65775">
      <w:pPr>
        <w:pStyle w:val="BodyTextIndent"/>
        <w:numPr>
          <w:ilvl w:val="0"/>
          <w:numId w:val="32"/>
        </w:numPr>
        <w:spacing w:before="0" w:after="0"/>
        <w:rPr>
          <w:szCs w:val="22"/>
        </w:rPr>
      </w:pPr>
      <w:r w:rsidRPr="00D65775">
        <w:rPr>
          <w:szCs w:val="22"/>
        </w:rPr>
        <w:t xml:space="preserve">Adjust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4,t</m:t>
            </m:r>
          </m:sub>
        </m:sSub>
      </m:oMath>
      <w:r w:rsidRPr="00D65775">
        <w:rPr>
          <w:szCs w:val="22"/>
        </w:rPr>
        <w:t xml:space="preserve"> conditional on the value of dials in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5,t</m:t>
            </m:r>
          </m:sub>
        </m:sSub>
      </m:oMath>
      <w:r w:rsidRPr="00D65775">
        <w:rPr>
          <w:szCs w:val="22"/>
        </w:rPr>
        <w:t xml:space="preserve"> volumes to achieve a</w:t>
      </w:r>
      <w:r w:rsidR="005F6385" w:rsidRPr="00D65775">
        <w:rPr>
          <w:szCs w:val="22"/>
        </w:rPr>
        <w:t>n ex</w:t>
      </w:r>
      <w:r w:rsidRPr="00D65775">
        <w:rPr>
          <w:szCs w:val="22"/>
        </w:rPr>
        <w:t>pected book size</w:t>
      </w:r>
      <w:r w:rsidR="005F6385" w:rsidRPr="00D65775">
        <w:rPr>
          <w:szCs w:val="22"/>
        </w:rPr>
        <w:t>.</w:t>
      </w:r>
    </w:p>
    <w:p w14:paraId="0C2FAFD8" w14:textId="77777777" w:rsidR="00E66C5A" w:rsidRPr="00D65775" w:rsidRDefault="00E66C5A" w:rsidP="00D65775">
      <w:pPr>
        <w:pStyle w:val="BodyTextIndent"/>
        <w:numPr>
          <w:ilvl w:val="0"/>
          <w:numId w:val="32"/>
        </w:numPr>
        <w:spacing w:before="0" w:after="0"/>
        <w:rPr>
          <w:szCs w:val="22"/>
        </w:rPr>
      </w:pPr>
      <w:r w:rsidRPr="00D65775">
        <w:rPr>
          <w:szCs w:val="22"/>
        </w:rPr>
        <w:t xml:space="preserve">Given new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4,t</m:t>
            </m:r>
          </m:sub>
        </m:sSub>
      </m:oMath>
      <w:r w:rsidR="005F6385" w:rsidRPr="00D65775">
        <w:rPr>
          <w:szCs w:val="22"/>
        </w:rPr>
        <w:t xml:space="preserve">, adjust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5,t</m:t>
            </m:r>
          </m:sub>
        </m:sSub>
      </m:oMath>
      <w:r w:rsidR="005F6385" w:rsidRPr="00D65775">
        <w:rPr>
          <w:szCs w:val="22"/>
        </w:rPr>
        <w:t xml:space="preserve"> (and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6,t</m:t>
            </m:r>
          </m:sub>
        </m:sSub>
      </m:oMath>
      <w:r w:rsidR="005F6385" w:rsidRPr="00D65775">
        <w:rPr>
          <w:szCs w:val="22"/>
        </w:rPr>
        <w:t xml:space="preserve"> for cases when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5,t</m:t>
            </m:r>
          </m:sub>
        </m:sSub>
      </m:oMath>
      <w:r w:rsidR="005F6385" w:rsidRPr="00D65775">
        <w:rPr>
          <w:szCs w:val="22"/>
        </w:rPr>
        <w:t xml:space="preserve"> is bounded). </w:t>
      </w:r>
    </w:p>
    <w:p w14:paraId="1C79A3AC" w14:textId="77777777" w:rsidR="00923162" w:rsidRPr="00D65775" w:rsidRDefault="00923162" w:rsidP="00332E01">
      <w:pPr>
        <w:pStyle w:val="BodyTextIndent"/>
        <w:spacing w:before="0" w:after="0"/>
        <w:ind w:left="0"/>
        <w:rPr>
          <w:szCs w:val="22"/>
        </w:rPr>
      </w:pPr>
    </w:p>
    <w:p w14:paraId="0188CBCA" w14:textId="77777777" w:rsidR="005F6385" w:rsidRPr="00D65775" w:rsidRDefault="005F6385" w:rsidP="00332E01">
      <w:pPr>
        <w:pStyle w:val="BodyTextIndent"/>
        <w:spacing w:before="0" w:after="0"/>
        <w:ind w:left="0"/>
        <w:rPr>
          <w:color w:val="003366"/>
          <w:szCs w:val="22"/>
        </w:rPr>
      </w:pPr>
      <w:r w:rsidRPr="00D65775">
        <w:rPr>
          <w:szCs w:val="22"/>
        </w:rPr>
        <w:t xml:space="preserve">The charts below show the refi volumes and book volumes for the case where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5,t</m:t>
            </m:r>
          </m:sub>
        </m:sSub>
      </m:oMath>
      <w:r w:rsidRPr="00D65775">
        <w:rPr>
          <w:szCs w:val="22"/>
        </w:rPr>
        <w:t xml:space="preserve"> was used to adjust refi acquisitions only. The refi acquisitions match across the model and the official 2017 Q2 Corporate Forecast. The book, however, is growing faster in the model than the expect value at the time of the 2017 Q2 forecast (15% in SFM versus 6% expected over 5 years). We are currently working on using the dials to adjust the book volume in line with management expectation.</w:t>
      </w:r>
      <w:r w:rsidR="0059211C" w:rsidRPr="00D65775">
        <w:rPr>
          <w:rStyle w:val="FootnoteReference"/>
          <w:szCs w:val="22"/>
        </w:rPr>
        <w:footnoteReference w:id="6"/>
      </w:r>
    </w:p>
    <w:p w14:paraId="77FEB0BD" w14:textId="77777777" w:rsidR="00FC3A40" w:rsidRDefault="00FC3A40" w:rsidP="00923162">
      <w:pPr>
        <w:pStyle w:val="Style1"/>
      </w:pPr>
      <w:bookmarkStart w:id="287" w:name="_Toc337548610"/>
      <w:bookmarkStart w:id="288" w:name="_Toc337548712"/>
      <w:bookmarkStart w:id="289" w:name="_Toc499808547"/>
      <w:bookmarkEnd w:id="284"/>
      <w:bookmarkEnd w:id="285"/>
      <w:r w:rsidRPr="00FC3A40">
        <w:rPr>
          <w:noProof/>
        </w:rPr>
        <w:drawing>
          <wp:inline distT="0" distB="0" distL="0" distR="0" wp14:anchorId="19EC117A" wp14:editId="5AB38F4F">
            <wp:extent cx="3800475" cy="2313940"/>
            <wp:effectExtent l="0" t="0" r="952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0CF30E3" w14:textId="77777777" w:rsidR="00FC3A40" w:rsidRDefault="00EA483A" w:rsidP="00923162">
      <w:pPr>
        <w:pStyle w:val="Style1"/>
      </w:pPr>
      <w:r w:rsidRPr="00EA483A">
        <w:rPr>
          <w:noProof/>
        </w:rPr>
        <w:drawing>
          <wp:inline distT="0" distB="0" distL="0" distR="0" wp14:anchorId="62D0F20B" wp14:editId="7F08D5D6">
            <wp:extent cx="3848100" cy="3063240"/>
            <wp:effectExtent l="0" t="0" r="0" b="381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793149C" w14:textId="77777777" w:rsidR="00FC3A40" w:rsidRDefault="00FC3A40" w:rsidP="00923162">
      <w:pPr>
        <w:pStyle w:val="Style1"/>
      </w:pPr>
    </w:p>
    <w:p w14:paraId="508A7B97" w14:textId="77777777" w:rsidR="00BA7BAF" w:rsidRPr="003C3604" w:rsidRDefault="00BA7BAF" w:rsidP="00923162">
      <w:pPr>
        <w:pStyle w:val="Style1"/>
        <w:rPr>
          <w:sz w:val="24"/>
        </w:rPr>
      </w:pPr>
      <w:r>
        <w:t>Conclusion</w:t>
      </w:r>
      <w:bookmarkEnd w:id="287"/>
      <w:bookmarkEnd w:id="288"/>
      <w:bookmarkEnd w:id="289"/>
    </w:p>
    <w:p w14:paraId="6BB429CE" w14:textId="77777777" w:rsidR="006530EA" w:rsidRDefault="0018424E" w:rsidP="00A9210E">
      <w:pPr>
        <w:ind w:left="0"/>
      </w:pPr>
      <w:r w:rsidRPr="000E5677">
        <w:t xml:space="preserve">This model provides a way to estimate historical </w:t>
      </w:r>
      <w:r>
        <w:t>PMM and R</w:t>
      </w:r>
      <w:r w:rsidRPr="000E5677">
        <w:t>efi mortgage originations and a forecast of future mortgage originations so that the company can estimate mortgage acquisitions</w:t>
      </w:r>
      <w:r>
        <w:t xml:space="preserve">. The current proposed specification is a considerable enhancement over the previously proposed LFM5.0 in that (1) it has transparent connection between economic </w:t>
      </w:r>
      <w:r w:rsidR="006530EA">
        <w:t>environment</w:t>
      </w:r>
      <w:r>
        <w:t xml:space="preserve"> and forecasted activity (2) </w:t>
      </w:r>
      <w:r w:rsidR="006530EA">
        <w:t xml:space="preserve">it links Refi UPB and LTV to prepay profile. </w:t>
      </w:r>
    </w:p>
    <w:p w14:paraId="79B4B32D" w14:textId="77777777" w:rsidR="00BA7BAF" w:rsidRDefault="006530EA" w:rsidP="00A9210E">
      <w:pPr>
        <w:ind w:left="0"/>
      </w:pPr>
      <w:r>
        <w:t>As part of any macro or aggregate forecasting, it is often necessary to combine pure modeling elements with management assumptions or policy change. LFM5.1 model allow user to adjust forecasts to account for changes in outlook and align with other groups within the company (ESR/SFF Revenue) without resorting to overrides.</w:t>
      </w:r>
    </w:p>
    <w:p w14:paraId="244AC28E" w14:textId="77777777" w:rsidR="00BA7BAF" w:rsidRPr="003C3604" w:rsidRDefault="00BA7BAF" w:rsidP="00923162">
      <w:pPr>
        <w:pStyle w:val="Style1"/>
        <w:rPr>
          <w:sz w:val="24"/>
        </w:rPr>
      </w:pPr>
      <w:bookmarkStart w:id="290" w:name="_Toc337548611"/>
      <w:bookmarkStart w:id="291" w:name="_Toc337548713"/>
      <w:bookmarkStart w:id="292" w:name="_Toc499808548"/>
      <w:r>
        <w:t>References</w:t>
      </w:r>
      <w:bookmarkEnd w:id="290"/>
      <w:bookmarkEnd w:id="291"/>
      <w:bookmarkEnd w:id="292"/>
    </w:p>
    <w:p w14:paraId="63168924" w14:textId="77777777" w:rsidR="00BA7BAF" w:rsidRDefault="0018424E" w:rsidP="00222DEE">
      <w:pPr>
        <w:pStyle w:val="ListParagraph"/>
        <w:numPr>
          <w:ilvl w:val="0"/>
          <w:numId w:val="23"/>
        </w:numPr>
      </w:pPr>
      <w:r w:rsidRPr="0018424E">
        <w:t>Fout, Hamilton (2015). “Mortgage Market Refi Originations Forecast Model”. Whitepa</w:t>
      </w:r>
      <w:r w:rsidR="00622A55">
        <w:t>p</w:t>
      </w:r>
      <w:r w:rsidRPr="0018424E">
        <w:t xml:space="preserve">er. </w:t>
      </w:r>
    </w:p>
    <w:p w14:paraId="729815D2" w14:textId="77777777" w:rsidR="00222DEE" w:rsidRDefault="00140124" w:rsidP="00222DEE">
      <w:pPr>
        <w:pStyle w:val="ListParagraph"/>
        <w:numPr>
          <w:ilvl w:val="0"/>
          <w:numId w:val="23"/>
        </w:numPr>
      </w:pPr>
      <w:proofErr w:type="spellStart"/>
      <w:r>
        <w:t>Velz</w:t>
      </w:r>
      <w:proofErr w:type="spellEnd"/>
      <w:r w:rsidR="00222DEE" w:rsidRPr="0018424E">
        <w:t xml:space="preserve">, </w:t>
      </w:r>
      <w:proofErr w:type="spellStart"/>
      <w:r>
        <w:t>Orawin</w:t>
      </w:r>
      <w:proofErr w:type="spellEnd"/>
      <w:r w:rsidRPr="0018424E">
        <w:t xml:space="preserve"> </w:t>
      </w:r>
      <w:r w:rsidR="00222DEE" w:rsidRPr="0018424E">
        <w:t>(2015). “</w:t>
      </w:r>
      <w:r w:rsidR="00622A55">
        <w:t>Purchase Money Mortgage</w:t>
      </w:r>
      <w:r w:rsidR="00222DEE" w:rsidRPr="0018424E">
        <w:t xml:space="preserve"> Origin</w:t>
      </w:r>
      <w:r w:rsidR="00622A55">
        <w:t>ations Forecast Model”. Whitepap</w:t>
      </w:r>
      <w:r w:rsidR="00222DEE" w:rsidRPr="0018424E">
        <w:t xml:space="preserve">er. </w:t>
      </w:r>
    </w:p>
    <w:p w14:paraId="4F8A2122" w14:textId="77777777" w:rsidR="00222DEE" w:rsidRDefault="00222DEE" w:rsidP="00222DEE">
      <w:pPr>
        <w:pStyle w:val="ListParagraph"/>
        <w:numPr>
          <w:ilvl w:val="0"/>
          <w:numId w:val="23"/>
        </w:numPr>
      </w:pPr>
      <w:r w:rsidRPr="0018424E">
        <w:t>Fout, Hamilton (2015). “</w:t>
      </w:r>
      <w:r w:rsidR="00622A55">
        <w:t>ESR Acquisitions Flow Forecast</w:t>
      </w:r>
      <w:r w:rsidRPr="0018424E">
        <w:t>”. Whitepa</w:t>
      </w:r>
      <w:r w:rsidR="00622A55">
        <w:t>p</w:t>
      </w:r>
      <w:r w:rsidRPr="0018424E">
        <w:t xml:space="preserve">er. </w:t>
      </w:r>
    </w:p>
    <w:p w14:paraId="0125FB55" w14:textId="77777777" w:rsidR="00622A55" w:rsidRPr="0018424E" w:rsidRDefault="00622A55" w:rsidP="00222DEE">
      <w:pPr>
        <w:pStyle w:val="ListParagraph"/>
        <w:numPr>
          <w:ilvl w:val="0"/>
          <w:numId w:val="23"/>
        </w:numPr>
      </w:pPr>
      <w:r>
        <w:t>LFM New Loan Acquisition Model (2015), Whitepaper.</w:t>
      </w:r>
    </w:p>
    <w:p w14:paraId="2927A786" w14:textId="77777777" w:rsidR="00BA7BAF" w:rsidRPr="003C3604" w:rsidRDefault="00BA7BAF" w:rsidP="00923162">
      <w:pPr>
        <w:pStyle w:val="Style1"/>
        <w:rPr>
          <w:sz w:val="24"/>
        </w:rPr>
      </w:pPr>
      <w:bookmarkStart w:id="293" w:name="_Toc337548612"/>
      <w:bookmarkStart w:id="294" w:name="_Toc337548714"/>
      <w:bookmarkStart w:id="295" w:name="_Toc499808549"/>
      <w:r>
        <w:t>Appendices</w:t>
      </w:r>
      <w:bookmarkEnd w:id="293"/>
      <w:bookmarkEnd w:id="294"/>
      <w:bookmarkEnd w:id="295"/>
    </w:p>
    <w:p w14:paraId="715289A2" w14:textId="77777777" w:rsidR="00894294" w:rsidRDefault="00894294" w:rsidP="005117A8">
      <w:pPr>
        <w:pStyle w:val="Heading2"/>
        <w:keepNext w:val="0"/>
        <w:rPr>
          <w:rFonts w:ascii="Arial" w:hAnsi="Arial"/>
          <w:b w:val="0"/>
          <w:bCs w:val="0"/>
          <w:color w:val="auto"/>
          <w:sz w:val="22"/>
          <w:szCs w:val="24"/>
        </w:rPr>
      </w:pPr>
      <w:r>
        <w:rPr>
          <w:rFonts w:ascii="Arial" w:hAnsi="Arial"/>
          <w:b w:val="0"/>
          <w:bCs w:val="0"/>
          <w:color w:val="auto"/>
          <w:sz w:val="22"/>
          <w:szCs w:val="24"/>
        </w:rPr>
        <w:t>Forthcoming/In Progress</w:t>
      </w:r>
    </w:p>
    <w:p w14:paraId="0676FBE9" w14:textId="77777777" w:rsidR="003232F2" w:rsidRDefault="003232F2" w:rsidP="00FF5F76">
      <w:pPr>
        <w:pStyle w:val="Heading2"/>
        <w:keepNext w:val="0"/>
        <w:numPr>
          <w:ilvl w:val="0"/>
          <w:numId w:val="9"/>
        </w:numPr>
        <w:rPr>
          <w:rFonts w:ascii="Arial" w:hAnsi="Arial"/>
          <w:b w:val="0"/>
          <w:bCs w:val="0"/>
          <w:color w:val="auto"/>
          <w:sz w:val="22"/>
          <w:szCs w:val="24"/>
        </w:rPr>
      </w:pPr>
      <w:r>
        <w:rPr>
          <w:rFonts w:ascii="Arial" w:hAnsi="Arial"/>
          <w:b w:val="0"/>
          <w:bCs w:val="0"/>
          <w:color w:val="auto"/>
          <w:sz w:val="22"/>
          <w:szCs w:val="24"/>
        </w:rPr>
        <w:t>Model Diagram (see following page)</w:t>
      </w:r>
    </w:p>
    <w:p w14:paraId="1DAAD2AB" w14:textId="77777777" w:rsidR="00894294" w:rsidRDefault="00FF5F76" w:rsidP="00FF5F76">
      <w:pPr>
        <w:pStyle w:val="Heading2"/>
        <w:keepNext w:val="0"/>
        <w:numPr>
          <w:ilvl w:val="0"/>
          <w:numId w:val="9"/>
        </w:numPr>
        <w:rPr>
          <w:rFonts w:ascii="Arial" w:hAnsi="Arial"/>
          <w:b w:val="0"/>
          <w:bCs w:val="0"/>
          <w:color w:val="auto"/>
          <w:sz w:val="22"/>
          <w:szCs w:val="24"/>
        </w:rPr>
      </w:pPr>
      <w:r>
        <w:rPr>
          <w:rFonts w:ascii="Arial" w:hAnsi="Arial"/>
          <w:b w:val="0"/>
          <w:bCs w:val="0"/>
          <w:color w:val="auto"/>
          <w:sz w:val="22"/>
          <w:szCs w:val="24"/>
        </w:rPr>
        <w:t>SAS estimation da</w:t>
      </w:r>
      <w:r w:rsidR="00894294">
        <w:rPr>
          <w:rFonts w:ascii="Arial" w:hAnsi="Arial"/>
          <w:b w:val="0"/>
          <w:bCs w:val="0"/>
          <w:color w:val="auto"/>
          <w:sz w:val="22"/>
          <w:szCs w:val="24"/>
        </w:rPr>
        <w:t>ta sets and code</w:t>
      </w:r>
    </w:p>
    <w:p w14:paraId="3D60A65D" w14:textId="77777777" w:rsidR="00BA7BAF" w:rsidRDefault="00894294" w:rsidP="00FF5F76">
      <w:pPr>
        <w:pStyle w:val="Heading2"/>
        <w:keepNext w:val="0"/>
        <w:numPr>
          <w:ilvl w:val="0"/>
          <w:numId w:val="9"/>
        </w:numPr>
        <w:rPr>
          <w:rFonts w:ascii="Arial" w:hAnsi="Arial"/>
          <w:b w:val="0"/>
          <w:bCs w:val="0"/>
          <w:color w:val="auto"/>
          <w:sz w:val="22"/>
          <w:szCs w:val="24"/>
        </w:rPr>
      </w:pPr>
      <w:r>
        <w:rPr>
          <w:rFonts w:ascii="Arial" w:hAnsi="Arial"/>
          <w:b w:val="0"/>
          <w:bCs w:val="0"/>
          <w:color w:val="auto"/>
          <w:sz w:val="22"/>
          <w:szCs w:val="24"/>
        </w:rPr>
        <w:t>Updated Business Procedures</w:t>
      </w:r>
    </w:p>
    <w:p w14:paraId="3FDB1920" w14:textId="77777777" w:rsidR="00E66C5A" w:rsidRDefault="00E66C5A" w:rsidP="00D65775">
      <w:pPr>
        <w:pStyle w:val="ListParagraph"/>
        <w:numPr>
          <w:ilvl w:val="0"/>
          <w:numId w:val="9"/>
        </w:numPr>
      </w:pPr>
      <w:r>
        <w:t xml:space="preserve">Calculating Historic Bonds of </w:t>
      </w:r>
      <m:oMath>
        <m:sSub>
          <m:sSubPr>
            <m:ctrlPr>
              <w:rPr>
                <w:rFonts w:ascii="Cambria Math" w:hAnsi="Cambria Math"/>
                <w:i/>
              </w:rPr>
            </m:ctrlPr>
          </m:sSubPr>
          <m:e>
            <m:r>
              <w:rPr>
                <w:rFonts w:ascii="Cambria Math" w:hAnsi="Cambria Math"/>
              </w:rPr>
              <m:t>α</m:t>
            </m:r>
          </m:e>
          <m:sub>
            <m:r>
              <w:rPr>
                <w:rFonts w:ascii="Cambria Math" w:hAnsi="Cambria Math"/>
              </w:rPr>
              <m:t>5,t</m:t>
            </m:r>
          </m:sub>
        </m:sSub>
      </m:oMath>
    </w:p>
    <w:p w14:paraId="535FA436" w14:textId="77777777" w:rsidR="00B16FF8" w:rsidRPr="00D65775" w:rsidRDefault="00B16FF8" w:rsidP="00D65775">
      <w:pPr>
        <w:ind w:left="0"/>
        <w:rPr>
          <w:rFonts w:ascii="Calibri" w:hAnsi="Calibri"/>
          <w:szCs w:val="22"/>
        </w:rPr>
      </w:pPr>
      <w:r>
        <w:t xml:space="preserve">In the chart below, we calculate two views of the refi share of total voluntary prepay (or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5,t</m:t>
            </m:r>
          </m:sub>
        </m:sSub>
      </m:oMath>
      <w:r>
        <w:t xml:space="preserve">). The </w:t>
      </w:r>
      <w:r w:rsidRPr="00D65775">
        <w:t>black</w:t>
      </w:r>
      <w:r>
        <w:t xml:space="preserve"> </w:t>
      </w:r>
      <w:r w:rsidRPr="00D65775">
        <w:t xml:space="preserve">line is from </w:t>
      </w:r>
      <w:r>
        <w:t xml:space="preserve">the SFM internal </w:t>
      </w:r>
      <w:r w:rsidRPr="00D65775">
        <w:t xml:space="preserve">model prediction of </w:t>
      </w:r>
      <w:r>
        <w:t xml:space="preserve">the share of </w:t>
      </w:r>
      <w:r w:rsidRPr="00D65775">
        <w:t xml:space="preserve">refi prepay, where </w:t>
      </w:r>
      <w:r>
        <w:t xml:space="preserve">the </w:t>
      </w:r>
      <w:r w:rsidRPr="00D65775">
        <w:t xml:space="preserve">refi ratio </w:t>
      </w:r>
      <w:r>
        <w:t>equals</w:t>
      </w:r>
      <w:r w:rsidRPr="00D65775">
        <w:t xml:space="preserve"> predicted refi prepay </w:t>
      </w:r>
      <w:r>
        <w:t>over</w:t>
      </w:r>
      <w:r w:rsidRPr="00D65775">
        <w:t xml:space="preserve"> predicted total prepay.</w:t>
      </w:r>
    </w:p>
    <w:p w14:paraId="172B7F51" w14:textId="77777777" w:rsidR="00B16FF8" w:rsidRPr="00D65775" w:rsidRDefault="00B16FF8" w:rsidP="00D65775">
      <w:pPr>
        <w:ind w:left="0"/>
      </w:pPr>
      <w:r w:rsidRPr="00D65775">
        <w:t>The red</w:t>
      </w:r>
      <w:r>
        <w:t xml:space="preserve"> </w:t>
      </w:r>
      <w:r w:rsidRPr="00D65775">
        <w:t xml:space="preserve">line </w:t>
      </w:r>
      <w:r>
        <w:t>calculates the</w:t>
      </w:r>
      <w:r w:rsidRPr="00D65775">
        <w:t xml:space="preserve"> refi ratio </w:t>
      </w:r>
      <w:r>
        <w:t>as the sum of total refi originations divided by total originations less first time homebuyer purchase originations.</w:t>
      </w:r>
    </w:p>
    <w:p w14:paraId="7ABFF5C7" w14:textId="77777777" w:rsidR="00B16FF8" w:rsidRPr="00D65775" w:rsidRDefault="00533619" w:rsidP="00D65775">
      <w:pPr>
        <w:ind w:left="0"/>
      </w:pPr>
      <w:r>
        <w:t xml:space="preserve">From this analysis we conclude that </w:t>
      </w:r>
      <m:oMath>
        <m:sSub>
          <m:sSubPr>
            <m:ctrlPr>
              <w:rPr>
                <w:rFonts w:ascii="Cambria Math" w:hAnsi="Cambria Math"/>
                <w:i/>
              </w:rPr>
            </m:ctrlPr>
          </m:sSubPr>
          <m:e>
            <m:r>
              <w:rPr>
                <w:rFonts w:ascii="Cambria Math" w:hAnsi="Cambria Math"/>
              </w:rPr>
              <m:t>α</m:t>
            </m:r>
          </m:e>
          <m:sub>
            <m:r>
              <w:rPr>
                <w:rFonts w:ascii="Cambria Math" w:hAnsi="Cambria Math"/>
              </w:rPr>
              <m:t>5,t</m:t>
            </m:r>
          </m:sub>
        </m:sSub>
      </m:oMath>
      <w:r>
        <w:t xml:space="preserve"> should be bounded between 10% and 70%. </w:t>
      </w:r>
    </w:p>
    <w:p w14:paraId="3144CBB4" w14:textId="77777777" w:rsidR="00E66C5A" w:rsidRPr="00E66C5A" w:rsidRDefault="00E66C5A" w:rsidP="00D65775">
      <w:pPr>
        <w:ind w:left="0"/>
        <w:rPr>
          <w:b/>
          <w:bCs/>
        </w:rPr>
      </w:pPr>
      <w:r>
        <w:rPr>
          <w:noProof/>
        </w:rPr>
        <w:drawing>
          <wp:inline distT="0" distB="0" distL="0" distR="0" wp14:anchorId="0086BFF0" wp14:editId="4C7E1BAD">
            <wp:extent cx="5943600" cy="4103613"/>
            <wp:effectExtent l="0" t="0" r="0" b="0"/>
            <wp:docPr id="7" name="Picture 7" descr="cid:image001.png@01D35C72.43F2D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1.png@01D35C72.43F2D0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943600" cy="4103613"/>
                    </a:xfrm>
                    <a:prstGeom prst="rect">
                      <a:avLst/>
                    </a:prstGeom>
                    <a:noFill/>
                    <a:ln>
                      <a:noFill/>
                    </a:ln>
                  </pic:spPr>
                </pic:pic>
              </a:graphicData>
            </a:graphic>
          </wp:inline>
        </w:drawing>
      </w:r>
    </w:p>
    <w:p w14:paraId="37478E56" w14:textId="77777777" w:rsidR="00BA7BAF" w:rsidRDefault="00BA7BAF" w:rsidP="00467411">
      <w:pPr>
        <w:pStyle w:val="BodyTextIndent"/>
        <w:spacing w:before="360" w:after="0"/>
        <w:ind w:left="0"/>
        <w:rPr>
          <w:i/>
          <w:color w:val="003366"/>
          <w:szCs w:val="22"/>
        </w:rPr>
      </w:pPr>
      <w:r>
        <w:rPr>
          <w:i/>
          <w:color w:val="003366"/>
          <w:szCs w:val="22"/>
        </w:rPr>
        <w:t>Reviewed</w:t>
      </w:r>
      <w:r w:rsidRPr="00CD2187">
        <w:rPr>
          <w:i/>
          <w:color w:val="003366"/>
          <w:szCs w:val="22"/>
        </w:rPr>
        <w:t xml:space="preserve"> by:</w:t>
      </w:r>
    </w:p>
    <w:p w14:paraId="4F2C39D4" w14:textId="77777777" w:rsidR="00FB36A4" w:rsidRDefault="00BA7BAF" w:rsidP="00D41D6E">
      <w:pPr>
        <w:spacing w:before="0" w:after="0"/>
        <w:ind w:left="0"/>
        <w:rPr>
          <w:i/>
          <w:color w:val="003366"/>
          <w:szCs w:val="22"/>
        </w:rPr>
      </w:pPr>
      <w:r>
        <w:rPr>
          <w:i/>
          <w:color w:val="003366"/>
          <w:szCs w:val="22"/>
        </w:rPr>
        <w:t>Date:</w:t>
      </w:r>
    </w:p>
    <w:p w14:paraId="6EB369E2" w14:textId="77777777" w:rsidR="00FB36A4" w:rsidRDefault="00FB36A4">
      <w:pPr>
        <w:spacing w:before="0" w:after="0"/>
        <w:ind w:left="0"/>
        <w:rPr>
          <w:i/>
          <w:color w:val="003366"/>
          <w:szCs w:val="22"/>
        </w:rPr>
        <w:sectPr w:rsidR="00FB36A4" w:rsidSect="00D65775">
          <w:headerReference w:type="default" r:id="rId25"/>
          <w:footerReference w:type="default" r:id="rId26"/>
          <w:type w:val="continuous"/>
          <w:pgSz w:w="12240" w:h="15840" w:code="1"/>
          <w:pgMar w:top="1440" w:right="1440" w:bottom="1440" w:left="1440" w:header="720" w:footer="520" w:gutter="0"/>
          <w:pgBorders w:offsetFrom="page">
            <w:top w:val="inset" w:sz="12" w:space="24" w:color="003366"/>
            <w:left w:val="inset" w:sz="12" w:space="24" w:color="003366"/>
            <w:bottom w:val="outset" w:sz="12" w:space="24" w:color="003366"/>
            <w:right w:val="outset" w:sz="12" w:space="24" w:color="003366"/>
          </w:pgBorders>
          <w:pgNumType w:start="1"/>
          <w:cols w:space="720"/>
          <w:rtlGutter/>
          <w:docGrid w:linePitch="360"/>
        </w:sectPr>
      </w:pPr>
      <w:r>
        <w:rPr>
          <w:i/>
          <w:color w:val="003366"/>
          <w:szCs w:val="22"/>
        </w:rPr>
        <w:br w:type="page"/>
      </w:r>
    </w:p>
    <w:p w14:paraId="73F1E435" w14:textId="77777777" w:rsidR="00FB36A4" w:rsidRDefault="003232F2">
      <w:pPr>
        <w:spacing w:before="0" w:after="0"/>
        <w:ind w:left="0"/>
        <w:rPr>
          <w:i/>
          <w:color w:val="003366"/>
          <w:szCs w:val="22"/>
        </w:rPr>
      </w:pPr>
      <w:r>
        <w:rPr>
          <w:noProof/>
        </w:rPr>
        <w:drawing>
          <wp:anchor distT="0" distB="0" distL="114300" distR="114300" simplePos="0" relativeHeight="251659264" behindDoc="0" locked="0" layoutInCell="1" allowOverlap="1" wp14:anchorId="18FE09D6" wp14:editId="64CC08DE">
            <wp:simplePos x="0" y="0"/>
            <wp:positionH relativeFrom="column">
              <wp:posOffset>-632460</wp:posOffset>
            </wp:positionH>
            <wp:positionV relativeFrom="paragraph">
              <wp:posOffset>0</wp:posOffset>
            </wp:positionV>
            <wp:extent cx="9461500" cy="4542790"/>
            <wp:effectExtent l="0" t="0" r="6350" b="0"/>
            <wp:wrapThrough wrapText="bothSides">
              <wp:wrapPolygon edited="0">
                <wp:start x="0" y="0"/>
                <wp:lineTo x="0" y="21467"/>
                <wp:lineTo x="21571" y="21467"/>
                <wp:lineTo x="2157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461500" cy="4542790"/>
                    </a:xfrm>
                    <a:prstGeom prst="rect">
                      <a:avLst/>
                    </a:prstGeom>
                  </pic:spPr>
                </pic:pic>
              </a:graphicData>
            </a:graphic>
            <wp14:sizeRelH relativeFrom="page">
              <wp14:pctWidth>0</wp14:pctWidth>
            </wp14:sizeRelH>
            <wp14:sizeRelV relativeFrom="page">
              <wp14:pctHeight>0</wp14:pctHeight>
            </wp14:sizeRelV>
          </wp:anchor>
        </w:drawing>
      </w:r>
    </w:p>
    <w:p w14:paraId="21CCAEAE" w14:textId="77777777" w:rsidR="00BA7BAF" w:rsidRDefault="00BA7BAF" w:rsidP="00D41D6E">
      <w:pPr>
        <w:spacing w:before="0" w:after="0"/>
        <w:ind w:left="0"/>
      </w:pPr>
    </w:p>
    <w:sectPr w:rsidR="00BA7BAF" w:rsidSect="005117A8">
      <w:pgSz w:w="15840" w:h="12240" w:orient="landscape" w:code="1"/>
      <w:pgMar w:top="1440" w:right="1620" w:bottom="1440" w:left="1440" w:header="720" w:footer="520" w:gutter="0"/>
      <w:pgBorders w:offsetFrom="page">
        <w:top w:val="inset" w:sz="12" w:space="24" w:color="003366"/>
        <w:left w:val="inset" w:sz="12" w:space="24" w:color="003366"/>
        <w:bottom w:val="outset" w:sz="12" w:space="24" w:color="003366"/>
        <w:right w:val="outset" w:sz="12" w:space="24" w:color="003366"/>
      </w:pgBorders>
      <w:pgNumType w:start="1"/>
      <w:cols w:space="720"/>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Fout, Hamilton" w:date="2017-09-25T17:31:00Z" w:initials="FH">
    <w:p w14:paraId="1CF88C40" w14:textId="77777777" w:rsidR="00D65775" w:rsidRDefault="00D65775">
      <w:pPr>
        <w:pStyle w:val="CommentText"/>
      </w:pPr>
      <w:r>
        <w:rPr>
          <w:rStyle w:val="CommentReference"/>
        </w:rPr>
        <w:annotationRef/>
      </w:r>
      <w:r>
        <w:rPr>
          <w:noProof/>
        </w:rPr>
        <w:t>Needs a reference</w:t>
      </w:r>
    </w:p>
  </w:comment>
  <w:comment w:id="24" w:author="Fout, Hamilton" w:date="2017-09-25T17:33:00Z" w:initials="FH">
    <w:p w14:paraId="06292E5F" w14:textId="77777777" w:rsidR="00D65775" w:rsidRDefault="00D65775">
      <w:pPr>
        <w:pStyle w:val="CommentText"/>
      </w:pPr>
      <w:r>
        <w:rPr>
          <w:rStyle w:val="CommentReference"/>
        </w:rPr>
        <w:annotationRef/>
      </w:r>
      <w:r>
        <w:rPr>
          <w:noProof/>
        </w:rPr>
        <w:t>Needs a reference</w:t>
      </w:r>
    </w:p>
  </w:comment>
  <w:comment w:id="47" w:author="Fout, Hamilton" w:date="2017-09-25T18:03:00Z" w:initials="FH">
    <w:p w14:paraId="74E4B20C" w14:textId="77777777" w:rsidR="00D65775" w:rsidRDefault="00D65775">
      <w:pPr>
        <w:pStyle w:val="CommentText"/>
      </w:pPr>
      <w:r>
        <w:rPr>
          <w:rStyle w:val="CommentReference"/>
        </w:rPr>
        <w:annotationRef/>
      </w:r>
      <w:r>
        <w:rPr>
          <w:noProof/>
        </w:rPr>
        <w:t>Needs a detailed refernce.</w:t>
      </w:r>
    </w:p>
  </w:comment>
  <w:comment w:id="283" w:author="Fout, Hamilton" w:date="2017-11-30T12:41:00Z" w:initials="FH">
    <w:p w14:paraId="048F77C4" w14:textId="77777777" w:rsidR="00D65775" w:rsidRDefault="00D65775" w:rsidP="00BA5A55">
      <w:pPr>
        <w:pStyle w:val="CommentText"/>
        <w:ind w:left="0"/>
      </w:pPr>
      <w:r>
        <w:rPr>
          <w:rStyle w:val="CommentReference"/>
        </w:rPr>
        <w:annotationRef/>
      </w:r>
      <w:r>
        <w:t xml:space="preserve">Charts need to have </w:t>
      </w:r>
      <w:proofErr w:type="spellStart"/>
      <w:r>
        <w:t>unfied</w:t>
      </w:r>
      <w:proofErr w:type="spellEnd"/>
      <w:r>
        <w:t xml:space="preserve"> labeling for data series:</w:t>
      </w:r>
    </w:p>
    <w:p w14:paraId="0EF241FE" w14:textId="77777777" w:rsidR="00D65775" w:rsidRDefault="00D65775" w:rsidP="00BA5A55">
      <w:pPr>
        <w:pStyle w:val="CommentText"/>
        <w:ind w:left="0"/>
      </w:pPr>
    </w:p>
    <w:p w14:paraId="7EDA720E" w14:textId="77777777" w:rsidR="00D65775" w:rsidRDefault="00D65775" w:rsidP="00BA5A55">
      <w:pPr>
        <w:pStyle w:val="CommentText"/>
        <w:numPr>
          <w:ilvl w:val="0"/>
          <w:numId w:val="31"/>
        </w:numPr>
      </w:pPr>
      <w:r>
        <w:t xml:space="preserve">Q2 2017 Corp </w:t>
      </w:r>
      <w:proofErr w:type="spellStart"/>
      <w:r>
        <w:t>Fcst</w:t>
      </w:r>
      <w:proofErr w:type="spellEnd"/>
    </w:p>
    <w:p w14:paraId="1D56798D" w14:textId="77777777" w:rsidR="00D65775" w:rsidRDefault="00D65775" w:rsidP="00BA5A55">
      <w:pPr>
        <w:pStyle w:val="CommentText"/>
        <w:numPr>
          <w:ilvl w:val="0"/>
          <w:numId w:val="31"/>
        </w:numPr>
      </w:pPr>
      <w:r>
        <w:t xml:space="preserve">Q2 2017 SFM </w:t>
      </w:r>
      <w:proofErr w:type="spellStart"/>
      <w:r>
        <w:t>Fcst</w:t>
      </w:r>
      <w:proofErr w:type="spellEnd"/>
      <w:r>
        <w:t xml:space="preserve"> </w:t>
      </w:r>
      <w:proofErr w:type="spellStart"/>
      <w:r>
        <w:t>Unadj</w:t>
      </w:r>
      <w:proofErr w:type="spellEnd"/>
    </w:p>
    <w:p w14:paraId="1981D072" w14:textId="77777777" w:rsidR="00D65775" w:rsidRDefault="00D65775" w:rsidP="00923162">
      <w:pPr>
        <w:pStyle w:val="CommentText"/>
        <w:ind w:left="0"/>
      </w:pPr>
    </w:p>
    <w:p w14:paraId="24265E10" w14:textId="77777777" w:rsidR="00D65775" w:rsidRDefault="00D65775" w:rsidP="00923162">
      <w:pPr>
        <w:pStyle w:val="CommentText"/>
        <w:ind w:left="0"/>
      </w:pPr>
      <w:r>
        <w:t>We also need common colors for the series</w:t>
      </w:r>
    </w:p>
  </w:comment>
  <w:comment w:id="286" w:author="Fout, Hamilton" w:date="2017-11-30T12:41:00Z" w:initials="FH">
    <w:p w14:paraId="6EF34B93" w14:textId="77777777" w:rsidR="00D65775" w:rsidRDefault="00D65775" w:rsidP="00B143D5">
      <w:pPr>
        <w:pStyle w:val="CommentText"/>
        <w:ind w:left="0"/>
      </w:pPr>
      <w:r>
        <w:rPr>
          <w:rStyle w:val="CommentReference"/>
        </w:rPr>
        <w:annotationRef/>
      </w:r>
      <w:r>
        <w:t xml:space="preserve">Charts need to have </w:t>
      </w:r>
      <w:proofErr w:type="spellStart"/>
      <w:r>
        <w:t>unfied</w:t>
      </w:r>
      <w:proofErr w:type="spellEnd"/>
      <w:r>
        <w:t xml:space="preserve"> labeling for data series:</w:t>
      </w:r>
    </w:p>
    <w:p w14:paraId="06A73659" w14:textId="77777777" w:rsidR="00D65775" w:rsidRDefault="00D65775" w:rsidP="00B143D5">
      <w:pPr>
        <w:pStyle w:val="CommentText"/>
        <w:ind w:left="0"/>
      </w:pPr>
    </w:p>
    <w:p w14:paraId="57DCB631" w14:textId="77777777" w:rsidR="00D65775" w:rsidRDefault="00D65775" w:rsidP="00B143D5">
      <w:pPr>
        <w:pStyle w:val="CommentText"/>
        <w:numPr>
          <w:ilvl w:val="0"/>
          <w:numId w:val="31"/>
        </w:numPr>
      </w:pPr>
      <w:r>
        <w:t xml:space="preserve">Q2 2017 Corp </w:t>
      </w:r>
      <w:proofErr w:type="spellStart"/>
      <w:r>
        <w:t>Fcst</w:t>
      </w:r>
      <w:proofErr w:type="spellEnd"/>
    </w:p>
    <w:p w14:paraId="4946690A" w14:textId="77777777" w:rsidR="00D65775" w:rsidRDefault="00D65775" w:rsidP="00B143D5">
      <w:pPr>
        <w:pStyle w:val="CommentText"/>
        <w:numPr>
          <w:ilvl w:val="0"/>
          <w:numId w:val="31"/>
        </w:numPr>
      </w:pPr>
      <w:r>
        <w:t xml:space="preserve">Q2 2017 SFM </w:t>
      </w:r>
      <w:proofErr w:type="spellStart"/>
      <w:r>
        <w:t>Fcst</w:t>
      </w:r>
      <w:proofErr w:type="spellEnd"/>
      <w:r>
        <w:t xml:space="preserve"> </w:t>
      </w:r>
      <w:proofErr w:type="spellStart"/>
      <w:r>
        <w:t>Unadj</w:t>
      </w:r>
      <w:proofErr w:type="spellEnd"/>
    </w:p>
    <w:p w14:paraId="2D388C69" w14:textId="77777777" w:rsidR="00D65775" w:rsidRDefault="00D65775" w:rsidP="00B143D5">
      <w:pPr>
        <w:pStyle w:val="CommentText"/>
        <w:ind w:left="0"/>
      </w:pPr>
    </w:p>
    <w:p w14:paraId="6D6F6192" w14:textId="77777777" w:rsidR="00D65775" w:rsidRDefault="00D65775" w:rsidP="00B143D5">
      <w:pPr>
        <w:pStyle w:val="CommentText"/>
        <w:ind w:left="0"/>
      </w:pPr>
      <w:r>
        <w:t>We also need common colors for the series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88C40" w15:done="0"/>
  <w15:commentEx w15:paraId="06292E5F" w15:done="0"/>
  <w15:commentEx w15:paraId="74E4B20C" w15:done="0"/>
  <w15:commentEx w15:paraId="24265E10" w15:done="0"/>
  <w15:commentEx w15:paraId="6D6F61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88C40" w16cid:durableId="21B893AB"/>
  <w16cid:commentId w16cid:paraId="06292E5F" w16cid:durableId="21B893AC"/>
  <w16cid:commentId w16cid:paraId="74E4B20C" w16cid:durableId="21B893AD"/>
  <w16cid:commentId w16cid:paraId="24265E10" w16cid:durableId="21B893AE"/>
  <w16cid:commentId w16cid:paraId="6D6F6192" w16cid:durableId="21B893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800B7" w14:textId="77777777" w:rsidR="00ED066B" w:rsidRDefault="00ED066B">
      <w:r>
        <w:separator/>
      </w:r>
    </w:p>
  </w:endnote>
  <w:endnote w:type="continuationSeparator" w:id="0">
    <w:p w14:paraId="0DBD5CEB" w14:textId="77777777" w:rsidR="00ED066B" w:rsidRDefault="00ED0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Futura">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6FF6" w14:textId="77777777" w:rsidR="00D65775" w:rsidRDefault="00D65775" w:rsidP="006E3455">
    <w:pPr>
      <w:pStyle w:val="Footer"/>
      <w:tabs>
        <w:tab w:val="clear" w:pos="4320"/>
        <w:tab w:val="clear" w:pos="8640"/>
        <w:tab w:val="center" w:pos="4984"/>
      </w:tabs>
      <w:ind w:left="108"/>
      <w:jc w:val="right"/>
    </w:pPr>
    <w:r w:rsidRPr="006E3455">
      <w:rPr>
        <w:sz w:val="18"/>
        <w:szCs w:val="18"/>
      </w:rPr>
      <w:t>Confidential Commercial Information – Confidential Treatment and FOIA Exemption Requested</w:t>
    </w:r>
    <w:r>
      <w:tab/>
    </w:r>
    <w:r>
      <w:tab/>
    </w:r>
    <w:r>
      <w:tab/>
    </w:r>
    <w:r>
      <w:tab/>
    </w:r>
    <w:r>
      <w:tab/>
      <w:t xml:space="preserve">Page </w:t>
    </w:r>
    <w:r>
      <w:rPr>
        <w:rStyle w:val="PageNumber"/>
      </w:rPr>
      <w:fldChar w:fldCharType="begin"/>
    </w:r>
    <w:r>
      <w:rPr>
        <w:rStyle w:val="PageNumber"/>
      </w:rPr>
      <w:instrText xml:space="preserve"> PAGE  \* Arabic </w:instrText>
    </w:r>
    <w:r>
      <w:rPr>
        <w:rStyle w:val="PageNumber"/>
      </w:rPr>
      <w:fldChar w:fldCharType="separate"/>
    </w:r>
    <w:r w:rsidR="004F5F82">
      <w:rPr>
        <w:rStyle w:val="PageNumber"/>
        <w:noProof/>
      </w:rPr>
      <w:t>30</w:t>
    </w:r>
    <w:r>
      <w:rPr>
        <w:rStyle w:val="PageNumber"/>
      </w:rPr>
      <w:fldChar w:fldCharType="end"/>
    </w:r>
    <w:r>
      <w:t xml:space="preserve"> of </w:t>
    </w:r>
    <w:r w:rsidR="00ED066B">
      <w:fldChar w:fldCharType="begin"/>
    </w:r>
    <w:r w:rsidR="00ED066B">
      <w:instrText xml:space="preserve"> NUMPAGES </w:instrText>
    </w:r>
    <w:r w:rsidR="00ED066B">
      <w:fldChar w:fldCharType="separate"/>
    </w:r>
    <w:r w:rsidR="004F5F82">
      <w:rPr>
        <w:noProof/>
      </w:rPr>
      <w:t>31</w:t>
    </w:r>
    <w:r w:rsidR="00ED066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F489D" w14:textId="77777777" w:rsidR="00ED066B" w:rsidRDefault="00ED066B">
      <w:r>
        <w:separator/>
      </w:r>
    </w:p>
  </w:footnote>
  <w:footnote w:type="continuationSeparator" w:id="0">
    <w:p w14:paraId="4F313502" w14:textId="77777777" w:rsidR="00ED066B" w:rsidRDefault="00ED066B">
      <w:r>
        <w:continuationSeparator/>
      </w:r>
    </w:p>
  </w:footnote>
  <w:footnote w:id="1">
    <w:p w14:paraId="55219FC3" w14:textId="77777777" w:rsidR="008850C8" w:rsidRDefault="008850C8">
      <w:pPr>
        <w:pStyle w:val="FootnoteText"/>
      </w:pPr>
      <w:ins w:id="18" w:author="Zhang, Yigang" w:date="2017-12-19T10:14:00Z">
        <w:r>
          <w:rPr>
            <w:rStyle w:val="FootnoteReference"/>
          </w:rPr>
          <w:footnoteRef/>
        </w:r>
        <w:r>
          <w:t xml:space="preserve"> </w:t>
        </w:r>
      </w:ins>
      <w:proofErr w:type="spellStart"/>
      <w:ins w:id="19" w:author="Zhang, Yigang" w:date="2017-12-19T10:15:00Z">
        <w:r w:rsidRPr="008850C8">
          <w:t>Velz</w:t>
        </w:r>
        <w:proofErr w:type="spellEnd"/>
        <w:r w:rsidRPr="008850C8">
          <w:t xml:space="preserve">, </w:t>
        </w:r>
        <w:proofErr w:type="spellStart"/>
        <w:r w:rsidRPr="008850C8">
          <w:t>Orawin</w:t>
        </w:r>
        <w:proofErr w:type="spellEnd"/>
        <w:r w:rsidRPr="008850C8">
          <w:t xml:space="preserve"> (2015). “Purchase Money Mortgage Originations Forecast Model”. Whitepaper.</w:t>
        </w:r>
      </w:ins>
    </w:p>
  </w:footnote>
  <w:footnote w:id="2">
    <w:p w14:paraId="05FAD89B" w14:textId="77777777" w:rsidR="008850C8" w:rsidRDefault="008850C8">
      <w:pPr>
        <w:pStyle w:val="FootnoteText"/>
      </w:pPr>
      <w:ins w:id="26" w:author="Zhang, Yigang" w:date="2017-12-19T10:18:00Z">
        <w:r>
          <w:rPr>
            <w:rStyle w:val="FootnoteReference"/>
          </w:rPr>
          <w:footnoteRef/>
        </w:r>
        <w:r>
          <w:t xml:space="preserve"> </w:t>
        </w:r>
      </w:ins>
      <w:ins w:id="27" w:author="Zhang, Yigang" w:date="2017-12-19T10:19:00Z">
        <w:r w:rsidRPr="008850C8">
          <w:t>Fout, Hamilton (2015). “Mortgage Market Refi Originations Forecast Model”. Whitepaper.</w:t>
        </w:r>
      </w:ins>
    </w:p>
  </w:footnote>
  <w:footnote w:id="3">
    <w:p w14:paraId="035460D8" w14:textId="77777777" w:rsidR="00C31CB9" w:rsidRDefault="00C31CB9">
      <w:pPr>
        <w:pStyle w:val="FootnoteText"/>
      </w:pPr>
      <w:ins w:id="49" w:author="Zhang, Yigang" w:date="2017-12-19T10:33:00Z">
        <w:r>
          <w:rPr>
            <w:rStyle w:val="FootnoteReference"/>
          </w:rPr>
          <w:footnoteRef/>
        </w:r>
        <w:r>
          <w:t xml:space="preserve"> </w:t>
        </w:r>
        <w:r w:rsidRPr="00C31CB9">
          <w:t>Fout, Hamilton (2015). “</w:t>
        </w:r>
        <w:r w:rsidR="00804793">
          <w:t>ESR Acquisitions Flow Forecast”,</w:t>
        </w:r>
        <w:r w:rsidRPr="00C31CB9">
          <w:t xml:space="preserve"> Whitepaper</w:t>
        </w:r>
        <w:r w:rsidR="00804793">
          <w:t>, Page</w:t>
        </w:r>
      </w:ins>
      <w:ins w:id="50" w:author="Zhang, Yigang" w:date="2017-12-19T11:08:00Z">
        <w:r w:rsidR="00804793">
          <w:t xml:space="preserve"> </w:t>
        </w:r>
      </w:ins>
      <w:ins w:id="51" w:author="Zhang, Yigang" w:date="2017-12-19T10:33:00Z">
        <w:r w:rsidR="00804793">
          <w:t xml:space="preserve">21, Section </w:t>
        </w:r>
      </w:ins>
      <w:ins w:id="52" w:author="Zhang, Yigang" w:date="2017-12-19T11:03:00Z">
        <w:r w:rsidR="00804793">
          <w:t>“</w:t>
        </w:r>
        <w:r w:rsidR="00804793" w:rsidRPr="00804793">
          <w:t>DFAST/Management Stress Process Overview</w:t>
        </w:r>
        <w:r w:rsidR="00804793">
          <w:t>”.</w:t>
        </w:r>
      </w:ins>
    </w:p>
  </w:footnote>
  <w:footnote w:id="4">
    <w:p w14:paraId="5713EA3A" w14:textId="77777777" w:rsidR="00D65775" w:rsidRDefault="00D65775">
      <w:pPr>
        <w:pStyle w:val="FootnoteText"/>
      </w:pPr>
      <w:r>
        <w:rPr>
          <w:rStyle w:val="FootnoteReference"/>
        </w:rPr>
        <w:footnoteRef/>
      </w:r>
      <w:r>
        <w:t xml:space="preserve"> This dial is not necessary in that it can be identically implemented by directly </w:t>
      </w:r>
      <w:proofErr w:type="spellStart"/>
      <w:r>
        <w:t>overvwriting</w:t>
      </w:r>
      <w:proofErr w:type="spellEnd"/>
      <w:r>
        <w:t xml:space="preserve"> the refi liquidations using the second dial. This third dial has been included, however to allow for ease in adjusting volumes.</w:t>
      </w:r>
    </w:p>
  </w:footnote>
  <w:footnote w:id="5">
    <w:p w14:paraId="320D8FE9" w14:textId="77777777" w:rsidR="00D65775" w:rsidRDefault="00D65775">
      <w:pPr>
        <w:pStyle w:val="FootnoteText"/>
      </w:pPr>
      <w:r>
        <w:rPr>
          <w:rStyle w:val="FootnoteReference"/>
        </w:rPr>
        <w:footnoteRef/>
      </w:r>
      <w:r>
        <w:t xml:space="preserve"> The historical bounds are set using historical data to approximate the ratio of refi total voluntary prepay to total voluntary prepay (this is </w:t>
      </w:r>
      <w:proofErr w:type="spellStart"/>
      <w:r>
        <w:t>refrerred</w:t>
      </w:r>
      <w:proofErr w:type="spellEnd"/>
      <w:r>
        <w:t xml:space="preserve"> to as the refi ratio or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5,t</m:t>
            </m:r>
          </m:sub>
        </m:sSub>
      </m:oMath>
      <w:r>
        <w:t>). For more details, see Appendix IV.</w:t>
      </w:r>
    </w:p>
  </w:footnote>
  <w:footnote w:id="6">
    <w:p w14:paraId="4D56AA25" w14:textId="77777777" w:rsidR="00D65775" w:rsidRDefault="00D65775">
      <w:pPr>
        <w:pStyle w:val="FootnoteText"/>
      </w:pPr>
      <w:r>
        <w:rPr>
          <w:rStyle w:val="FootnoteReference"/>
        </w:rPr>
        <w:footnoteRef/>
      </w:r>
      <w:r>
        <w:rPr>
          <w:rStyle w:val="FootnoteReference"/>
        </w:rPr>
        <w:footnoteRef/>
      </w:r>
      <w:r>
        <w:t xml:space="preserve"> For more details please see the document </w:t>
      </w:r>
      <w:hyperlink r:id="rId1" w:history="1">
        <w:r w:rsidRPr="00576680">
          <w:rPr>
            <w:rStyle w:val="Hyperlink"/>
            <w:rFonts w:eastAsiaTheme="minorEastAsia"/>
          </w:rPr>
          <w:t>Scaling Liquidations to Adjust Refi Acquisitions and Book Volumes</w:t>
        </w:r>
      </w:hyperlink>
      <w:r>
        <w:rPr>
          <w:rFonts w:eastAsiaTheme="minor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21AED" w14:textId="77777777" w:rsidR="00D65775" w:rsidRDefault="00D65775" w:rsidP="00BB23C8">
    <w:pPr>
      <w:pStyle w:val="Header"/>
      <w:ind w:left="0"/>
    </w:pPr>
    <w:r>
      <w:rPr>
        <w:noProof/>
      </w:rPr>
      <w:drawing>
        <wp:anchor distT="0" distB="0" distL="114300" distR="114300" simplePos="0" relativeHeight="251666432" behindDoc="0" locked="0" layoutInCell="1" allowOverlap="1" wp14:anchorId="290AB146" wp14:editId="1A3F9EF4">
          <wp:simplePos x="0" y="0"/>
          <wp:positionH relativeFrom="column">
            <wp:posOffset>-571500</wp:posOffset>
          </wp:positionH>
          <wp:positionV relativeFrom="paragraph">
            <wp:posOffset>-114300</wp:posOffset>
          </wp:positionV>
          <wp:extent cx="7086600" cy="50673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7086600" cy="506730"/>
                  </a:xfrm>
                  <a:prstGeom prst="rect">
                    <a:avLst/>
                  </a:prstGeom>
                  <a:noFill/>
                </pic:spPr>
              </pic:pic>
            </a:graphicData>
          </a:graphic>
        </wp:anchor>
      </w:drawing>
    </w:r>
    <w:r>
      <w:rPr>
        <w:noProof/>
      </w:rPr>
      <mc:AlternateContent>
        <mc:Choice Requires="wps">
          <w:drawing>
            <wp:anchor distT="0" distB="0" distL="114300" distR="114300" simplePos="0" relativeHeight="251667456" behindDoc="0" locked="0" layoutInCell="1" allowOverlap="1" wp14:anchorId="15C1A5EC" wp14:editId="410719D0">
              <wp:simplePos x="0" y="0"/>
              <wp:positionH relativeFrom="column">
                <wp:posOffset>3200400</wp:posOffset>
              </wp:positionH>
              <wp:positionV relativeFrom="paragraph">
                <wp:posOffset>-114300</wp:posOffset>
              </wp:positionV>
              <wp:extent cx="2971800" cy="4572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noFill/>
                      <a:ln>
                        <a:noFill/>
                      </a:ln>
                      <a:extLst>
                        <a:ext uri="{909E8E84-426E-40DD-AFC4-6F175D3DCCD1}">
                          <a14:hiddenFill xmlns:a14="http://schemas.microsoft.com/office/drawing/2010/main">
                            <a:solidFill>
                              <a:srgbClr val="00CC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F88B2" w14:textId="77777777" w:rsidR="00D65775" w:rsidRPr="00C22E8B" w:rsidRDefault="00D65775" w:rsidP="003B7344">
                          <w:pPr>
                            <w:ind w:left="0"/>
                            <w:jc w:val="right"/>
                            <w:rPr>
                              <w:rFonts w:ascii="Calibri" w:hAnsi="Calibri"/>
                              <w:b/>
                              <w:color w:val="FFFFFF"/>
                              <w:sz w:val="36"/>
                              <w:szCs w:val="36"/>
                            </w:rPr>
                          </w:pPr>
                          <w:r>
                            <w:rPr>
                              <w:rFonts w:ascii="Calibri" w:hAnsi="Calibri"/>
                              <w:b/>
                              <w:color w:val="FFFFFF"/>
                              <w:sz w:val="36"/>
                              <w:szCs w:val="36"/>
                            </w:rPr>
                            <w:t>ERM – Research and Analytics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1A5EC" id="_x0000_t202" coordsize="21600,21600" o:spt="202" path="m,l,21600r21600,l21600,xe">
              <v:stroke joinstyle="miter"/>
              <v:path gradientshapeok="t" o:connecttype="rect"/>
            </v:shapetype>
            <v:shape id="Text Box 6" o:spid="_x0000_s1026" type="#_x0000_t202" style="position:absolute;margin-left:252pt;margin-top:-9pt;width:23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" filled="f" fillcolor="#0cf" stroked="f">
              <v:textbox inset="0,0,0,0">
                <w:txbxContent>
                  <w:p w14:paraId="38EF88B2" w14:textId="77777777" w:rsidR="00D65775" w:rsidRPr="00C22E8B" w:rsidRDefault="00D65775" w:rsidP="003B7344">
                    <w:pPr>
                      <w:ind w:left="0"/>
                      <w:jc w:val="right"/>
                      <w:rPr>
                        <w:rFonts w:ascii="Calibri" w:hAnsi="Calibri"/>
                        <w:b/>
                        <w:color w:val="FFFFFF"/>
                        <w:sz w:val="36"/>
                        <w:szCs w:val="36"/>
                      </w:rPr>
                    </w:pPr>
                    <w:r>
                      <w:rPr>
                        <w:rFonts w:ascii="Calibri" w:hAnsi="Calibri"/>
                        <w:b/>
                        <w:color w:val="FFFFFF"/>
                        <w:sz w:val="36"/>
                        <w:szCs w:val="36"/>
                      </w:rPr>
                      <w:t>ERM – Research and Analytics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D8A6D192"/>
    <w:lvl w:ilvl="0">
      <w:start w:val="1"/>
      <w:numFmt w:val="lowerRoman"/>
      <w:lvlText w:val="(%1)"/>
      <w:lvlJc w:val="left"/>
      <w:pPr>
        <w:ind w:left="1440" w:hanging="360"/>
      </w:pPr>
      <w:rPr>
        <w:rFonts w:ascii="Arial" w:eastAsia="Times New Roman" w:hAnsi="Arial" w:cs="Times New Roman"/>
      </w:rPr>
    </w:lvl>
  </w:abstractNum>
  <w:abstractNum w:abstractNumId="1" w15:restartNumberingAfterBreak="0">
    <w:nsid w:val="FFFFFF82"/>
    <w:multiLevelType w:val="singleLevel"/>
    <w:tmpl w:val="F95849C8"/>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6A3863C0"/>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5AA079D"/>
    <w:multiLevelType w:val="hybridMultilevel"/>
    <w:tmpl w:val="744A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50934"/>
    <w:multiLevelType w:val="hybridMultilevel"/>
    <w:tmpl w:val="EC181764"/>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B6432D"/>
    <w:multiLevelType w:val="hybridMultilevel"/>
    <w:tmpl w:val="B61AAB1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0A00FB6"/>
    <w:multiLevelType w:val="hybridMultilevel"/>
    <w:tmpl w:val="E9888BC4"/>
    <w:lvl w:ilvl="0" w:tplc="D6923D9C">
      <w:numFmt w:val="bullet"/>
      <w:lvlText w:val=""/>
      <w:lvlJc w:val="left"/>
      <w:pPr>
        <w:tabs>
          <w:tab w:val="num" w:pos="1440"/>
        </w:tabs>
        <w:ind w:left="1440" w:hanging="72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426294A"/>
    <w:multiLevelType w:val="hybridMultilevel"/>
    <w:tmpl w:val="A42822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8" w15:restartNumberingAfterBreak="0">
    <w:nsid w:val="18646468"/>
    <w:multiLevelType w:val="hybridMultilevel"/>
    <w:tmpl w:val="6C94F4A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C73256D"/>
    <w:multiLevelType w:val="hybridMultilevel"/>
    <w:tmpl w:val="38B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944F2"/>
    <w:multiLevelType w:val="multilevel"/>
    <w:tmpl w:val="EC181764"/>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E1239"/>
    <w:multiLevelType w:val="hybridMultilevel"/>
    <w:tmpl w:val="10A27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93AA8"/>
    <w:multiLevelType w:val="hybridMultilevel"/>
    <w:tmpl w:val="FA3086CC"/>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2B42CA"/>
    <w:multiLevelType w:val="hybridMultilevel"/>
    <w:tmpl w:val="9992F542"/>
    <w:lvl w:ilvl="0" w:tplc="494C43C0">
      <w:start w:val="7"/>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145C7"/>
    <w:multiLevelType w:val="hybridMultilevel"/>
    <w:tmpl w:val="40D8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064B7"/>
    <w:multiLevelType w:val="hybridMultilevel"/>
    <w:tmpl w:val="29A62750"/>
    <w:lvl w:ilvl="0" w:tplc="940054DC">
      <w:start w:val="1"/>
      <w:numFmt w:val="bullet"/>
      <w:lvlText w:val="•"/>
      <w:lvlJc w:val="left"/>
      <w:pPr>
        <w:tabs>
          <w:tab w:val="num" w:pos="720"/>
        </w:tabs>
        <w:ind w:left="720" w:hanging="360"/>
      </w:pPr>
      <w:rPr>
        <w:rFonts w:ascii="Arial" w:hAnsi="Arial" w:hint="default"/>
      </w:rPr>
    </w:lvl>
    <w:lvl w:ilvl="1" w:tplc="EA9851FE">
      <w:start w:val="78"/>
      <w:numFmt w:val="bullet"/>
      <w:lvlText w:val="•"/>
      <w:lvlJc w:val="left"/>
      <w:pPr>
        <w:tabs>
          <w:tab w:val="num" w:pos="1440"/>
        </w:tabs>
        <w:ind w:left="1440" w:hanging="360"/>
      </w:pPr>
      <w:rPr>
        <w:rFonts w:ascii="Arial" w:hAnsi="Arial" w:hint="default"/>
      </w:rPr>
    </w:lvl>
    <w:lvl w:ilvl="2" w:tplc="DF2C45B4" w:tentative="1">
      <w:start w:val="1"/>
      <w:numFmt w:val="bullet"/>
      <w:lvlText w:val="•"/>
      <w:lvlJc w:val="left"/>
      <w:pPr>
        <w:tabs>
          <w:tab w:val="num" w:pos="2160"/>
        </w:tabs>
        <w:ind w:left="2160" w:hanging="360"/>
      </w:pPr>
      <w:rPr>
        <w:rFonts w:ascii="Arial" w:hAnsi="Arial" w:hint="default"/>
      </w:rPr>
    </w:lvl>
    <w:lvl w:ilvl="3" w:tplc="6B6ED188" w:tentative="1">
      <w:start w:val="1"/>
      <w:numFmt w:val="bullet"/>
      <w:lvlText w:val="•"/>
      <w:lvlJc w:val="left"/>
      <w:pPr>
        <w:tabs>
          <w:tab w:val="num" w:pos="2880"/>
        </w:tabs>
        <w:ind w:left="2880" w:hanging="360"/>
      </w:pPr>
      <w:rPr>
        <w:rFonts w:ascii="Arial" w:hAnsi="Arial" w:hint="default"/>
      </w:rPr>
    </w:lvl>
    <w:lvl w:ilvl="4" w:tplc="D84C8026" w:tentative="1">
      <w:start w:val="1"/>
      <w:numFmt w:val="bullet"/>
      <w:lvlText w:val="•"/>
      <w:lvlJc w:val="left"/>
      <w:pPr>
        <w:tabs>
          <w:tab w:val="num" w:pos="3600"/>
        </w:tabs>
        <w:ind w:left="3600" w:hanging="360"/>
      </w:pPr>
      <w:rPr>
        <w:rFonts w:ascii="Arial" w:hAnsi="Arial" w:hint="default"/>
      </w:rPr>
    </w:lvl>
    <w:lvl w:ilvl="5" w:tplc="944CC2EC" w:tentative="1">
      <w:start w:val="1"/>
      <w:numFmt w:val="bullet"/>
      <w:lvlText w:val="•"/>
      <w:lvlJc w:val="left"/>
      <w:pPr>
        <w:tabs>
          <w:tab w:val="num" w:pos="4320"/>
        </w:tabs>
        <w:ind w:left="4320" w:hanging="360"/>
      </w:pPr>
      <w:rPr>
        <w:rFonts w:ascii="Arial" w:hAnsi="Arial" w:hint="default"/>
      </w:rPr>
    </w:lvl>
    <w:lvl w:ilvl="6" w:tplc="92987902" w:tentative="1">
      <w:start w:val="1"/>
      <w:numFmt w:val="bullet"/>
      <w:lvlText w:val="•"/>
      <w:lvlJc w:val="left"/>
      <w:pPr>
        <w:tabs>
          <w:tab w:val="num" w:pos="5040"/>
        </w:tabs>
        <w:ind w:left="5040" w:hanging="360"/>
      </w:pPr>
      <w:rPr>
        <w:rFonts w:ascii="Arial" w:hAnsi="Arial" w:hint="default"/>
      </w:rPr>
    </w:lvl>
    <w:lvl w:ilvl="7" w:tplc="E85CA924" w:tentative="1">
      <w:start w:val="1"/>
      <w:numFmt w:val="bullet"/>
      <w:lvlText w:val="•"/>
      <w:lvlJc w:val="left"/>
      <w:pPr>
        <w:tabs>
          <w:tab w:val="num" w:pos="5760"/>
        </w:tabs>
        <w:ind w:left="5760" w:hanging="360"/>
      </w:pPr>
      <w:rPr>
        <w:rFonts w:ascii="Arial" w:hAnsi="Arial" w:hint="default"/>
      </w:rPr>
    </w:lvl>
    <w:lvl w:ilvl="8" w:tplc="5ABA0BF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4E4461"/>
    <w:multiLevelType w:val="hybridMultilevel"/>
    <w:tmpl w:val="FAEA6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0D915F6"/>
    <w:multiLevelType w:val="hybridMultilevel"/>
    <w:tmpl w:val="7F54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C5B0C"/>
    <w:multiLevelType w:val="hybridMultilevel"/>
    <w:tmpl w:val="4A0E8A7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F1A67"/>
    <w:multiLevelType w:val="hybridMultilevel"/>
    <w:tmpl w:val="B7E2EEC0"/>
    <w:lvl w:ilvl="0" w:tplc="D2E4EE9A">
      <w:start w:val="1"/>
      <w:numFmt w:val="upperRoman"/>
      <w:lvlText w:val="%1."/>
      <w:lvlJc w:val="left"/>
      <w:pPr>
        <w:tabs>
          <w:tab w:val="num" w:pos="720"/>
        </w:tabs>
        <w:ind w:left="720" w:hanging="36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D3945D2"/>
    <w:multiLevelType w:val="hybridMultilevel"/>
    <w:tmpl w:val="C11CE54E"/>
    <w:lvl w:ilvl="0" w:tplc="C984743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C14E3"/>
    <w:multiLevelType w:val="hybridMultilevel"/>
    <w:tmpl w:val="CBAC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23BF4"/>
    <w:multiLevelType w:val="hybridMultilevel"/>
    <w:tmpl w:val="8E049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DD4951"/>
    <w:multiLevelType w:val="hybridMultilevel"/>
    <w:tmpl w:val="5574A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81E44"/>
    <w:multiLevelType w:val="hybridMultilevel"/>
    <w:tmpl w:val="3E1A0026"/>
    <w:lvl w:ilvl="0" w:tplc="D6923D9C">
      <w:numFmt w:val="bullet"/>
      <w:lvlText w:val=""/>
      <w:lvlJc w:val="left"/>
      <w:pPr>
        <w:tabs>
          <w:tab w:val="num" w:pos="1080"/>
        </w:tabs>
        <w:ind w:left="1080" w:hanging="72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743C5B"/>
    <w:multiLevelType w:val="hybridMultilevel"/>
    <w:tmpl w:val="69041B30"/>
    <w:lvl w:ilvl="0" w:tplc="814A776C">
      <w:start w:val="1"/>
      <w:numFmt w:val="decimal"/>
      <w:lvlText w:val="%1."/>
      <w:lvlJc w:val="left"/>
      <w:pPr>
        <w:ind w:left="630" w:hanging="360"/>
      </w:pPr>
      <w:rPr>
        <w:rFonts w:ascii="Times New Roman" w:eastAsia="Calibri" w:hAnsi="Times New Roman" w:cs="Times New Roman"/>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6" w15:restartNumberingAfterBreak="0">
    <w:nsid w:val="5B8541ED"/>
    <w:multiLevelType w:val="hybridMultilevel"/>
    <w:tmpl w:val="D2C2E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D66EC2"/>
    <w:multiLevelType w:val="hybridMultilevel"/>
    <w:tmpl w:val="D6262B10"/>
    <w:lvl w:ilvl="0" w:tplc="7CC4CEAC">
      <w:numFmt w:val="bullet"/>
      <w:pStyle w:val="QuoteArrow"/>
      <w:lvlText w:val=""/>
      <w:lvlJc w:val="left"/>
      <w:pPr>
        <w:tabs>
          <w:tab w:val="num" w:pos="1440"/>
        </w:tabs>
        <w:ind w:left="1440" w:hanging="1440"/>
      </w:pPr>
      <w:rPr>
        <w:rFonts w:ascii="Wingdings" w:hAnsi="Wingdings" w:hint="default"/>
        <w:b w:val="0"/>
        <w:i w:val="0"/>
        <w:color w:val="333399"/>
        <w:spacing w:val="0"/>
        <w:position w:val="6"/>
        <w:sz w:val="4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86685F"/>
    <w:multiLevelType w:val="hybridMultilevel"/>
    <w:tmpl w:val="C49874F4"/>
    <w:lvl w:ilvl="0" w:tplc="3970DC24">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DD25CD1"/>
    <w:multiLevelType w:val="hybridMultilevel"/>
    <w:tmpl w:val="13CCE56A"/>
    <w:lvl w:ilvl="0" w:tplc="0330852C">
      <w:start w:val="1"/>
      <w:numFmt w:val="bullet"/>
      <w:pStyle w:val="Bullets"/>
      <w:lvlText w:val=""/>
      <w:lvlJc w:val="left"/>
      <w:pPr>
        <w:tabs>
          <w:tab w:val="num" w:pos="1440"/>
        </w:tabs>
        <w:ind w:left="1080" w:hanging="360"/>
      </w:pPr>
      <w:rPr>
        <w:rFonts w:ascii="Wingdings 3" w:hAnsi="Wingdings 3" w:hint="default"/>
        <w:color w:val="333399"/>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0316798"/>
    <w:multiLevelType w:val="hybridMultilevel"/>
    <w:tmpl w:val="2A1A9B34"/>
    <w:lvl w:ilvl="0" w:tplc="D220B2C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D035EB"/>
    <w:multiLevelType w:val="hybridMultilevel"/>
    <w:tmpl w:val="7EE4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24"/>
  </w:num>
  <w:num w:numId="4">
    <w:abstractNumId w:val="4"/>
  </w:num>
  <w:num w:numId="5">
    <w:abstractNumId w:val="6"/>
  </w:num>
  <w:num w:numId="6">
    <w:abstractNumId w:val="12"/>
  </w:num>
  <w:num w:numId="7">
    <w:abstractNumId w:val="8"/>
  </w:num>
  <w:num w:numId="8">
    <w:abstractNumId w:val="10"/>
  </w:num>
  <w:num w:numId="9">
    <w:abstractNumId w:val="19"/>
  </w:num>
  <w:num w:numId="10">
    <w:abstractNumId w:val="5"/>
  </w:num>
  <w:num w:numId="11">
    <w:abstractNumId w:val="21"/>
  </w:num>
  <w:num w:numId="12">
    <w:abstractNumId w:val="26"/>
  </w:num>
  <w:num w:numId="13">
    <w:abstractNumId w:val="31"/>
  </w:num>
  <w:num w:numId="14">
    <w:abstractNumId w:val="0"/>
  </w:num>
  <w:num w:numId="15">
    <w:abstractNumId w:val="2"/>
  </w:num>
  <w:num w:numId="16">
    <w:abstractNumId w:val="22"/>
  </w:num>
  <w:num w:numId="17">
    <w:abstractNumId w:val="11"/>
  </w:num>
  <w:num w:numId="18">
    <w:abstractNumId w:val="17"/>
  </w:num>
  <w:num w:numId="19">
    <w:abstractNumId w:val="3"/>
  </w:num>
  <w:num w:numId="20">
    <w:abstractNumId w:val="14"/>
  </w:num>
  <w:num w:numId="21">
    <w:abstractNumId w:val="18"/>
  </w:num>
  <w:num w:numId="22">
    <w:abstractNumId w:val="1"/>
  </w:num>
  <w:num w:numId="23">
    <w:abstractNumId w:val="23"/>
  </w:num>
  <w:num w:numId="24">
    <w:abstractNumId w:val="28"/>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20"/>
  </w:num>
  <w:num w:numId="29">
    <w:abstractNumId w:val="30"/>
  </w:num>
  <w:num w:numId="30">
    <w:abstractNumId w:val="7"/>
  </w:num>
  <w:num w:numId="31">
    <w:abstractNumId w:val="13"/>
  </w:num>
  <w:num w:numId="32">
    <w:abstractNumId w:val="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 Yigang">
    <w15:presenceInfo w15:providerId="AD" w15:userId="S-1-5-21-1614895754-823518204-725345543-2319427"/>
  </w15:person>
  <w15:person w15:author="Fout, Hamilton">
    <w15:presenceInfo w15:providerId="AD" w15:userId="S-1-5-21-1614895754-823518204-725345543-1439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C12"/>
    <w:rsid w:val="000042EB"/>
    <w:rsid w:val="00005E86"/>
    <w:rsid w:val="00024378"/>
    <w:rsid w:val="00027CE0"/>
    <w:rsid w:val="00041E06"/>
    <w:rsid w:val="000458F1"/>
    <w:rsid w:val="00064EE4"/>
    <w:rsid w:val="00065E62"/>
    <w:rsid w:val="00073672"/>
    <w:rsid w:val="0007522B"/>
    <w:rsid w:val="00097104"/>
    <w:rsid w:val="000B30D4"/>
    <w:rsid w:val="000C7E7B"/>
    <w:rsid w:val="000C7E8F"/>
    <w:rsid w:val="000D64F2"/>
    <w:rsid w:val="000D7A65"/>
    <w:rsid w:val="000E4A85"/>
    <w:rsid w:val="000F1999"/>
    <w:rsid w:val="000F2EBF"/>
    <w:rsid w:val="000F5C49"/>
    <w:rsid w:val="00110401"/>
    <w:rsid w:val="001144B1"/>
    <w:rsid w:val="00116CE2"/>
    <w:rsid w:val="00120C5F"/>
    <w:rsid w:val="00120E05"/>
    <w:rsid w:val="00127880"/>
    <w:rsid w:val="00130EE6"/>
    <w:rsid w:val="00135061"/>
    <w:rsid w:val="00140124"/>
    <w:rsid w:val="00143F20"/>
    <w:rsid w:val="001501B0"/>
    <w:rsid w:val="00153091"/>
    <w:rsid w:val="00154670"/>
    <w:rsid w:val="001572CD"/>
    <w:rsid w:val="001632BB"/>
    <w:rsid w:val="00173E80"/>
    <w:rsid w:val="001824D8"/>
    <w:rsid w:val="0018424E"/>
    <w:rsid w:val="001B02F8"/>
    <w:rsid w:val="001B1E8F"/>
    <w:rsid w:val="001B626B"/>
    <w:rsid w:val="001C59E2"/>
    <w:rsid w:val="001D1E43"/>
    <w:rsid w:val="001D2FFA"/>
    <w:rsid w:val="001D3F85"/>
    <w:rsid w:val="001D6F7E"/>
    <w:rsid w:val="001E1DBB"/>
    <w:rsid w:val="001E7417"/>
    <w:rsid w:val="00200E47"/>
    <w:rsid w:val="00205C1B"/>
    <w:rsid w:val="00220013"/>
    <w:rsid w:val="00222769"/>
    <w:rsid w:val="00222DEE"/>
    <w:rsid w:val="00230B9D"/>
    <w:rsid w:val="00237765"/>
    <w:rsid w:val="00237C88"/>
    <w:rsid w:val="00245808"/>
    <w:rsid w:val="0024712E"/>
    <w:rsid w:val="0025181F"/>
    <w:rsid w:val="00255742"/>
    <w:rsid w:val="002741F7"/>
    <w:rsid w:val="0027682A"/>
    <w:rsid w:val="00283E06"/>
    <w:rsid w:val="00284761"/>
    <w:rsid w:val="002A0FEF"/>
    <w:rsid w:val="002A4218"/>
    <w:rsid w:val="002B5528"/>
    <w:rsid w:val="002C117E"/>
    <w:rsid w:val="002C47B7"/>
    <w:rsid w:val="002C5415"/>
    <w:rsid w:val="002C544A"/>
    <w:rsid w:val="002C733D"/>
    <w:rsid w:val="002D3C39"/>
    <w:rsid w:val="002E3434"/>
    <w:rsid w:val="002E415D"/>
    <w:rsid w:val="002F4AB6"/>
    <w:rsid w:val="00301BB2"/>
    <w:rsid w:val="003053A3"/>
    <w:rsid w:val="0031050E"/>
    <w:rsid w:val="00311203"/>
    <w:rsid w:val="00313DE7"/>
    <w:rsid w:val="00320EC7"/>
    <w:rsid w:val="0032287F"/>
    <w:rsid w:val="003232F2"/>
    <w:rsid w:val="003276B3"/>
    <w:rsid w:val="00327D07"/>
    <w:rsid w:val="00332E01"/>
    <w:rsid w:val="0033383D"/>
    <w:rsid w:val="0033393A"/>
    <w:rsid w:val="00344A06"/>
    <w:rsid w:val="00351A52"/>
    <w:rsid w:val="0035611E"/>
    <w:rsid w:val="00365902"/>
    <w:rsid w:val="00374BE1"/>
    <w:rsid w:val="00375CEE"/>
    <w:rsid w:val="00383A7B"/>
    <w:rsid w:val="003925B7"/>
    <w:rsid w:val="00397C14"/>
    <w:rsid w:val="003A6617"/>
    <w:rsid w:val="003A7EED"/>
    <w:rsid w:val="003B3770"/>
    <w:rsid w:val="003B7344"/>
    <w:rsid w:val="003C3604"/>
    <w:rsid w:val="003C5CD4"/>
    <w:rsid w:val="003E55B5"/>
    <w:rsid w:val="003F286E"/>
    <w:rsid w:val="003F3F6A"/>
    <w:rsid w:val="00402038"/>
    <w:rsid w:val="0040359B"/>
    <w:rsid w:val="00421403"/>
    <w:rsid w:val="004306B4"/>
    <w:rsid w:val="004376E0"/>
    <w:rsid w:val="00444D93"/>
    <w:rsid w:val="0045260F"/>
    <w:rsid w:val="00467411"/>
    <w:rsid w:val="00470FEE"/>
    <w:rsid w:val="00471DF5"/>
    <w:rsid w:val="00472043"/>
    <w:rsid w:val="00472822"/>
    <w:rsid w:val="00483C18"/>
    <w:rsid w:val="00486AC9"/>
    <w:rsid w:val="004903E4"/>
    <w:rsid w:val="0049074E"/>
    <w:rsid w:val="00494C7E"/>
    <w:rsid w:val="004B3A02"/>
    <w:rsid w:val="004B78AC"/>
    <w:rsid w:val="004C6DA2"/>
    <w:rsid w:val="004E5661"/>
    <w:rsid w:val="004E700E"/>
    <w:rsid w:val="004E72D4"/>
    <w:rsid w:val="004F1DF1"/>
    <w:rsid w:val="004F33DA"/>
    <w:rsid w:val="004F5F82"/>
    <w:rsid w:val="005117A8"/>
    <w:rsid w:val="00516613"/>
    <w:rsid w:val="005170F1"/>
    <w:rsid w:val="0053322B"/>
    <w:rsid w:val="00533619"/>
    <w:rsid w:val="0053469D"/>
    <w:rsid w:val="005356C5"/>
    <w:rsid w:val="00537264"/>
    <w:rsid w:val="005463BA"/>
    <w:rsid w:val="0055324D"/>
    <w:rsid w:val="00576680"/>
    <w:rsid w:val="005776FB"/>
    <w:rsid w:val="005859D0"/>
    <w:rsid w:val="00590063"/>
    <w:rsid w:val="0059211C"/>
    <w:rsid w:val="005923B9"/>
    <w:rsid w:val="00592CF3"/>
    <w:rsid w:val="005A1CAE"/>
    <w:rsid w:val="005A3F1B"/>
    <w:rsid w:val="005A656E"/>
    <w:rsid w:val="005B1961"/>
    <w:rsid w:val="005B2F40"/>
    <w:rsid w:val="005B402F"/>
    <w:rsid w:val="005B40C8"/>
    <w:rsid w:val="005B52DD"/>
    <w:rsid w:val="005B6C67"/>
    <w:rsid w:val="005B7C12"/>
    <w:rsid w:val="005B7EE0"/>
    <w:rsid w:val="005D0D00"/>
    <w:rsid w:val="005F252B"/>
    <w:rsid w:val="005F6385"/>
    <w:rsid w:val="006002D1"/>
    <w:rsid w:val="0060361A"/>
    <w:rsid w:val="0061151D"/>
    <w:rsid w:val="006123CD"/>
    <w:rsid w:val="00612675"/>
    <w:rsid w:val="006154E7"/>
    <w:rsid w:val="00615937"/>
    <w:rsid w:val="006210B8"/>
    <w:rsid w:val="00622A55"/>
    <w:rsid w:val="006248EB"/>
    <w:rsid w:val="00641735"/>
    <w:rsid w:val="00642AB5"/>
    <w:rsid w:val="00643FB3"/>
    <w:rsid w:val="00652EBD"/>
    <w:rsid w:val="006530EA"/>
    <w:rsid w:val="0065371B"/>
    <w:rsid w:val="006564B0"/>
    <w:rsid w:val="006565B5"/>
    <w:rsid w:val="00660042"/>
    <w:rsid w:val="00667CCA"/>
    <w:rsid w:val="00684997"/>
    <w:rsid w:val="00690CCC"/>
    <w:rsid w:val="006A02E8"/>
    <w:rsid w:val="006A2F41"/>
    <w:rsid w:val="006B5EB8"/>
    <w:rsid w:val="006B7504"/>
    <w:rsid w:val="006C2804"/>
    <w:rsid w:val="006C58C8"/>
    <w:rsid w:val="006D617A"/>
    <w:rsid w:val="006E3455"/>
    <w:rsid w:val="006E5155"/>
    <w:rsid w:val="006E5A15"/>
    <w:rsid w:val="006F161F"/>
    <w:rsid w:val="00702477"/>
    <w:rsid w:val="00715099"/>
    <w:rsid w:val="00726304"/>
    <w:rsid w:val="00727E79"/>
    <w:rsid w:val="00755278"/>
    <w:rsid w:val="00764963"/>
    <w:rsid w:val="00786860"/>
    <w:rsid w:val="00786FFA"/>
    <w:rsid w:val="00787053"/>
    <w:rsid w:val="0079158E"/>
    <w:rsid w:val="007960B2"/>
    <w:rsid w:val="007A03B1"/>
    <w:rsid w:val="007A3AB6"/>
    <w:rsid w:val="007A644D"/>
    <w:rsid w:val="007B2CED"/>
    <w:rsid w:val="007C5CFB"/>
    <w:rsid w:val="007D3128"/>
    <w:rsid w:val="007E06A9"/>
    <w:rsid w:val="007F3EB7"/>
    <w:rsid w:val="00804793"/>
    <w:rsid w:val="00806E8F"/>
    <w:rsid w:val="00807EDB"/>
    <w:rsid w:val="00812FEE"/>
    <w:rsid w:val="00820076"/>
    <w:rsid w:val="00820B2B"/>
    <w:rsid w:val="00825894"/>
    <w:rsid w:val="00827909"/>
    <w:rsid w:val="00832BD9"/>
    <w:rsid w:val="00841541"/>
    <w:rsid w:val="0084499F"/>
    <w:rsid w:val="00851236"/>
    <w:rsid w:val="00866C7C"/>
    <w:rsid w:val="00871AB7"/>
    <w:rsid w:val="00873147"/>
    <w:rsid w:val="0087674C"/>
    <w:rsid w:val="00881A89"/>
    <w:rsid w:val="0088277F"/>
    <w:rsid w:val="008850C8"/>
    <w:rsid w:val="00892993"/>
    <w:rsid w:val="00894294"/>
    <w:rsid w:val="008959B8"/>
    <w:rsid w:val="008B25E4"/>
    <w:rsid w:val="008B30FB"/>
    <w:rsid w:val="008B7399"/>
    <w:rsid w:val="008C0C7F"/>
    <w:rsid w:val="008C1BA5"/>
    <w:rsid w:val="008E3B7B"/>
    <w:rsid w:val="00902762"/>
    <w:rsid w:val="00906072"/>
    <w:rsid w:val="00910A64"/>
    <w:rsid w:val="00913B4B"/>
    <w:rsid w:val="00923162"/>
    <w:rsid w:val="00935AF0"/>
    <w:rsid w:val="009366BC"/>
    <w:rsid w:val="009436C3"/>
    <w:rsid w:val="00954D64"/>
    <w:rsid w:val="0096299B"/>
    <w:rsid w:val="00962F58"/>
    <w:rsid w:val="00965110"/>
    <w:rsid w:val="00981505"/>
    <w:rsid w:val="0098468B"/>
    <w:rsid w:val="00987CD5"/>
    <w:rsid w:val="00990186"/>
    <w:rsid w:val="00994064"/>
    <w:rsid w:val="00994C95"/>
    <w:rsid w:val="009A1DC1"/>
    <w:rsid w:val="009D0B8E"/>
    <w:rsid w:val="009E42F7"/>
    <w:rsid w:val="009E5653"/>
    <w:rsid w:val="009E62D3"/>
    <w:rsid w:val="009F268C"/>
    <w:rsid w:val="009F4940"/>
    <w:rsid w:val="009F6667"/>
    <w:rsid w:val="00A13CDA"/>
    <w:rsid w:val="00A20663"/>
    <w:rsid w:val="00A26CBA"/>
    <w:rsid w:val="00A27C64"/>
    <w:rsid w:val="00A308D5"/>
    <w:rsid w:val="00A33E5D"/>
    <w:rsid w:val="00A450B7"/>
    <w:rsid w:val="00A65433"/>
    <w:rsid w:val="00A73CA3"/>
    <w:rsid w:val="00A74CE6"/>
    <w:rsid w:val="00A75C89"/>
    <w:rsid w:val="00A779AA"/>
    <w:rsid w:val="00A83FDC"/>
    <w:rsid w:val="00A9210E"/>
    <w:rsid w:val="00A9391B"/>
    <w:rsid w:val="00AA3064"/>
    <w:rsid w:val="00AA3917"/>
    <w:rsid w:val="00AE1820"/>
    <w:rsid w:val="00AE2A7C"/>
    <w:rsid w:val="00AE4086"/>
    <w:rsid w:val="00AE5F35"/>
    <w:rsid w:val="00AF092A"/>
    <w:rsid w:val="00AF4614"/>
    <w:rsid w:val="00B00C3D"/>
    <w:rsid w:val="00B0758D"/>
    <w:rsid w:val="00B143D5"/>
    <w:rsid w:val="00B16FF8"/>
    <w:rsid w:val="00B22B2A"/>
    <w:rsid w:val="00B43BF0"/>
    <w:rsid w:val="00B44BA8"/>
    <w:rsid w:val="00B547B4"/>
    <w:rsid w:val="00B56A72"/>
    <w:rsid w:val="00B629CB"/>
    <w:rsid w:val="00B62E98"/>
    <w:rsid w:val="00B67D30"/>
    <w:rsid w:val="00B715F3"/>
    <w:rsid w:val="00B910A9"/>
    <w:rsid w:val="00B94BF8"/>
    <w:rsid w:val="00B952A4"/>
    <w:rsid w:val="00B96A0E"/>
    <w:rsid w:val="00BA4A1F"/>
    <w:rsid w:val="00BA5A55"/>
    <w:rsid w:val="00BA7917"/>
    <w:rsid w:val="00BA7BAF"/>
    <w:rsid w:val="00BB088E"/>
    <w:rsid w:val="00BB23C8"/>
    <w:rsid w:val="00BB5AC5"/>
    <w:rsid w:val="00BC085C"/>
    <w:rsid w:val="00BC388D"/>
    <w:rsid w:val="00BC7FF9"/>
    <w:rsid w:val="00BD1C2F"/>
    <w:rsid w:val="00BD40A1"/>
    <w:rsid w:val="00BE0574"/>
    <w:rsid w:val="00BE0B85"/>
    <w:rsid w:val="00BE7DB3"/>
    <w:rsid w:val="00BF7CB0"/>
    <w:rsid w:val="00C01E64"/>
    <w:rsid w:val="00C0293A"/>
    <w:rsid w:val="00C135D8"/>
    <w:rsid w:val="00C165AB"/>
    <w:rsid w:val="00C17930"/>
    <w:rsid w:val="00C17FD6"/>
    <w:rsid w:val="00C229AD"/>
    <w:rsid w:val="00C22E8B"/>
    <w:rsid w:val="00C26735"/>
    <w:rsid w:val="00C30137"/>
    <w:rsid w:val="00C31CB9"/>
    <w:rsid w:val="00C334D0"/>
    <w:rsid w:val="00C45AB2"/>
    <w:rsid w:val="00C511A7"/>
    <w:rsid w:val="00C54416"/>
    <w:rsid w:val="00C61027"/>
    <w:rsid w:val="00C61CB2"/>
    <w:rsid w:val="00C63769"/>
    <w:rsid w:val="00C70B22"/>
    <w:rsid w:val="00C70EF2"/>
    <w:rsid w:val="00C80F17"/>
    <w:rsid w:val="00C835D2"/>
    <w:rsid w:val="00C92BBE"/>
    <w:rsid w:val="00CA476F"/>
    <w:rsid w:val="00CA49DE"/>
    <w:rsid w:val="00CB3477"/>
    <w:rsid w:val="00CB4EBB"/>
    <w:rsid w:val="00CB6C3F"/>
    <w:rsid w:val="00CC38F3"/>
    <w:rsid w:val="00CC6866"/>
    <w:rsid w:val="00CD00AE"/>
    <w:rsid w:val="00CD2187"/>
    <w:rsid w:val="00CE36E0"/>
    <w:rsid w:val="00CE70A2"/>
    <w:rsid w:val="00CF0695"/>
    <w:rsid w:val="00CF0D3C"/>
    <w:rsid w:val="00CF728C"/>
    <w:rsid w:val="00D11113"/>
    <w:rsid w:val="00D20CAF"/>
    <w:rsid w:val="00D41D6E"/>
    <w:rsid w:val="00D46229"/>
    <w:rsid w:val="00D4664C"/>
    <w:rsid w:val="00D564C9"/>
    <w:rsid w:val="00D57B83"/>
    <w:rsid w:val="00D60D0C"/>
    <w:rsid w:val="00D65775"/>
    <w:rsid w:val="00D668CD"/>
    <w:rsid w:val="00D66B17"/>
    <w:rsid w:val="00D70B02"/>
    <w:rsid w:val="00D803CA"/>
    <w:rsid w:val="00D8085D"/>
    <w:rsid w:val="00D91613"/>
    <w:rsid w:val="00DA1932"/>
    <w:rsid w:val="00DB2995"/>
    <w:rsid w:val="00DC0BC3"/>
    <w:rsid w:val="00DC1046"/>
    <w:rsid w:val="00DD121B"/>
    <w:rsid w:val="00DF163A"/>
    <w:rsid w:val="00DF474A"/>
    <w:rsid w:val="00DF6ED2"/>
    <w:rsid w:val="00E003A6"/>
    <w:rsid w:val="00E11D64"/>
    <w:rsid w:val="00E208F6"/>
    <w:rsid w:val="00E238C6"/>
    <w:rsid w:val="00E276A2"/>
    <w:rsid w:val="00E33E67"/>
    <w:rsid w:val="00E47D3A"/>
    <w:rsid w:val="00E47F38"/>
    <w:rsid w:val="00E522F0"/>
    <w:rsid w:val="00E52C2A"/>
    <w:rsid w:val="00E5363D"/>
    <w:rsid w:val="00E54431"/>
    <w:rsid w:val="00E54CE8"/>
    <w:rsid w:val="00E54F56"/>
    <w:rsid w:val="00E630F6"/>
    <w:rsid w:val="00E66C5A"/>
    <w:rsid w:val="00E74C26"/>
    <w:rsid w:val="00E84527"/>
    <w:rsid w:val="00E948EB"/>
    <w:rsid w:val="00EA2176"/>
    <w:rsid w:val="00EA483A"/>
    <w:rsid w:val="00EA5A9E"/>
    <w:rsid w:val="00EB1ED1"/>
    <w:rsid w:val="00EB7D11"/>
    <w:rsid w:val="00EC1420"/>
    <w:rsid w:val="00EC3660"/>
    <w:rsid w:val="00ED000E"/>
    <w:rsid w:val="00ED0350"/>
    <w:rsid w:val="00ED066B"/>
    <w:rsid w:val="00ED7509"/>
    <w:rsid w:val="00EE508F"/>
    <w:rsid w:val="00EE6E75"/>
    <w:rsid w:val="00EE799C"/>
    <w:rsid w:val="00EF29C7"/>
    <w:rsid w:val="00EF3B3B"/>
    <w:rsid w:val="00F0011B"/>
    <w:rsid w:val="00F10F71"/>
    <w:rsid w:val="00F11442"/>
    <w:rsid w:val="00F1494C"/>
    <w:rsid w:val="00F50151"/>
    <w:rsid w:val="00F5259C"/>
    <w:rsid w:val="00F525FB"/>
    <w:rsid w:val="00F5289C"/>
    <w:rsid w:val="00F55737"/>
    <w:rsid w:val="00F632E0"/>
    <w:rsid w:val="00F6409B"/>
    <w:rsid w:val="00F75A92"/>
    <w:rsid w:val="00F77709"/>
    <w:rsid w:val="00FA0833"/>
    <w:rsid w:val="00FA6A0D"/>
    <w:rsid w:val="00FA76AF"/>
    <w:rsid w:val="00FB36A4"/>
    <w:rsid w:val="00FB5D7B"/>
    <w:rsid w:val="00FB69A2"/>
    <w:rsid w:val="00FC0DFB"/>
    <w:rsid w:val="00FC1A69"/>
    <w:rsid w:val="00FC3A40"/>
    <w:rsid w:val="00FD7118"/>
    <w:rsid w:val="00FE076A"/>
    <w:rsid w:val="00FF07D1"/>
    <w:rsid w:val="00FF1989"/>
    <w:rsid w:val="00FF1E17"/>
    <w:rsid w:val="00FF5F7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ED232E"/>
  <w15:docId w15:val="{FE70C5AC-AFA6-4303-83CE-2B8188DA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CDA"/>
    <w:pPr>
      <w:spacing w:before="240" w:after="240"/>
      <w:ind w:left="1440"/>
    </w:pPr>
    <w:rPr>
      <w:rFonts w:ascii="Arial" w:hAnsi="Arial"/>
      <w:szCs w:val="24"/>
    </w:rPr>
  </w:style>
  <w:style w:type="paragraph" w:styleId="Heading1">
    <w:name w:val="heading 1"/>
    <w:basedOn w:val="Normal"/>
    <w:next w:val="Normal"/>
    <w:link w:val="Heading1Char"/>
    <w:uiPriority w:val="99"/>
    <w:qFormat/>
    <w:rsid w:val="00BB5AC5"/>
    <w:pPr>
      <w:keepNext/>
      <w:pBdr>
        <w:bottom w:val="single" w:sz="4" w:space="1" w:color="333399"/>
      </w:pBdr>
      <w:spacing w:after="360"/>
      <w:ind w:left="0"/>
      <w:outlineLvl w:val="0"/>
    </w:pPr>
    <w:rPr>
      <w:rFonts w:ascii="Arial Black" w:hAnsi="Arial Black" w:cs="Arial"/>
      <w:bCs/>
      <w:color w:val="000080"/>
      <w:kern w:val="32"/>
      <w:sz w:val="48"/>
      <w:szCs w:val="72"/>
    </w:rPr>
  </w:style>
  <w:style w:type="paragraph" w:styleId="Heading2">
    <w:name w:val="heading 2"/>
    <w:basedOn w:val="Normal"/>
    <w:next w:val="Normal"/>
    <w:link w:val="Heading2Char"/>
    <w:uiPriority w:val="99"/>
    <w:qFormat/>
    <w:rsid w:val="003F3F6A"/>
    <w:pPr>
      <w:keepNext/>
      <w:ind w:left="0"/>
      <w:outlineLvl w:val="1"/>
    </w:pPr>
    <w:rPr>
      <w:rFonts w:ascii="Arial Bold" w:hAnsi="Arial Bold"/>
      <w:b/>
      <w:bCs/>
      <w:color w:val="333399"/>
      <w:sz w:val="28"/>
      <w:szCs w:val="28"/>
    </w:rPr>
  </w:style>
  <w:style w:type="paragraph" w:styleId="Heading3">
    <w:name w:val="heading 3"/>
    <w:basedOn w:val="Heading2"/>
    <w:next w:val="Normal"/>
    <w:link w:val="Heading3Char"/>
    <w:uiPriority w:val="99"/>
    <w:qFormat/>
    <w:rsid w:val="00E47D3A"/>
    <w:pPr>
      <w:ind w:left="431"/>
      <w:outlineLvl w:val="2"/>
    </w:pPr>
    <w:rPr>
      <w:rFonts w:cs="Arial"/>
      <w:b w:val="0"/>
      <w:bCs w:val="0"/>
      <w:i/>
      <w:sz w:val="22"/>
      <w:szCs w:val="26"/>
    </w:rPr>
  </w:style>
  <w:style w:type="paragraph" w:styleId="Heading4">
    <w:name w:val="heading 4"/>
    <w:basedOn w:val="Normal"/>
    <w:next w:val="Normal"/>
    <w:link w:val="Heading4Char"/>
    <w:uiPriority w:val="99"/>
    <w:qFormat/>
    <w:rsid w:val="00E47D3A"/>
    <w:pPr>
      <w:keepNext/>
      <w:spacing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E47D3A"/>
    <w:pPr>
      <w:keepNext/>
      <w:jc w:val="center"/>
      <w:outlineLvl w:val="4"/>
    </w:pPr>
    <w:rPr>
      <w:b/>
      <w:szCs w:val="20"/>
    </w:rPr>
  </w:style>
  <w:style w:type="paragraph" w:styleId="Heading6">
    <w:name w:val="heading 6"/>
    <w:basedOn w:val="Normal"/>
    <w:next w:val="Normal"/>
    <w:link w:val="Heading6Char"/>
    <w:uiPriority w:val="99"/>
    <w:qFormat/>
    <w:rsid w:val="00E47D3A"/>
    <w:pPr>
      <w:keepNext/>
      <w:keepLines/>
      <w:spacing w:before="140" w:line="220" w:lineRule="atLeast"/>
      <w:outlineLvl w:val="5"/>
    </w:pPr>
    <w:rPr>
      <w:i/>
      <w:spacing w:val="-4"/>
      <w:kern w:val="28"/>
      <w:szCs w:val="20"/>
    </w:rPr>
  </w:style>
  <w:style w:type="paragraph" w:styleId="Heading7">
    <w:name w:val="heading 7"/>
    <w:basedOn w:val="Normal"/>
    <w:next w:val="Normal"/>
    <w:link w:val="Heading7Char"/>
    <w:uiPriority w:val="99"/>
    <w:qFormat/>
    <w:rsid w:val="00E47D3A"/>
    <w:pPr>
      <w:keepNext/>
      <w:keepLines/>
      <w:spacing w:before="140" w:line="220" w:lineRule="atLeast"/>
      <w:ind w:left="1080"/>
      <w:outlineLvl w:val="6"/>
    </w:pPr>
    <w:rPr>
      <w:spacing w:val="-4"/>
      <w:kern w:val="28"/>
      <w:szCs w:val="20"/>
    </w:rPr>
  </w:style>
  <w:style w:type="paragraph" w:styleId="Heading8">
    <w:name w:val="heading 8"/>
    <w:basedOn w:val="Normal"/>
    <w:next w:val="Normal"/>
    <w:link w:val="Heading8Char"/>
    <w:uiPriority w:val="99"/>
    <w:qFormat/>
    <w:rsid w:val="00E47D3A"/>
    <w:pPr>
      <w:keepNext/>
      <w:jc w:val="right"/>
      <w:outlineLvl w:val="7"/>
    </w:pPr>
    <w:rPr>
      <w:sz w:val="36"/>
      <w:szCs w:val="20"/>
    </w:rPr>
  </w:style>
  <w:style w:type="paragraph" w:styleId="Heading9">
    <w:name w:val="heading 9"/>
    <w:basedOn w:val="Normal"/>
    <w:next w:val="Normal"/>
    <w:link w:val="Heading9Char"/>
    <w:uiPriority w:val="99"/>
    <w:qFormat/>
    <w:rsid w:val="00E47D3A"/>
    <w:pPr>
      <w:keepNext/>
      <w:keepLines/>
      <w:spacing w:before="140" w:line="220" w:lineRule="atLeast"/>
      <w:ind w:left="1080"/>
      <w:outlineLvl w:val="8"/>
    </w:pPr>
    <w:rPr>
      <w:spacing w:val="-4"/>
      <w:kern w:val="28"/>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525FB"/>
    <w:rPr>
      <w:rFonts w:ascii="Arial Black" w:hAnsi="Arial Black" w:cs="Arial"/>
      <w:bCs/>
      <w:color w:val="000080"/>
      <w:kern w:val="32"/>
      <w:sz w:val="72"/>
      <w:szCs w:val="72"/>
      <w:lang w:val="en-US" w:eastAsia="en-US" w:bidi="ar-SA"/>
    </w:rPr>
  </w:style>
  <w:style w:type="character" w:customStyle="1" w:styleId="Heading2Char">
    <w:name w:val="Heading 2 Char"/>
    <w:basedOn w:val="DefaultParagraphFont"/>
    <w:link w:val="Heading2"/>
    <w:uiPriority w:val="9"/>
    <w:semiHidden/>
    <w:rsid w:val="00A279D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279D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279D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279D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279D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279D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279D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279D8"/>
    <w:rPr>
      <w:rFonts w:asciiTheme="majorHAnsi" w:eastAsiaTheme="majorEastAsia" w:hAnsiTheme="majorHAnsi" w:cstheme="majorBidi"/>
    </w:rPr>
  </w:style>
  <w:style w:type="paragraph" w:styleId="Header">
    <w:name w:val="header"/>
    <w:basedOn w:val="Normal"/>
    <w:link w:val="HeaderChar"/>
    <w:uiPriority w:val="99"/>
    <w:rsid w:val="00E47D3A"/>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A279D8"/>
    <w:rPr>
      <w:rFonts w:ascii="Arial" w:hAnsi="Arial"/>
      <w:szCs w:val="24"/>
    </w:rPr>
  </w:style>
  <w:style w:type="paragraph" w:styleId="Title">
    <w:name w:val="Title"/>
    <w:basedOn w:val="Normal"/>
    <w:next w:val="Normal"/>
    <w:link w:val="TitleChar"/>
    <w:uiPriority w:val="99"/>
    <w:qFormat/>
    <w:rsid w:val="00E47D3A"/>
    <w:pPr>
      <w:spacing w:before="360"/>
      <w:ind w:left="0"/>
      <w:outlineLvl w:val="0"/>
    </w:pPr>
    <w:rPr>
      <w:rFonts w:ascii="Arial Black" w:hAnsi="Arial Black"/>
      <w:bCs/>
      <w:color w:val="333399"/>
      <w:kern w:val="28"/>
      <w:sz w:val="36"/>
      <w:szCs w:val="32"/>
    </w:rPr>
  </w:style>
  <w:style w:type="character" w:customStyle="1" w:styleId="TitleChar">
    <w:name w:val="Title Char"/>
    <w:basedOn w:val="DefaultParagraphFont"/>
    <w:link w:val="Title"/>
    <w:uiPriority w:val="10"/>
    <w:rsid w:val="00A279D8"/>
    <w:rPr>
      <w:rFonts w:asciiTheme="majorHAnsi" w:eastAsiaTheme="majorEastAsia" w:hAnsiTheme="majorHAnsi" w:cstheme="majorBidi"/>
      <w:b/>
      <w:bCs/>
      <w:kern w:val="28"/>
      <w:sz w:val="32"/>
      <w:szCs w:val="32"/>
    </w:rPr>
  </w:style>
  <w:style w:type="paragraph" w:styleId="TOC1">
    <w:name w:val="toc 1"/>
    <w:basedOn w:val="Normal"/>
    <w:next w:val="Normal"/>
    <w:autoRedefine/>
    <w:uiPriority w:val="39"/>
    <w:rsid w:val="00065E62"/>
    <w:pPr>
      <w:tabs>
        <w:tab w:val="left" w:pos="1000"/>
        <w:tab w:val="right" w:leader="dot" w:pos="8280"/>
      </w:tabs>
      <w:ind w:left="360" w:right="720"/>
    </w:pPr>
    <w:rPr>
      <w:b/>
      <w:bCs/>
      <w:noProof/>
      <w:szCs w:val="72"/>
    </w:rPr>
  </w:style>
  <w:style w:type="paragraph" w:styleId="Footer">
    <w:name w:val="footer"/>
    <w:basedOn w:val="Normal"/>
    <w:link w:val="FooterChar"/>
    <w:uiPriority w:val="99"/>
    <w:rsid w:val="00E47D3A"/>
    <w:pPr>
      <w:tabs>
        <w:tab w:val="center" w:pos="4320"/>
        <w:tab w:val="right" w:pos="8640"/>
      </w:tabs>
    </w:pPr>
  </w:style>
  <w:style w:type="character" w:customStyle="1" w:styleId="FooterChar">
    <w:name w:val="Footer Char"/>
    <w:basedOn w:val="DefaultParagraphFont"/>
    <w:link w:val="Footer"/>
    <w:uiPriority w:val="99"/>
    <w:semiHidden/>
    <w:rsid w:val="00A279D8"/>
    <w:rPr>
      <w:rFonts w:ascii="Arial" w:hAnsi="Arial"/>
      <w:szCs w:val="24"/>
    </w:rPr>
  </w:style>
  <w:style w:type="paragraph" w:styleId="BodyTextIndent">
    <w:name w:val="Body Text Indent"/>
    <w:basedOn w:val="Normal"/>
    <w:link w:val="BodyTextIndentChar"/>
    <w:uiPriority w:val="99"/>
    <w:rsid w:val="00E47D3A"/>
  </w:style>
  <w:style w:type="character" w:customStyle="1" w:styleId="BodyTextIndentChar">
    <w:name w:val="Body Text Indent Char"/>
    <w:basedOn w:val="DefaultParagraphFont"/>
    <w:link w:val="BodyTextIndent"/>
    <w:uiPriority w:val="99"/>
    <w:semiHidden/>
    <w:rsid w:val="00A279D8"/>
    <w:rPr>
      <w:rFonts w:ascii="Arial" w:hAnsi="Arial"/>
      <w:szCs w:val="24"/>
    </w:rPr>
  </w:style>
  <w:style w:type="paragraph" w:styleId="TOC2">
    <w:name w:val="toc 2"/>
    <w:basedOn w:val="TOC1"/>
    <w:next w:val="Normal"/>
    <w:autoRedefine/>
    <w:uiPriority w:val="99"/>
    <w:semiHidden/>
    <w:rsid w:val="00994064"/>
    <w:pPr>
      <w:ind w:left="720"/>
      <w:jc w:val="both"/>
    </w:pPr>
  </w:style>
  <w:style w:type="paragraph" w:styleId="TOC3">
    <w:name w:val="toc 3"/>
    <w:basedOn w:val="Normal"/>
    <w:next w:val="Normal"/>
    <w:autoRedefine/>
    <w:uiPriority w:val="99"/>
    <w:semiHidden/>
    <w:rsid w:val="00E47D3A"/>
    <w:pPr>
      <w:tabs>
        <w:tab w:val="right" w:leader="dot" w:pos="6480"/>
      </w:tabs>
      <w:ind w:left="400" w:right="2160"/>
    </w:pPr>
    <w:rPr>
      <w:noProof/>
    </w:rPr>
  </w:style>
  <w:style w:type="paragraph" w:styleId="TOC4">
    <w:name w:val="toc 4"/>
    <w:basedOn w:val="Normal"/>
    <w:next w:val="Normal"/>
    <w:autoRedefine/>
    <w:uiPriority w:val="99"/>
    <w:semiHidden/>
    <w:rsid w:val="00E47D3A"/>
    <w:pPr>
      <w:ind w:left="600"/>
    </w:pPr>
  </w:style>
  <w:style w:type="paragraph" w:styleId="TOC5">
    <w:name w:val="toc 5"/>
    <w:basedOn w:val="Normal"/>
    <w:next w:val="Normal"/>
    <w:autoRedefine/>
    <w:uiPriority w:val="99"/>
    <w:semiHidden/>
    <w:rsid w:val="00E47D3A"/>
    <w:pPr>
      <w:ind w:left="800"/>
    </w:pPr>
  </w:style>
  <w:style w:type="paragraph" w:styleId="TOC6">
    <w:name w:val="toc 6"/>
    <w:basedOn w:val="Normal"/>
    <w:next w:val="Normal"/>
    <w:autoRedefine/>
    <w:uiPriority w:val="99"/>
    <w:semiHidden/>
    <w:rsid w:val="00E47D3A"/>
    <w:pPr>
      <w:ind w:left="1000"/>
    </w:pPr>
  </w:style>
  <w:style w:type="paragraph" w:styleId="TOC7">
    <w:name w:val="toc 7"/>
    <w:basedOn w:val="Normal"/>
    <w:next w:val="Normal"/>
    <w:autoRedefine/>
    <w:uiPriority w:val="99"/>
    <w:semiHidden/>
    <w:rsid w:val="00E47D3A"/>
    <w:pPr>
      <w:ind w:left="1200"/>
    </w:pPr>
  </w:style>
  <w:style w:type="paragraph" w:styleId="TOC8">
    <w:name w:val="toc 8"/>
    <w:basedOn w:val="Normal"/>
    <w:next w:val="Normal"/>
    <w:autoRedefine/>
    <w:uiPriority w:val="99"/>
    <w:semiHidden/>
    <w:rsid w:val="00E47D3A"/>
    <w:pPr>
      <w:ind w:left="1400"/>
    </w:pPr>
  </w:style>
  <w:style w:type="paragraph" w:styleId="TOC9">
    <w:name w:val="toc 9"/>
    <w:basedOn w:val="Normal"/>
    <w:next w:val="Normal"/>
    <w:autoRedefine/>
    <w:uiPriority w:val="99"/>
    <w:semiHidden/>
    <w:rsid w:val="00E47D3A"/>
    <w:pPr>
      <w:ind w:left="1600"/>
    </w:pPr>
  </w:style>
  <w:style w:type="character" w:styleId="Hyperlink">
    <w:name w:val="Hyperlink"/>
    <w:basedOn w:val="DefaultParagraphFont"/>
    <w:uiPriority w:val="99"/>
    <w:rsid w:val="00E47D3A"/>
    <w:rPr>
      <w:rFonts w:cs="Times New Roman"/>
      <w:color w:val="0000FF"/>
      <w:u w:val="single"/>
    </w:rPr>
  </w:style>
  <w:style w:type="paragraph" w:styleId="TableofFigures">
    <w:name w:val="table of figures"/>
    <w:basedOn w:val="Normal"/>
    <w:next w:val="Normal"/>
    <w:uiPriority w:val="99"/>
    <w:semiHidden/>
    <w:rsid w:val="00E47D3A"/>
    <w:pPr>
      <w:ind w:left="400" w:hanging="400"/>
    </w:pPr>
  </w:style>
  <w:style w:type="paragraph" w:customStyle="1" w:styleId="PaperTitle">
    <w:name w:val="Paper Title"/>
    <w:uiPriority w:val="99"/>
    <w:rsid w:val="00E47D3A"/>
    <w:pPr>
      <w:jc w:val="center"/>
    </w:pPr>
    <w:rPr>
      <w:rFonts w:ascii="Arial" w:hAnsi="Arial"/>
      <w:b/>
      <w:color w:val="333399"/>
      <w:sz w:val="72"/>
      <w:szCs w:val="20"/>
    </w:rPr>
  </w:style>
  <w:style w:type="character" w:styleId="PageNumber">
    <w:name w:val="page number"/>
    <w:basedOn w:val="DefaultParagraphFont"/>
    <w:uiPriority w:val="99"/>
    <w:rsid w:val="00E47D3A"/>
    <w:rPr>
      <w:rFonts w:cs="Times New Roman"/>
    </w:rPr>
  </w:style>
  <w:style w:type="paragraph" w:styleId="Caption">
    <w:name w:val="caption"/>
    <w:basedOn w:val="Normal"/>
    <w:next w:val="Normal"/>
    <w:uiPriority w:val="99"/>
    <w:qFormat/>
    <w:rsid w:val="00E47D3A"/>
    <w:rPr>
      <w:bCs/>
      <w:szCs w:val="20"/>
    </w:rPr>
  </w:style>
  <w:style w:type="paragraph" w:customStyle="1" w:styleId="Appendices">
    <w:name w:val="Appendices"/>
    <w:basedOn w:val="Heading2"/>
    <w:uiPriority w:val="99"/>
    <w:rsid w:val="00E47D3A"/>
    <w:rPr>
      <w:rFonts w:ascii="Arial Black" w:hAnsi="Arial Black"/>
      <w:b w:val="0"/>
      <w:sz w:val="36"/>
    </w:rPr>
  </w:style>
  <w:style w:type="paragraph" w:styleId="Index6">
    <w:name w:val="index 6"/>
    <w:basedOn w:val="Normal"/>
    <w:next w:val="Normal"/>
    <w:autoRedefine/>
    <w:uiPriority w:val="99"/>
    <w:semiHidden/>
    <w:rsid w:val="00E47D3A"/>
    <w:pPr>
      <w:ind w:left="1320" w:hanging="220"/>
    </w:pPr>
  </w:style>
  <w:style w:type="paragraph" w:styleId="FootnoteText">
    <w:name w:val="footnote text"/>
    <w:basedOn w:val="Normal"/>
    <w:link w:val="FootnoteTextChar"/>
    <w:uiPriority w:val="99"/>
    <w:semiHidden/>
    <w:rsid w:val="00E47D3A"/>
    <w:pPr>
      <w:keepLines/>
      <w:spacing w:line="200" w:lineRule="atLeast"/>
      <w:ind w:left="1080"/>
    </w:pPr>
    <w:rPr>
      <w:spacing w:val="-5"/>
      <w:sz w:val="16"/>
      <w:szCs w:val="20"/>
    </w:rPr>
  </w:style>
  <w:style w:type="character" w:customStyle="1" w:styleId="FootnoteTextChar">
    <w:name w:val="Footnote Text Char"/>
    <w:basedOn w:val="DefaultParagraphFont"/>
    <w:link w:val="FootnoteText"/>
    <w:uiPriority w:val="99"/>
    <w:semiHidden/>
    <w:rsid w:val="00A279D8"/>
    <w:rPr>
      <w:rFonts w:ascii="Arial" w:hAnsi="Arial"/>
      <w:sz w:val="20"/>
      <w:szCs w:val="20"/>
    </w:rPr>
  </w:style>
  <w:style w:type="paragraph" w:customStyle="1" w:styleId="IndexBase">
    <w:name w:val="Index Base"/>
    <w:basedOn w:val="Normal"/>
    <w:uiPriority w:val="99"/>
    <w:rsid w:val="00E47D3A"/>
    <w:pPr>
      <w:spacing w:line="240" w:lineRule="atLeast"/>
      <w:ind w:left="360" w:hanging="360"/>
    </w:pPr>
    <w:rPr>
      <w:spacing w:val="-5"/>
      <w:sz w:val="18"/>
      <w:szCs w:val="20"/>
    </w:rPr>
  </w:style>
  <w:style w:type="paragraph" w:styleId="Index1">
    <w:name w:val="index 1"/>
    <w:basedOn w:val="IndexBase"/>
    <w:autoRedefine/>
    <w:uiPriority w:val="99"/>
    <w:semiHidden/>
    <w:rsid w:val="00E47D3A"/>
  </w:style>
  <w:style w:type="paragraph" w:styleId="Index2">
    <w:name w:val="index 2"/>
    <w:basedOn w:val="IndexBase"/>
    <w:autoRedefine/>
    <w:uiPriority w:val="99"/>
    <w:semiHidden/>
    <w:rsid w:val="00E47D3A"/>
    <w:pPr>
      <w:spacing w:line="240" w:lineRule="auto"/>
      <w:ind w:left="720"/>
    </w:pPr>
  </w:style>
  <w:style w:type="paragraph" w:styleId="Index3">
    <w:name w:val="index 3"/>
    <w:basedOn w:val="IndexBase"/>
    <w:autoRedefine/>
    <w:uiPriority w:val="99"/>
    <w:semiHidden/>
    <w:rsid w:val="00E47D3A"/>
    <w:pPr>
      <w:spacing w:line="240" w:lineRule="auto"/>
      <w:ind w:left="1080"/>
    </w:pPr>
  </w:style>
  <w:style w:type="paragraph" w:styleId="Index4">
    <w:name w:val="index 4"/>
    <w:basedOn w:val="IndexBase"/>
    <w:autoRedefine/>
    <w:uiPriority w:val="99"/>
    <w:semiHidden/>
    <w:rsid w:val="00E47D3A"/>
    <w:pPr>
      <w:spacing w:line="240" w:lineRule="auto"/>
      <w:ind w:left="1440"/>
    </w:pPr>
  </w:style>
  <w:style w:type="paragraph" w:styleId="Index5">
    <w:name w:val="index 5"/>
    <w:basedOn w:val="IndexBase"/>
    <w:autoRedefine/>
    <w:uiPriority w:val="99"/>
    <w:semiHidden/>
    <w:rsid w:val="00E47D3A"/>
    <w:pPr>
      <w:spacing w:line="240" w:lineRule="auto"/>
      <w:ind w:left="1800"/>
    </w:pPr>
  </w:style>
  <w:style w:type="paragraph" w:styleId="IndexHeading">
    <w:name w:val="index heading"/>
    <w:basedOn w:val="Normal"/>
    <w:next w:val="Index1"/>
    <w:uiPriority w:val="99"/>
    <w:semiHidden/>
    <w:rsid w:val="00E47D3A"/>
    <w:pPr>
      <w:keepNext/>
      <w:spacing w:line="480" w:lineRule="atLeast"/>
      <w:ind w:left="0"/>
    </w:pPr>
    <w:rPr>
      <w:rFonts w:ascii="Arial Black" w:hAnsi="Arial Black"/>
      <w:spacing w:val="-5"/>
      <w:sz w:val="24"/>
      <w:szCs w:val="20"/>
    </w:rPr>
  </w:style>
  <w:style w:type="paragraph" w:customStyle="1" w:styleId="TOCBase">
    <w:name w:val="TOC Base"/>
    <w:basedOn w:val="Normal"/>
    <w:uiPriority w:val="99"/>
    <w:rsid w:val="00E47D3A"/>
    <w:pPr>
      <w:tabs>
        <w:tab w:val="right" w:leader="dot" w:pos="6480"/>
      </w:tabs>
      <w:spacing w:line="240" w:lineRule="atLeast"/>
      <w:ind w:left="0"/>
    </w:pPr>
    <w:rPr>
      <w:spacing w:val="-5"/>
      <w:szCs w:val="20"/>
    </w:rPr>
  </w:style>
  <w:style w:type="paragraph" w:customStyle="1" w:styleId="TableText">
    <w:name w:val="Table Text"/>
    <w:basedOn w:val="Normal"/>
    <w:uiPriority w:val="99"/>
    <w:rsid w:val="00E47D3A"/>
    <w:pPr>
      <w:spacing w:before="60"/>
      <w:ind w:left="0"/>
    </w:pPr>
    <w:rPr>
      <w:spacing w:val="-5"/>
      <w:sz w:val="16"/>
      <w:szCs w:val="20"/>
    </w:rPr>
  </w:style>
  <w:style w:type="paragraph" w:styleId="NormalWeb">
    <w:name w:val="Normal (Web)"/>
    <w:basedOn w:val="Normal"/>
    <w:uiPriority w:val="99"/>
    <w:rsid w:val="00E47D3A"/>
    <w:pPr>
      <w:spacing w:before="100" w:beforeAutospacing="1" w:after="100" w:afterAutospacing="1"/>
      <w:ind w:left="0"/>
    </w:pPr>
    <w:rPr>
      <w:rFonts w:ascii="Times New Roman" w:eastAsia="PMingLiU" w:hAnsi="Times New Roman"/>
      <w:sz w:val="24"/>
      <w:lang w:eastAsia="zh-TW"/>
    </w:rPr>
  </w:style>
  <w:style w:type="character" w:styleId="CommentReference">
    <w:name w:val="annotation reference"/>
    <w:basedOn w:val="DefaultParagraphFont"/>
    <w:uiPriority w:val="99"/>
    <w:semiHidden/>
    <w:rsid w:val="00E47D3A"/>
    <w:rPr>
      <w:rFonts w:cs="Times New Roman"/>
      <w:sz w:val="16"/>
      <w:szCs w:val="16"/>
    </w:rPr>
  </w:style>
  <w:style w:type="character" w:styleId="FollowedHyperlink">
    <w:name w:val="FollowedHyperlink"/>
    <w:basedOn w:val="DefaultParagraphFont"/>
    <w:uiPriority w:val="99"/>
    <w:rsid w:val="00E47D3A"/>
    <w:rPr>
      <w:rFonts w:cs="Times New Roman"/>
      <w:color w:val="800080"/>
      <w:u w:val="single"/>
    </w:rPr>
  </w:style>
  <w:style w:type="paragraph" w:customStyle="1" w:styleId="TableTitle">
    <w:name w:val="Table Title"/>
    <w:uiPriority w:val="99"/>
    <w:rsid w:val="00E47D3A"/>
    <w:pPr>
      <w:spacing w:before="240" w:after="240"/>
      <w:jc w:val="center"/>
    </w:pPr>
    <w:rPr>
      <w:rFonts w:ascii="Arial" w:hAnsi="Arial"/>
      <w:b/>
      <w:szCs w:val="20"/>
      <w:lang w:val="en-GB"/>
    </w:rPr>
  </w:style>
  <w:style w:type="paragraph" w:customStyle="1" w:styleId="Bullets">
    <w:name w:val="Bullets"/>
    <w:basedOn w:val="Normal"/>
    <w:uiPriority w:val="99"/>
    <w:rsid w:val="00E47D3A"/>
    <w:pPr>
      <w:numPr>
        <w:numId w:val="1"/>
      </w:numPr>
    </w:pPr>
  </w:style>
  <w:style w:type="paragraph" w:styleId="CommentText">
    <w:name w:val="annotation text"/>
    <w:aliases w:val="Code"/>
    <w:basedOn w:val="Normal"/>
    <w:link w:val="CommentTextChar"/>
    <w:uiPriority w:val="99"/>
    <w:semiHidden/>
    <w:rsid w:val="00E47D3A"/>
    <w:rPr>
      <w:rFonts w:ascii="Courier" w:hAnsi="Courier"/>
      <w:szCs w:val="20"/>
    </w:rPr>
  </w:style>
  <w:style w:type="character" w:customStyle="1" w:styleId="CommentTextChar">
    <w:name w:val="Comment Text Char"/>
    <w:aliases w:val="Code Char"/>
    <w:basedOn w:val="DefaultParagraphFont"/>
    <w:link w:val="CommentText"/>
    <w:uiPriority w:val="99"/>
    <w:semiHidden/>
    <w:rsid w:val="00A279D8"/>
    <w:rPr>
      <w:rFonts w:ascii="Arial" w:hAnsi="Arial"/>
      <w:sz w:val="20"/>
      <w:szCs w:val="20"/>
    </w:rPr>
  </w:style>
  <w:style w:type="paragraph" w:styleId="BodyTextIndent2">
    <w:name w:val="Body Text Indent 2"/>
    <w:basedOn w:val="Normal"/>
    <w:link w:val="BodyTextIndent2Char"/>
    <w:uiPriority w:val="99"/>
    <w:rsid w:val="00E47D3A"/>
    <w:pPr>
      <w:ind w:left="1980"/>
    </w:pPr>
    <w:rPr>
      <w:i/>
      <w:iCs/>
    </w:rPr>
  </w:style>
  <w:style w:type="character" w:customStyle="1" w:styleId="BodyTextIndent2Char">
    <w:name w:val="Body Text Indent 2 Char"/>
    <w:basedOn w:val="DefaultParagraphFont"/>
    <w:link w:val="BodyTextIndent2"/>
    <w:uiPriority w:val="99"/>
    <w:semiHidden/>
    <w:rsid w:val="00A279D8"/>
    <w:rPr>
      <w:rFonts w:ascii="Arial" w:hAnsi="Arial"/>
      <w:szCs w:val="24"/>
    </w:rPr>
  </w:style>
  <w:style w:type="paragraph" w:styleId="Quote">
    <w:name w:val="Quote"/>
    <w:basedOn w:val="Normal"/>
    <w:link w:val="QuoteChar"/>
    <w:uiPriority w:val="99"/>
    <w:qFormat/>
    <w:rsid w:val="00E47D3A"/>
    <w:pPr>
      <w:ind w:left="2155"/>
    </w:pPr>
    <w:rPr>
      <w:i/>
    </w:rPr>
  </w:style>
  <w:style w:type="character" w:customStyle="1" w:styleId="QuoteChar">
    <w:name w:val="Quote Char"/>
    <w:basedOn w:val="DefaultParagraphFont"/>
    <w:link w:val="Quote"/>
    <w:uiPriority w:val="29"/>
    <w:rsid w:val="00A279D8"/>
    <w:rPr>
      <w:rFonts w:ascii="Arial" w:hAnsi="Arial"/>
      <w:i/>
      <w:iCs/>
      <w:color w:val="000000" w:themeColor="text1"/>
      <w:szCs w:val="24"/>
    </w:rPr>
  </w:style>
  <w:style w:type="paragraph" w:styleId="Index7">
    <w:name w:val="index 7"/>
    <w:basedOn w:val="Normal"/>
    <w:next w:val="Normal"/>
    <w:autoRedefine/>
    <w:uiPriority w:val="99"/>
    <w:semiHidden/>
    <w:rsid w:val="00E47D3A"/>
    <w:pPr>
      <w:ind w:left="1540" w:hanging="220"/>
    </w:pPr>
  </w:style>
  <w:style w:type="paragraph" w:styleId="Index8">
    <w:name w:val="index 8"/>
    <w:basedOn w:val="Normal"/>
    <w:next w:val="Normal"/>
    <w:autoRedefine/>
    <w:uiPriority w:val="99"/>
    <w:semiHidden/>
    <w:rsid w:val="00E47D3A"/>
    <w:pPr>
      <w:ind w:left="1760" w:hanging="220"/>
    </w:pPr>
  </w:style>
  <w:style w:type="paragraph" w:styleId="Index9">
    <w:name w:val="index 9"/>
    <w:basedOn w:val="Normal"/>
    <w:next w:val="Normal"/>
    <w:autoRedefine/>
    <w:uiPriority w:val="99"/>
    <w:semiHidden/>
    <w:rsid w:val="00E47D3A"/>
    <w:pPr>
      <w:ind w:left="1980" w:hanging="220"/>
    </w:pPr>
  </w:style>
  <w:style w:type="paragraph" w:customStyle="1" w:styleId="Callout">
    <w:name w:val="Callout"/>
    <w:basedOn w:val="Normal"/>
    <w:uiPriority w:val="99"/>
    <w:rsid w:val="00E47D3A"/>
    <w:pPr>
      <w:shd w:val="clear" w:color="auto" w:fill="CCCCCC"/>
    </w:pPr>
  </w:style>
  <w:style w:type="paragraph" w:customStyle="1" w:styleId="CallOutBox">
    <w:name w:val="Call Out Box"/>
    <w:basedOn w:val="Callout"/>
    <w:uiPriority w:val="99"/>
    <w:rsid w:val="00E47D3A"/>
    <w:pPr>
      <w:pBdr>
        <w:top w:val="single" w:sz="4" w:space="1" w:color="333399"/>
        <w:left w:val="single" w:sz="4" w:space="4" w:color="333399"/>
        <w:bottom w:val="single" w:sz="4" w:space="1" w:color="333399"/>
        <w:right w:val="single" w:sz="4" w:space="4" w:color="333399"/>
      </w:pBdr>
    </w:pPr>
  </w:style>
  <w:style w:type="paragraph" w:customStyle="1" w:styleId="TableCell">
    <w:name w:val="Table Cell"/>
    <w:uiPriority w:val="99"/>
    <w:rsid w:val="00E47D3A"/>
    <w:pPr>
      <w:spacing w:before="240" w:after="240"/>
      <w:jc w:val="center"/>
    </w:pPr>
    <w:rPr>
      <w:rFonts w:ascii="Arial" w:hAnsi="Arial"/>
      <w:szCs w:val="20"/>
      <w:lang w:val="en-GB"/>
    </w:rPr>
  </w:style>
  <w:style w:type="paragraph" w:styleId="BodyText2">
    <w:name w:val="Body Text 2"/>
    <w:basedOn w:val="Normal"/>
    <w:link w:val="BodyText2Char"/>
    <w:uiPriority w:val="99"/>
    <w:rsid w:val="00E47D3A"/>
    <w:pPr>
      <w:spacing w:before="0" w:after="0"/>
      <w:ind w:left="0"/>
    </w:pPr>
    <w:rPr>
      <w:rFonts w:ascii="Futura" w:hAnsi="Futura"/>
      <w:sz w:val="20"/>
      <w:szCs w:val="20"/>
      <w:lang w:val="en-GB"/>
    </w:rPr>
  </w:style>
  <w:style w:type="character" w:customStyle="1" w:styleId="BodyText2Char">
    <w:name w:val="Body Text 2 Char"/>
    <w:basedOn w:val="DefaultParagraphFont"/>
    <w:link w:val="BodyText2"/>
    <w:uiPriority w:val="99"/>
    <w:semiHidden/>
    <w:rsid w:val="00A279D8"/>
    <w:rPr>
      <w:rFonts w:ascii="Arial" w:hAnsi="Arial"/>
      <w:szCs w:val="24"/>
    </w:rPr>
  </w:style>
  <w:style w:type="paragraph" w:styleId="BodyText">
    <w:name w:val="Body Text"/>
    <w:basedOn w:val="Normal"/>
    <w:link w:val="BodyTextChar"/>
    <w:uiPriority w:val="99"/>
    <w:rsid w:val="00E47D3A"/>
    <w:pPr>
      <w:ind w:left="0"/>
      <w:jc w:val="center"/>
    </w:pPr>
    <w:rPr>
      <w:b/>
      <w:bCs/>
      <w:color w:val="FF9900"/>
      <w:sz w:val="32"/>
    </w:rPr>
  </w:style>
  <w:style w:type="character" w:customStyle="1" w:styleId="BodyTextChar">
    <w:name w:val="Body Text Char"/>
    <w:basedOn w:val="DefaultParagraphFont"/>
    <w:link w:val="BodyText"/>
    <w:uiPriority w:val="99"/>
    <w:semiHidden/>
    <w:rsid w:val="00A279D8"/>
    <w:rPr>
      <w:rFonts w:ascii="Arial" w:hAnsi="Arial"/>
      <w:szCs w:val="24"/>
    </w:rPr>
  </w:style>
  <w:style w:type="paragraph" w:customStyle="1" w:styleId="QuoteArrow">
    <w:name w:val="Quote Arrow"/>
    <w:basedOn w:val="BodyTextIndent"/>
    <w:uiPriority w:val="99"/>
    <w:rsid w:val="00E47D3A"/>
    <w:pPr>
      <w:numPr>
        <w:numId w:val="2"/>
      </w:numPr>
    </w:pPr>
  </w:style>
  <w:style w:type="paragraph" w:styleId="BalloonText">
    <w:name w:val="Balloon Text"/>
    <w:basedOn w:val="Normal"/>
    <w:link w:val="BalloonTextChar"/>
    <w:uiPriority w:val="99"/>
    <w:semiHidden/>
    <w:rsid w:val="00910A64"/>
    <w:rPr>
      <w:rFonts w:ascii="Tahoma" w:hAnsi="Tahoma" w:cs="Tahoma"/>
      <w:sz w:val="16"/>
      <w:szCs w:val="16"/>
    </w:rPr>
  </w:style>
  <w:style w:type="character" w:customStyle="1" w:styleId="BalloonTextChar">
    <w:name w:val="Balloon Text Char"/>
    <w:basedOn w:val="DefaultParagraphFont"/>
    <w:link w:val="BalloonText"/>
    <w:uiPriority w:val="99"/>
    <w:semiHidden/>
    <w:rsid w:val="00A279D8"/>
    <w:rPr>
      <w:sz w:val="0"/>
      <w:szCs w:val="0"/>
    </w:rPr>
  </w:style>
  <w:style w:type="paragraph" w:customStyle="1" w:styleId="HeadingA">
    <w:name w:val="Heading A"/>
    <w:basedOn w:val="Heading1"/>
    <w:link w:val="HeadingAChar"/>
    <w:uiPriority w:val="99"/>
    <w:rsid w:val="003F3F6A"/>
    <w:pPr>
      <w:keepLines/>
      <w:pageBreakBefore/>
      <w:pBdr>
        <w:top w:val="single" w:sz="18" w:space="1" w:color="auto"/>
        <w:bottom w:val="none" w:sz="0" w:space="0" w:color="auto"/>
      </w:pBdr>
      <w:overflowPunct w:val="0"/>
      <w:autoSpaceDE w:val="0"/>
      <w:autoSpaceDN w:val="0"/>
      <w:adjustRightInd w:val="0"/>
      <w:spacing w:before="142" w:after="113"/>
      <w:ind w:left="652" w:hanging="652"/>
      <w:textAlignment w:val="baseline"/>
      <w:outlineLvl w:val="9"/>
    </w:pPr>
    <w:rPr>
      <w:rFonts w:ascii="Arial" w:hAnsi="Arial" w:cs="Times New Roman"/>
      <w:b/>
      <w:bCs w:val="0"/>
      <w:color w:val="808080"/>
      <w:kern w:val="28"/>
      <w:sz w:val="44"/>
      <w:szCs w:val="44"/>
    </w:rPr>
  </w:style>
  <w:style w:type="paragraph" w:customStyle="1" w:styleId="HeadingB">
    <w:name w:val="Heading B"/>
    <w:basedOn w:val="Heading2"/>
    <w:uiPriority w:val="99"/>
    <w:rsid w:val="007A3AB6"/>
    <w:pPr>
      <w:pBdr>
        <w:top w:val="single" w:sz="6" w:space="1" w:color="auto"/>
      </w:pBdr>
      <w:overflowPunct w:val="0"/>
      <w:autoSpaceDE w:val="0"/>
      <w:autoSpaceDN w:val="0"/>
      <w:adjustRightInd w:val="0"/>
      <w:spacing w:before="425" w:after="113"/>
      <w:ind w:left="652" w:hanging="652"/>
      <w:textAlignment w:val="baseline"/>
      <w:outlineLvl w:val="9"/>
    </w:pPr>
    <w:rPr>
      <w:bCs w:val="0"/>
      <w:color w:val="808080"/>
      <w:sz w:val="32"/>
      <w:szCs w:val="32"/>
    </w:rPr>
  </w:style>
  <w:style w:type="paragraph" w:customStyle="1" w:styleId="BasicParagraph">
    <w:name w:val="Basic Paragraph"/>
    <w:uiPriority w:val="99"/>
    <w:rsid w:val="003F3F6A"/>
    <w:pPr>
      <w:suppressAutoHyphens/>
      <w:spacing w:before="120" w:after="120" w:line="300" w:lineRule="atLeast"/>
    </w:pPr>
    <w:rPr>
      <w:rFonts w:ascii="Arial" w:hAnsi="Arial"/>
      <w:noProof/>
      <w:szCs w:val="20"/>
    </w:rPr>
  </w:style>
  <w:style w:type="character" w:customStyle="1" w:styleId="HeadingAChar">
    <w:name w:val="Heading A Char"/>
    <w:basedOn w:val="DefaultParagraphFont"/>
    <w:link w:val="HeadingA"/>
    <w:uiPriority w:val="99"/>
    <w:locked/>
    <w:rsid w:val="003F3F6A"/>
    <w:rPr>
      <w:rFonts w:ascii="Arial" w:hAnsi="Arial" w:cs="Times New Roman"/>
      <w:b/>
      <w:color w:val="808080"/>
      <w:kern w:val="28"/>
      <w:sz w:val="44"/>
      <w:szCs w:val="44"/>
      <w:lang w:val="en-US" w:eastAsia="en-US" w:bidi="ar-SA"/>
    </w:rPr>
  </w:style>
  <w:style w:type="paragraph" w:customStyle="1" w:styleId="HeadingALeft0">
    <w:name w:val="Heading A + Left:  0&quot;"/>
    <w:aliases w:val="Hanging:  0.45&quot;,Before:  24 pt,After:  6 pt"/>
    <w:basedOn w:val="HeadingA"/>
    <w:uiPriority w:val="99"/>
    <w:rsid w:val="003B3770"/>
    <w:pPr>
      <w:pBdr>
        <w:top w:val="single" w:sz="18" w:space="0" w:color="auto"/>
      </w:pBdr>
      <w:spacing w:before="480" w:after="120"/>
      <w:ind w:left="648" w:hanging="648"/>
    </w:pPr>
  </w:style>
  <w:style w:type="paragraph" w:customStyle="1" w:styleId="Style1">
    <w:name w:val="Style1"/>
    <w:basedOn w:val="Heading1"/>
    <w:link w:val="Style1Char"/>
    <w:autoRedefine/>
    <w:uiPriority w:val="99"/>
    <w:rsid w:val="00923162"/>
    <w:rPr>
      <w:rFonts w:ascii="Arial" w:hAnsi="Arial"/>
      <w:color w:val="000042"/>
      <w:sz w:val="40"/>
    </w:rPr>
  </w:style>
  <w:style w:type="table" w:styleId="TableGrid8">
    <w:name w:val="Table Grid 8"/>
    <w:basedOn w:val="TableNormal"/>
    <w:uiPriority w:val="99"/>
    <w:rsid w:val="0053469D"/>
    <w:pPr>
      <w:spacing w:before="240" w:after="240"/>
      <w:ind w:left="1440"/>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customStyle="1" w:styleId="Style1Char">
    <w:name w:val="Style1 Char"/>
    <w:basedOn w:val="Heading1Char"/>
    <w:link w:val="Style1"/>
    <w:uiPriority w:val="99"/>
    <w:locked/>
    <w:rsid w:val="00923162"/>
    <w:rPr>
      <w:rFonts w:ascii="Arial" w:hAnsi="Arial" w:cs="Arial"/>
      <w:bCs/>
      <w:color w:val="000042"/>
      <w:kern w:val="32"/>
      <w:sz w:val="40"/>
      <w:szCs w:val="72"/>
      <w:lang w:val="en-US" w:eastAsia="en-US" w:bidi="ar-SA"/>
    </w:rPr>
  </w:style>
  <w:style w:type="paragraph" w:customStyle="1" w:styleId="StyleHeading2Left18pt">
    <w:name w:val="Style Heading 2 + Left:  18 pt"/>
    <w:basedOn w:val="Heading2"/>
    <w:autoRedefine/>
    <w:uiPriority w:val="99"/>
    <w:rsid w:val="002741F7"/>
    <w:pPr>
      <w:jc w:val="both"/>
    </w:pPr>
    <w:rPr>
      <w:color w:val="003366"/>
      <w:szCs w:val="20"/>
    </w:rPr>
  </w:style>
  <w:style w:type="paragraph" w:customStyle="1" w:styleId="citation">
    <w:name w:val="citation"/>
    <w:basedOn w:val="Normal"/>
    <w:uiPriority w:val="99"/>
    <w:rsid w:val="006C58C8"/>
    <w:pPr>
      <w:spacing w:before="100" w:beforeAutospacing="1" w:after="100" w:afterAutospacing="1"/>
      <w:ind w:left="0"/>
    </w:pPr>
    <w:rPr>
      <w:rFonts w:ascii="Times New Roman" w:hAnsi="Times New Roman"/>
      <w:sz w:val="24"/>
    </w:rPr>
  </w:style>
  <w:style w:type="paragraph" w:customStyle="1" w:styleId="StyleHeadingALeft0ptHanging324ptBefore24ptA">
    <w:name w:val="Style Heading A + Left:  0 pt Hanging:  32.4 pt Before:  24 pt A..."/>
    <w:basedOn w:val="HeadingA"/>
    <w:autoRedefine/>
    <w:uiPriority w:val="99"/>
    <w:rsid w:val="001D6F7E"/>
    <w:pPr>
      <w:pBdr>
        <w:top w:val="single" w:sz="18" w:space="0" w:color="auto"/>
      </w:pBdr>
      <w:spacing w:before="480" w:after="120"/>
      <w:ind w:left="648" w:hanging="648"/>
    </w:pPr>
    <w:rPr>
      <w:bCs/>
      <w:color w:val="333333"/>
      <w:sz w:val="40"/>
      <w:szCs w:val="20"/>
    </w:rPr>
  </w:style>
  <w:style w:type="paragraph" w:customStyle="1" w:styleId="StyleHeadingALeft0ptHanging324pt">
    <w:name w:val="Style Heading A + Left:  0 pt Hanging:  32.4 pt"/>
    <w:basedOn w:val="HeadingA"/>
    <w:uiPriority w:val="99"/>
    <w:rsid w:val="001D6F7E"/>
    <w:pPr>
      <w:ind w:left="648" w:hanging="648"/>
    </w:pPr>
    <w:rPr>
      <w:bCs/>
      <w:color w:val="333333"/>
      <w:sz w:val="40"/>
      <w:szCs w:val="20"/>
    </w:rPr>
  </w:style>
  <w:style w:type="paragraph" w:customStyle="1" w:styleId="StyleHeadingALeft0ptHanging324ptBefore24ptA1">
    <w:name w:val="Style Heading A + Left:  0 pt Hanging:  32.4 pt Before:  24 pt A...1"/>
    <w:basedOn w:val="HeadingA"/>
    <w:uiPriority w:val="99"/>
    <w:rsid w:val="00D8085D"/>
    <w:pPr>
      <w:pBdr>
        <w:top w:val="single" w:sz="18" w:space="0" w:color="auto"/>
      </w:pBdr>
      <w:spacing w:before="480" w:after="120"/>
      <w:ind w:left="648" w:hanging="648"/>
    </w:pPr>
    <w:rPr>
      <w:bCs/>
      <w:color w:val="333333"/>
      <w:sz w:val="36"/>
      <w:szCs w:val="20"/>
    </w:rPr>
  </w:style>
  <w:style w:type="paragraph" w:styleId="ListParagraph">
    <w:name w:val="List Paragraph"/>
    <w:basedOn w:val="Normal"/>
    <w:uiPriority w:val="34"/>
    <w:qFormat/>
    <w:rsid w:val="0053322B"/>
    <w:pPr>
      <w:ind w:left="720"/>
      <w:contextualSpacing/>
    </w:pPr>
  </w:style>
  <w:style w:type="paragraph" w:styleId="ListBullet2">
    <w:name w:val="List Bullet 2"/>
    <w:basedOn w:val="Normal"/>
    <w:uiPriority w:val="99"/>
    <w:rsid w:val="00EC1420"/>
    <w:pPr>
      <w:numPr>
        <w:numId w:val="15"/>
      </w:numPr>
      <w:tabs>
        <w:tab w:val="clear" w:pos="720"/>
        <w:tab w:val="num" w:pos="1080"/>
      </w:tabs>
      <w:spacing w:before="120" w:after="120" w:line="360" w:lineRule="auto"/>
      <w:ind w:left="1080"/>
      <w:contextualSpacing/>
    </w:pPr>
  </w:style>
  <w:style w:type="character" w:styleId="PlaceholderText">
    <w:name w:val="Placeholder Text"/>
    <w:basedOn w:val="DefaultParagraphFont"/>
    <w:uiPriority w:val="99"/>
    <w:semiHidden/>
    <w:rsid w:val="002A0FEF"/>
    <w:rPr>
      <w:color w:val="808080"/>
    </w:rPr>
  </w:style>
  <w:style w:type="character" w:styleId="FootnoteReference">
    <w:name w:val="footnote reference"/>
    <w:basedOn w:val="DefaultParagraphFont"/>
    <w:uiPriority w:val="99"/>
    <w:semiHidden/>
    <w:unhideWhenUsed/>
    <w:rsid w:val="0033393A"/>
    <w:rPr>
      <w:vertAlign w:val="superscript"/>
    </w:rPr>
  </w:style>
  <w:style w:type="table" w:styleId="TableGrid">
    <w:name w:val="Table Grid"/>
    <w:basedOn w:val="TableNormal"/>
    <w:uiPriority w:val="59"/>
    <w:rsid w:val="00FF5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20C5F"/>
    <w:rPr>
      <w:rFonts w:ascii="Arial" w:hAnsi="Arial"/>
      <w:b/>
      <w:bCs/>
      <w:sz w:val="20"/>
    </w:rPr>
  </w:style>
  <w:style w:type="character" w:customStyle="1" w:styleId="CommentSubjectChar">
    <w:name w:val="Comment Subject Char"/>
    <w:basedOn w:val="CommentTextChar"/>
    <w:link w:val="CommentSubject"/>
    <w:uiPriority w:val="99"/>
    <w:semiHidden/>
    <w:rsid w:val="00120C5F"/>
    <w:rPr>
      <w:rFonts w:ascii="Arial" w:hAnsi="Arial"/>
      <w:b/>
      <w:bCs/>
      <w:sz w:val="20"/>
      <w:szCs w:val="20"/>
    </w:rPr>
  </w:style>
  <w:style w:type="character" w:customStyle="1" w:styleId="copy">
    <w:name w:val="copy"/>
    <w:basedOn w:val="DefaultParagraphFont"/>
    <w:rsid w:val="00DB2995"/>
  </w:style>
  <w:style w:type="paragraph" w:styleId="ListBullet3">
    <w:name w:val="List Bullet 3"/>
    <w:basedOn w:val="Normal"/>
    <w:uiPriority w:val="99"/>
    <w:semiHidden/>
    <w:unhideWhenUsed/>
    <w:rsid w:val="00F5259C"/>
    <w:pPr>
      <w:numPr>
        <w:numId w:val="22"/>
      </w:numPr>
      <w:contextualSpacing/>
    </w:pPr>
  </w:style>
  <w:style w:type="paragraph" w:styleId="Revision">
    <w:name w:val="Revision"/>
    <w:hidden/>
    <w:uiPriority w:val="99"/>
    <w:semiHidden/>
    <w:rsid w:val="00A779AA"/>
    <w:rPr>
      <w:rFonts w:ascii="Arial" w:hAnsi="Arial"/>
      <w:szCs w:val="24"/>
    </w:rPr>
  </w:style>
  <w:style w:type="paragraph" w:styleId="PlainText">
    <w:name w:val="Plain Text"/>
    <w:basedOn w:val="Normal"/>
    <w:link w:val="PlainTextChar"/>
    <w:uiPriority w:val="99"/>
    <w:unhideWhenUsed/>
    <w:rsid w:val="00981505"/>
    <w:pPr>
      <w:spacing w:before="0" w:after="0"/>
      <w:ind w:left="0"/>
    </w:pPr>
    <w:rPr>
      <w:rFonts w:ascii="Calibri" w:eastAsiaTheme="minorHAnsi" w:hAnsi="Calibri"/>
      <w:szCs w:val="22"/>
    </w:rPr>
  </w:style>
  <w:style w:type="character" w:customStyle="1" w:styleId="PlainTextChar">
    <w:name w:val="Plain Text Char"/>
    <w:basedOn w:val="DefaultParagraphFont"/>
    <w:link w:val="PlainText"/>
    <w:uiPriority w:val="99"/>
    <w:rsid w:val="00981505"/>
    <w:rPr>
      <w:rFonts w:ascii="Calibri" w:eastAsiaTheme="minorHAns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9334">
      <w:bodyDiv w:val="1"/>
      <w:marLeft w:val="0"/>
      <w:marRight w:val="0"/>
      <w:marTop w:val="0"/>
      <w:marBottom w:val="0"/>
      <w:divBdr>
        <w:top w:val="none" w:sz="0" w:space="0" w:color="auto"/>
        <w:left w:val="none" w:sz="0" w:space="0" w:color="auto"/>
        <w:bottom w:val="none" w:sz="0" w:space="0" w:color="auto"/>
        <w:right w:val="none" w:sz="0" w:space="0" w:color="auto"/>
      </w:divBdr>
    </w:div>
    <w:div w:id="112557570">
      <w:bodyDiv w:val="1"/>
      <w:marLeft w:val="0"/>
      <w:marRight w:val="0"/>
      <w:marTop w:val="0"/>
      <w:marBottom w:val="0"/>
      <w:divBdr>
        <w:top w:val="none" w:sz="0" w:space="0" w:color="auto"/>
        <w:left w:val="none" w:sz="0" w:space="0" w:color="auto"/>
        <w:bottom w:val="none" w:sz="0" w:space="0" w:color="auto"/>
        <w:right w:val="none" w:sz="0" w:space="0" w:color="auto"/>
      </w:divBdr>
    </w:div>
    <w:div w:id="192497693">
      <w:bodyDiv w:val="1"/>
      <w:marLeft w:val="0"/>
      <w:marRight w:val="0"/>
      <w:marTop w:val="0"/>
      <w:marBottom w:val="0"/>
      <w:divBdr>
        <w:top w:val="none" w:sz="0" w:space="0" w:color="auto"/>
        <w:left w:val="none" w:sz="0" w:space="0" w:color="auto"/>
        <w:bottom w:val="none" w:sz="0" w:space="0" w:color="auto"/>
        <w:right w:val="none" w:sz="0" w:space="0" w:color="auto"/>
      </w:divBdr>
    </w:div>
    <w:div w:id="192958550">
      <w:bodyDiv w:val="1"/>
      <w:marLeft w:val="0"/>
      <w:marRight w:val="0"/>
      <w:marTop w:val="0"/>
      <w:marBottom w:val="0"/>
      <w:divBdr>
        <w:top w:val="none" w:sz="0" w:space="0" w:color="auto"/>
        <w:left w:val="none" w:sz="0" w:space="0" w:color="auto"/>
        <w:bottom w:val="none" w:sz="0" w:space="0" w:color="auto"/>
        <w:right w:val="none" w:sz="0" w:space="0" w:color="auto"/>
      </w:divBdr>
    </w:div>
    <w:div w:id="201017853">
      <w:bodyDiv w:val="1"/>
      <w:marLeft w:val="0"/>
      <w:marRight w:val="0"/>
      <w:marTop w:val="0"/>
      <w:marBottom w:val="0"/>
      <w:divBdr>
        <w:top w:val="none" w:sz="0" w:space="0" w:color="auto"/>
        <w:left w:val="none" w:sz="0" w:space="0" w:color="auto"/>
        <w:bottom w:val="none" w:sz="0" w:space="0" w:color="auto"/>
        <w:right w:val="none" w:sz="0" w:space="0" w:color="auto"/>
      </w:divBdr>
    </w:div>
    <w:div w:id="254559392">
      <w:bodyDiv w:val="1"/>
      <w:marLeft w:val="0"/>
      <w:marRight w:val="0"/>
      <w:marTop w:val="0"/>
      <w:marBottom w:val="0"/>
      <w:divBdr>
        <w:top w:val="none" w:sz="0" w:space="0" w:color="auto"/>
        <w:left w:val="none" w:sz="0" w:space="0" w:color="auto"/>
        <w:bottom w:val="none" w:sz="0" w:space="0" w:color="auto"/>
        <w:right w:val="none" w:sz="0" w:space="0" w:color="auto"/>
      </w:divBdr>
    </w:div>
    <w:div w:id="285357757">
      <w:bodyDiv w:val="1"/>
      <w:marLeft w:val="0"/>
      <w:marRight w:val="0"/>
      <w:marTop w:val="0"/>
      <w:marBottom w:val="0"/>
      <w:divBdr>
        <w:top w:val="none" w:sz="0" w:space="0" w:color="auto"/>
        <w:left w:val="none" w:sz="0" w:space="0" w:color="auto"/>
        <w:bottom w:val="none" w:sz="0" w:space="0" w:color="auto"/>
        <w:right w:val="none" w:sz="0" w:space="0" w:color="auto"/>
      </w:divBdr>
    </w:div>
    <w:div w:id="303580769">
      <w:bodyDiv w:val="1"/>
      <w:marLeft w:val="0"/>
      <w:marRight w:val="0"/>
      <w:marTop w:val="0"/>
      <w:marBottom w:val="0"/>
      <w:divBdr>
        <w:top w:val="none" w:sz="0" w:space="0" w:color="auto"/>
        <w:left w:val="none" w:sz="0" w:space="0" w:color="auto"/>
        <w:bottom w:val="none" w:sz="0" w:space="0" w:color="auto"/>
        <w:right w:val="none" w:sz="0" w:space="0" w:color="auto"/>
      </w:divBdr>
    </w:div>
    <w:div w:id="351346649">
      <w:marLeft w:val="0"/>
      <w:marRight w:val="0"/>
      <w:marTop w:val="0"/>
      <w:marBottom w:val="0"/>
      <w:divBdr>
        <w:top w:val="none" w:sz="0" w:space="0" w:color="auto"/>
        <w:left w:val="none" w:sz="0" w:space="0" w:color="auto"/>
        <w:bottom w:val="none" w:sz="0" w:space="0" w:color="auto"/>
        <w:right w:val="none" w:sz="0" w:space="0" w:color="auto"/>
      </w:divBdr>
      <w:divsChild>
        <w:div w:id="351346647">
          <w:marLeft w:val="0"/>
          <w:marRight w:val="0"/>
          <w:marTop w:val="0"/>
          <w:marBottom w:val="0"/>
          <w:divBdr>
            <w:top w:val="none" w:sz="0" w:space="0" w:color="auto"/>
            <w:left w:val="none" w:sz="0" w:space="0" w:color="auto"/>
            <w:bottom w:val="none" w:sz="0" w:space="0" w:color="auto"/>
            <w:right w:val="none" w:sz="0" w:space="0" w:color="auto"/>
          </w:divBdr>
          <w:divsChild>
            <w:div w:id="351346648">
              <w:marLeft w:val="0"/>
              <w:marRight w:val="0"/>
              <w:marTop w:val="0"/>
              <w:marBottom w:val="0"/>
              <w:divBdr>
                <w:top w:val="none" w:sz="0" w:space="0" w:color="auto"/>
                <w:left w:val="none" w:sz="0" w:space="0" w:color="auto"/>
                <w:bottom w:val="none" w:sz="0" w:space="0" w:color="auto"/>
                <w:right w:val="none" w:sz="0" w:space="0" w:color="auto"/>
              </w:divBdr>
              <w:divsChild>
                <w:div w:id="3513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6356">
      <w:bodyDiv w:val="1"/>
      <w:marLeft w:val="0"/>
      <w:marRight w:val="0"/>
      <w:marTop w:val="0"/>
      <w:marBottom w:val="0"/>
      <w:divBdr>
        <w:top w:val="none" w:sz="0" w:space="0" w:color="auto"/>
        <w:left w:val="none" w:sz="0" w:space="0" w:color="auto"/>
        <w:bottom w:val="none" w:sz="0" w:space="0" w:color="auto"/>
        <w:right w:val="none" w:sz="0" w:space="0" w:color="auto"/>
      </w:divBdr>
    </w:div>
    <w:div w:id="453254862">
      <w:bodyDiv w:val="1"/>
      <w:marLeft w:val="0"/>
      <w:marRight w:val="0"/>
      <w:marTop w:val="0"/>
      <w:marBottom w:val="0"/>
      <w:divBdr>
        <w:top w:val="none" w:sz="0" w:space="0" w:color="auto"/>
        <w:left w:val="none" w:sz="0" w:space="0" w:color="auto"/>
        <w:bottom w:val="none" w:sz="0" w:space="0" w:color="auto"/>
        <w:right w:val="none" w:sz="0" w:space="0" w:color="auto"/>
      </w:divBdr>
    </w:div>
    <w:div w:id="491718507">
      <w:bodyDiv w:val="1"/>
      <w:marLeft w:val="0"/>
      <w:marRight w:val="0"/>
      <w:marTop w:val="0"/>
      <w:marBottom w:val="0"/>
      <w:divBdr>
        <w:top w:val="none" w:sz="0" w:space="0" w:color="auto"/>
        <w:left w:val="none" w:sz="0" w:space="0" w:color="auto"/>
        <w:bottom w:val="none" w:sz="0" w:space="0" w:color="auto"/>
        <w:right w:val="none" w:sz="0" w:space="0" w:color="auto"/>
      </w:divBdr>
    </w:div>
    <w:div w:id="554853833">
      <w:bodyDiv w:val="1"/>
      <w:marLeft w:val="0"/>
      <w:marRight w:val="0"/>
      <w:marTop w:val="0"/>
      <w:marBottom w:val="0"/>
      <w:divBdr>
        <w:top w:val="none" w:sz="0" w:space="0" w:color="auto"/>
        <w:left w:val="none" w:sz="0" w:space="0" w:color="auto"/>
        <w:bottom w:val="none" w:sz="0" w:space="0" w:color="auto"/>
        <w:right w:val="none" w:sz="0" w:space="0" w:color="auto"/>
      </w:divBdr>
    </w:div>
    <w:div w:id="588391743">
      <w:bodyDiv w:val="1"/>
      <w:marLeft w:val="0"/>
      <w:marRight w:val="0"/>
      <w:marTop w:val="0"/>
      <w:marBottom w:val="0"/>
      <w:divBdr>
        <w:top w:val="none" w:sz="0" w:space="0" w:color="auto"/>
        <w:left w:val="none" w:sz="0" w:space="0" w:color="auto"/>
        <w:bottom w:val="none" w:sz="0" w:space="0" w:color="auto"/>
        <w:right w:val="none" w:sz="0" w:space="0" w:color="auto"/>
      </w:divBdr>
    </w:div>
    <w:div w:id="602033860">
      <w:bodyDiv w:val="1"/>
      <w:marLeft w:val="0"/>
      <w:marRight w:val="0"/>
      <w:marTop w:val="0"/>
      <w:marBottom w:val="0"/>
      <w:divBdr>
        <w:top w:val="none" w:sz="0" w:space="0" w:color="auto"/>
        <w:left w:val="none" w:sz="0" w:space="0" w:color="auto"/>
        <w:bottom w:val="none" w:sz="0" w:space="0" w:color="auto"/>
        <w:right w:val="none" w:sz="0" w:space="0" w:color="auto"/>
      </w:divBdr>
    </w:div>
    <w:div w:id="608468515">
      <w:bodyDiv w:val="1"/>
      <w:marLeft w:val="0"/>
      <w:marRight w:val="0"/>
      <w:marTop w:val="0"/>
      <w:marBottom w:val="0"/>
      <w:divBdr>
        <w:top w:val="none" w:sz="0" w:space="0" w:color="auto"/>
        <w:left w:val="none" w:sz="0" w:space="0" w:color="auto"/>
        <w:bottom w:val="none" w:sz="0" w:space="0" w:color="auto"/>
        <w:right w:val="none" w:sz="0" w:space="0" w:color="auto"/>
      </w:divBdr>
      <w:divsChild>
        <w:div w:id="553657854">
          <w:marLeft w:val="547"/>
          <w:marRight w:val="0"/>
          <w:marTop w:val="194"/>
          <w:marBottom w:val="0"/>
          <w:divBdr>
            <w:top w:val="none" w:sz="0" w:space="0" w:color="auto"/>
            <w:left w:val="none" w:sz="0" w:space="0" w:color="auto"/>
            <w:bottom w:val="none" w:sz="0" w:space="0" w:color="auto"/>
            <w:right w:val="none" w:sz="0" w:space="0" w:color="auto"/>
          </w:divBdr>
        </w:div>
        <w:div w:id="560478169">
          <w:marLeft w:val="547"/>
          <w:marRight w:val="0"/>
          <w:marTop w:val="194"/>
          <w:marBottom w:val="0"/>
          <w:divBdr>
            <w:top w:val="none" w:sz="0" w:space="0" w:color="auto"/>
            <w:left w:val="none" w:sz="0" w:space="0" w:color="auto"/>
            <w:bottom w:val="none" w:sz="0" w:space="0" w:color="auto"/>
            <w:right w:val="none" w:sz="0" w:space="0" w:color="auto"/>
          </w:divBdr>
        </w:div>
        <w:div w:id="1090195014">
          <w:marLeft w:val="1267"/>
          <w:marRight w:val="0"/>
          <w:marTop w:val="119"/>
          <w:marBottom w:val="0"/>
          <w:divBdr>
            <w:top w:val="none" w:sz="0" w:space="0" w:color="auto"/>
            <w:left w:val="none" w:sz="0" w:space="0" w:color="auto"/>
            <w:bottom w:val="none" w:sz="0" w:space="0" w:color="auto"/>
            <w:right w:val="none" w:sz="0" w:space="0" w:color="auto"/>
          </w:divBdr>
        </w:div>
        <w:div w:id="1167095374">
          <w:marLeft w:val="547"/>
          <w:marRight w:val="0"/>
          <w:marTop w:val="194"/>
          <w:marBottom w:val="0"/>
          <w:divBdr>
            <w:top w:val="none" w:sz="0" w:space="0" w:color="auto"/>
            <w:left w:val="none" w:sz="0" w:space="0" w:color="auto"/>
            <w:bottom w:val="none" w:sz="0" w:space="0" w:color="auto"/>
            <w:right w:val="none" w:sz="0" w:space="0" w:color="auto"/>
          </w:divBdr>
        </w:div>
        <w:div w:id="1419399108">
          <w:marLeft w:val="547"/>
          <w:marRight w:val="0"/>
          <w:marTop w:val="194"/>
          <w:marBottom w:val="0"/>
          <w:divBdr>
            <w:top w:val="none" w:sz="0" w:space="0" w:color="auto"/>
            <w:left w:val="none" w:sz="0" w:space="0" w:color="auto"/>
            <w:bottom w:val="none" w:sz="0" w:space="0" w:color="auto"/>
            <w:right w:val="none" w:sz="0" w:space="0" w:color="auto"/>
          </w:divBdr>
        </w:div>
        <w:div w:id="1510220106">
          <w:marLeft w:val="1267"/>
          <w:marRight w:val="0"/>
          <w:marTop w:val="119"/>
          <w:marBottom w:val="0"/>
          <w:divBdr>
            <w:top w:val="none" w:sz="0" w:space="0" w:color="auto"/>
            <w:left w:val="none" w:sz="0" w:space="0" w:color="auto"/>
            <w:bottom w:val="none" w:sz="0" w:space="0" w:color="auto"/>
            <w:right w:val="none" w:sz="0" w:space="0" w:color="auto"/>
          </w:divBdr>
        </w:div>
        <w:div w:id="1610433434">
          <w:marLeft w:val="547"/>
          <w:marRight w:val="0"/>
          <w:marTop w:val="194"/>
          <w:marBottom w:val="0"/>
          <w:divBdr>
            <w:top w:val="none" w:sz="0" w:space="0" w:color="auto"/>
            <w:left w:val="none" w:sz="0" w:space="0" w:color="auto"/>
            <w:bottom w:val="none" w:sz="0" w:space="0" w:color="auto"/>
            <w:right w:val="none" w:sz="0" w:space="0" w:color="auto"/>
          </w:divBdr>
        </w:div>
        <w:div w:id="1615284410">
          <w:marLeft w:val="547"/>
          <w:marRight w:val="0"/>
          <w:marTop w:val="194"/>
          <w:marBottom w:val="0"/>
          <w:divBdr>
            <w:top w:val="none" w:sz="0" w:space="0" w:color="auto"/>
            <w:left w:val="none" w:sz="0" w:space="0" w:color="auto"/>
            <w:bottom w:val="none" w:sz="0" w:space="0" w:color="auto"/>
            <w:right w:val="none" w:sz="0" w:space="0" w:color="auto"/>
          </w:divBdr>
        </w:div>
        <w:div w:id="2054502506">
          <w:marLeft w:val="547"/>
          <w:marRight w:val="0"/>
          <w:marTop w:val="194"/>
          <w:marBottom w:val="0"/>
          <w:divBdr>
            <w:top w:val="none" w:sz="0" w:space="0" w:color="auto"/>
            <w:left w:val="none" w:sz="0" w:space="0" w:color="auto"/>
            <w:bottom w:val="none" w:sz="0" w:space="0" w:color="auto"/>
            <w:right w:val="none" w:sz="0" w:space="0" w:color="auto"/>
          </w:divBdr>
        </w:div>
      </w:divsChild>
    </w:div>
    <w:div w:id="658120933">
      <w:bodyDiv w:val="1"/>
      <w:marLeft w:val="0"/>
      <w:marRight w:val="0"/>
      <w:marTop w:val="0"/>
      <w:marBottom w:val="0"/>
      <w:divBdr>
        <w:top w:val="none" w:sz="0" w:space="0" w:color="auto"/>
        <w:left w:val="none" w:sz="0" w:space="0" w:color="auto"/>
        <w:bottom w:val="none" w:sz="0" w:space="0" w:color="auto"/>
        <w:right w:val="none" w:sz="0" w:space="0" w:color="auto"/>
      </w:divBdr>
    </w:div>
    <w:div w:id="670453449">
      <w:bodyDiv w:val="1"/>
      <w:marLeft w:val="0"/>
      <w:marRight w:val="0"/>
      <w:marTop w:val="0"/>
      <w:marBottom w:val="0"/>
      <w:divBdr>
        <w:top w:val="none" w:sz="0" w:space="0" w:color="auto"/>
        <w:left w:val="none" w:sz="0" w:space="0" w:color="auto"/>
        <w:bottom w:val="none" w:sz="0" w:space="0" w:color="auto"/>
        <w:right w:val="none" w:sz="0" w:space="0" w:color="auto"/>
      </w:divBdr>
    </w:div>
    <w:div w:id="739207428">
      <w:bodyDiv w:val="1"/>
      <w:marLeft w:val="0"/>
      <w:marRight w:val="0"/>
      <w:marTop w:val="0"/>
      <w:marBottom w:val="0"/>
      <w:divBdr>
        <w:top w:val="none" w:sz="0" w:space="0" w:color="auto"/>
        <w:left w:val="none" w:sz="0" w:space="0" w:color="auto"/>
        <w:bottom w:val="none" w:sz="0" w:space="0" w:color="auto"/>
        <w:right w:val="none" w:sz="0" w:space="0" w:color="auto"/>
      </w:divBdr>
    </w:div>
    <w:div w:id="798184137">
      <w:bodyDiv w:val="1"/>
      <w:marLeft w:val="0"/>
      <w:marRight w:val="0"/>
      <w:marTop w:val="0"/>
      <w:marBottom w:val="0"/>
      <w:divBdr>
        <w:top w:val="none" w:sz="0" w:space="0" w:color="auto"/>
        <w:left w:val="none" w:sz="0" w:space="0" w:color="auto"/>
        <w:bottom w:val="none" w:sz="0" w:space="0" w:color="auto"/>
        <w:right w:val="none" w:sz="0" w:space="0" w:color="auto"/>
      </w:divBdr>
    </w:div>
    <w:div w:id="921334699">
      <w:bodyDiv w:val="1"/>
      <w:marLeft w:val="0"/>
      <w:marRight w:val="0"/>
      <w:marTop w:val="0"/>
      <w:marBottom w:val="0"/>
      <w:divBdr>
        <w:top w:val="none" w:sz="0" w:space="0" w:color="auto"/>
        <w:left w:val="none" w:sz="0" w:space="0" w:color="auto"/>
        <w:bottom w:val="none" w:sz="0" w:space="0" w:color="auto"/>
        <w:right w:val="none" w:sz="0" w:space="0" w:color="auto"/>
      </w:divBdr>
    </w:div>
    <w:div w:id="936525207">
      <w:bodyDiv w:val="1"/>
      <w:marLeft w:val="0"/>
      <w:marRight w:val="0"/>
      <w:marTop w:val="0"/>
      <w:marBottom w:val="0"/>
      <w:divBdr>
        <w:top w:val="none" w:sz="0" w:space="0" w:color="auto"/>
        <w:left w:val="none" w:sz="0" w:space="0" w:color="auto"/>
        <w:bottom w:val="none" w:sz="0" w:space="0" w:color="auto"/>
        <w:right w:val="none" w:sz="0" w:space="0" w:color="auto"/>
      </w:divBdr>
    </w:div>
    <w:div w:id="958411550">
      <w:bodyDiv w:val="1"/>
      <w:marLeft w:val="0"/>
      <w:marRight w:val="0"/>
      <w:marTop w:val="0"/>
      <w:marBottom w:val="0"/>
      <w:divBdr>
        <w:top w:val="none" w:sz="0" w:space="0" w:color="auto"/>
        <w:left w:val="none" w:sz="0" w:space="0" w:color="auto"/>
        <w:bottom w:val="none" w:sz="0" w:space="0" w:color="auto"/>
        <w:right w:val="none" w:sz="0" w:space="0" w:color="auto"/>
      </w:divBdr>
    </w:div>
    <w:div w:id="991712193">
      <w:bodyDiv w:val="1"/>
      <w:marLeft w:val="0"/>
      <w:marRight w:val="0"/>
      <w:marTop w:val="0"/>
      <w:marBottom w:val="0"/>
      <w:divBdr>
        <w:top w:val="none" w:sz="0" w:space="0" w:color="auto"/>
        <w:left w:val="none" w:sz="0" w:space="0" w:color="auto"/>
        <w:bottom w:val="none" w:sz="0" w:space="0" w:color="auto"/>
        <w:right w:val="none" w:sz="0" w:space="0" w:color="auto"/>
      </w:divBdr>
    </w:div>
    <w:div w:id="1000154092">
      <w:bodyDiv w:val="1"/>
      <w:marLeft w:val="0"/>
      <w:marRight w:val="0"/>
      <w:marTop w:val="0"/>
      <w:marBottom w:val="0"/>
      <w:divBdr>
        <w:top w:val="none" w:sz="0" w:space="0" w:color="auto"/>
        <w:left w:val="none" w:sz="0" w:space="0" w:color="auto"/>
        <w:bottom w:val="none" w:sz="0" w:space="0" w:color="auto"/>
        <w:right w:val="none" w:sz="0" w:space="0" w:color="auto"/>
      </w:divBdr>
    </w:div>
    <w:div w:id="1054503534">
      <w:bodyDiv w:val="1"/>
      <w:marLeft w:val="0"/>
      <w:marRight w:val="0"/>
      <w:marTop w:val="0"/>
      <w:marBottom w:val="0"/>
      <w:divBdr>
        <w:top w:val="none" w:sz="0" w:space="0" w:color="auto"/>
        <w:left w:val="none" w:sz="0" w:space="0" w:color="auto"/>
        <w:bottom w:val="none" w:sz="0" w:space="0" w:color="auto"/>
        <w:right w:val="none" w:sz="0" w:space="0" w:color="auto"/>
      </w:divBdr>
    </w:div>
    <w:div w:id="1285191932">
      <w:bodyDiv w:val="1"/>
      <w:marLeft w:val="0"/>
      <w:marRight w:val="0"/>
      <w:marTop w:val="0"/>
      <w:marBottom w:val="0"/>
      <w:divBdr>
        <w:top w:val="none" w:sz="0" w:space="0" w:color="auto"/>
        <w:left w:val="none" w:sz="0" w:space="0" w:color="auto"/>
        <w:bottom w:val="none" w:sz="0" w:space="0" w:color="auto"/>
        <w:right w:val="none" w:sz="0" w:space="0" w:color="auto"/>
      </w:divBdr>
    </w:div>
    <w:div w:id="1301109320">
      <w:bodyDiv w:val="1"/>
      <w:marLeft w:val="0"/>
      <w:marRight w:val="0"/>
      <w:marTop w:val="0"/>
      <w:marBottom w:val="0"/>
      <w:divBdr>
        <w:top w:val="none" w:sz="0" w:space="0" w:color="auto"/>
        <w:left w:val="none" w:sz="0" w:space="0" w:color="auto"/>
        <w:bottom w:val="none" w:sz="0" w:space="0" w:color="auto"/>
        <w:right w:val="none" w:sz="0" w:space="0" w:color="auto"/>
      </w:divBdr>
    </w:div>
    <w:div w:id="1318848492">
      <w:bodyDiv w:val="1"/>
      <w:marLeft w:val="0"/>
      <w:marRight w:val="0"/>
      <w:marTop w:val="0"/>
      <w:marBottom w:val="0"/>
      <w:divBdr>
        <w:top w:val="none" w:sz="0" w:space="0" w:color="auto"/>
        <w:left w:val="none" w:sz="0" w:space="0" w:color="auto"/>
        <w:bottom w:val="none" w:sz="0" w:space="0" w:color="auto"/>
        <w:right w:val="none" w:sz="0" w:space="0" w:color="auto"/>
      </w:divBdr>
    </w:div>
    <w:div w:id="1370453206">
      <w:bodyDiv w:val="1"/>
      <w:marLeft w:val="0"/>
      <w:marRight w:val="0"/>
      <w:marTop w:val="0"/>
      <w:marBottom w:val="0"/>
      <w:divBdr>
        <w:top w:val="none" w:sz="0" w:space="0" w:color="auto"/>
        <w:left w:val="none" w:sz="0" w:space="0" w:color="auto"/>
        <w:bottom w:val="none" w:sz="0" w:space="0" w:color="auto"/>
        <w:right w:val="none" w:sz="0" w:space="0" w:color="auto"/>
      </w:divBdr>
    </w:div>
    <w:div w:id="1380930780">
      <w:bodyDiv w:val="1"/>
      <w:marLeft w:val="0"/>
      <w:marRight w:val="0"/>
      <w:marTop w:val="0"/>
      <w:marBottom w:val="0"/>
      <w:divBdr>
        <w:top w:val="none" w:sz="0" w:space="0" w:color="auto"/>
        <w:left w:val="none" w:sz="0" w:space="0" w:color="auto"/>
        <w:bottom w:val="none" w:sz="0" w:space="0" w:color="auto"/>
        <w:right w:val="none" w:sz="0" w:space="0" w:color="auto"/>
      </w:divBdr>
    </w:div>
    <w:div w:id="1459178263">
      <w:bodyDiv w:val="1"/>
      <w:marLeft w:val="0"/>
      <w:marRight w:val="0"/>
      <w:marTop w:val="0"/>
      <w:marBottom w:val="0"/>
      <w:divBdr>
        <w:top w:val="none" w:sz="0" w:space="0" w:color="auto"/>
        <w:left w:val="none" w:sz="0" w:space="0" w:color="auto"/>
        <w:bottom w:val="none" w:sz="0" w:space="0" w:color="auto"/>
        <w:right w:val="none" w:sz="0" w:space="0" w:color="auto"/>
      </w:divBdr>
    </w:div>
    <w:div w:id="1461607381">
      <w:bodyDiv w:val="1"/>
      <w:marLeft w:val="0"/>
      <w:marRight w:val="0"/>
      <w:marTop w:val="0"/>
      <w:marBottom w:val="0"/>
      <w:divBdr>
        <w:top w:val="none" w:sz="0" w:space="0" w:color="auto"/>
        <w:left w:val="none" w:sz="0" w:space="0" w:color="auto"/>
        <w:bottom w:val="none" w:sz="0" w:space="0" w:color="auto"/>
        <w:right w:val="none" w:sz="0" w:space="0" w:color="auto"/>
      </w:divBdr>
    </w:div>
    <w:div w:id="1610889771">
      <w:bodyDiv w:val="1"/>
      <w:marLeft w:val="0"/>
      <w:marRight w:val="0"/>
      <w:marTop w:val="0"/>
      <w:marBottom w:val="0"/>
      <w:divBdr>
        <w:top w:val="none" w:sz="0" w:space="0" w:color="auto"/>
        <w:left w:val="none" w:sz="0" w:space="0" w:color="auto"/>
        <w:bottom w:val="none" w:sz="0" w:space="0" w:color="auto"/>
        <w:right w:val="none" w:sz="0" w:space="0" w:color="auto"/>
      </w:divBdr>
    </w:div>
    <w:div w:id="1706446133">
      <w:bodyDiv w:val="1"/>
      <w:marLeft w:val="0"/>
      <w:marRight w:val="0"/>
      <w:marTop w:val="0"/>
      <w:marBottom w:val="0"/>
      <w:divBdr>
        <w:top w:val="none" w:sz="0" w:space="0" w:color="auto"/>
        <w:left w:val="none" w:sz="0" w:space="0" w:color="auto"/>
        <w:bottom w:val="none" w:sz="0" w:space="0" w:color="auto"/>
        <w:right w:val="none" w:sz="0" w:space="0" w:color="auto"/>
      </w:divBdr>
    </w:div>
    <w:div w:id="1729457057">
      <w:bodyDiv w:val="1"/>
      <w:marLeft w:val="0"/>
      <w:marRight w:val="0"/>
      <w:marTop w:val="0"/>
      <w:marBottom w:val="0"/>
      <w:divBdr>
        <w:top w:val="none" w:sz="0" w:space="0" w:color="auto"/>
        <w:left w:val="none" w:sz="0" w:space="0" w:color="auto"/>
        <w:bottom w:val="none" w:sz="0" w:space="0" w:color="auto"/>
        <w:right w:val="none" w:sz="0" w:space="0" w:color="auto"/>
      </w:divBdr>
    </w:div>
    <w:div w:id="1743219058">
      <w:bodyDiv w:val="1"/>
      <w:marLeft w:val="0"/>
      <w:marRight w:val="0"/>
      <w:marTop w:val="0"/>
      <w:marBottom w:val="0"/>
      <w:divBdr>
        <w:top w:val="none" w:sz="0" w:space="0" w:color="auto"/>
        <w:left w:val="none" w:sz="0" w:space="0" w:color="auto"/>
        <w:bottom w:val="none" w:sz="0" w:space="0" w:color="auto"/>
        <w:right w:val="none" w:sz="0" w:space="0" w:color="auto"/>
      </w:divBdr>
    </w:div>
    <w:div w:id="1797093858">
      <w:bodyDiv w:val="1"/>
      <w:marLeft w:val="0"/>
      <w:marRight w:val="0"/>
      <w:marTop w:val="0"/>
      <w:marBottom w:val="0"/>
      <w:divBdr>
        <w:top w:val="none" w:sz="0" w:space="0" w:color="auto"/>
        <w:left w:val="none" w:sz="0" w:space="0" w:color="auto"/>
        <w:bottom w:val="none" w:sz="0" w:space="0" w:color="auto"/>
        <w:right w:val="none" w:sz="0" w:space="0" w:color="auto"/>
      </w:divBdr>
    </w:div>
    <w:div w:id="1829057479">
      <w:bodyDiv w:val="1"/>
      <w:marLeft w:val="0"/>
      <w:marRight w:val="0"/>
      <w:marTop w:val="0"/>
      <w:marBottom w:val="0"/>
      <w:divBdr>
        <w:top w:val="none" w:sz="0" w:space="0" w:color="auto"/>
        <w:left w:val="none" w:sz="0" w:space="0" w:color="auto"/>
        <w:bottom w:val="none" w:sz="0" w:space="0" w:color="auto"/>
        <w:right w:val="none" w:sz="0" w:space="0" w:color="auto"/>
      </w:divBdr>
    </w:div>
    <w:div w:id="1892813265">
      <w:bodyDiv w:val="1"/>
      <w:marLeft w:val="0"/>
      <w:marRight w:val="0"/>
      <w:marTop w:val="0"/>
      <w:marBottom w:val="0"/>
      <w:divBdr>
        <w:top w:val="none" w:sz="0" w:space="0" w:color="auto"/>
        <w:left w:val="none" w:sz="0" w:space="0" w:color="auto"/>
        <w:bottom w:val="none" w:sz="0" w:space="0" w:color="auto"/>
        <w:right w:val="none" w:sz="0" w:space="0" w:color="auto"/>
      </w:divBdr>
    </w:div>
    <w:div w:id="1954283551">
      <w:bodyDiv w:val="1"/>
      <w:marLeft w:val="0"/>
      <w:marRight w:val="0"/>
      <w:marTop w:val="0"/>
      <w:marBottom w:val="0"/>
      <w:divBdr>
        <w:top w:val="none" w:sz="0" w:space="0" w:color="auto"/>
        <w:left w:val="none" w:sz="0" w:space="0" w:color="auto"/>
        <w:bottom w:val="none" w:sz="0" w:space="0" w:color="auto"/>
        <w:right w:val="none" w:sz="0" w:space="0" w:color="auto"/>
      </w:divBdr>
    </w:div>
    <w:div w:id="1956282305">
      <w:bodyDiv w:val="1"/>
      <w:marLeft w:val="0"/>
      <w:marRight w:val="0"/>
      <w:marTop w:val="0"/>
      <w:marBottom w:val="0"/>
      <w:divBdr>
        <w:top w:val="none" w:sz="0" w:space="0" w:color="auto"/>
        <w:left w:val="none" w:sz="0" w:space="0" w:color="auto"/>
        <w:bottom w:val="none" w:sz="0" w:space="0" w:color="auto"/>
        <w:right w:val="none" w:sz="0" w:space="0" w:color="auto"/>
      </w:divBdr>
    </w:div>
    <w:div w:id="21298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chart" Target="charts/chart4.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hart" Target="charts/chart7.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cid:image001.png@01D35C72.43F2D050" TargetMode="Externa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chart" Target="charts/chart8.xml"/><Relationship Id="rId27" Type="http://schemas.openxmlformats.org/officeDocument/2006/relationships/image" Target="media/image4.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harepoint/exec-sites/EMMA/Setup%20Guides%20and%20Useful%20Resources/EaR/Scaling%20Liquidations%20to%20Adjust%20Refi%20and%20Book%20Siz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vanwalsh\My%20Documents\Templates%202007\White%20Paper%202007\White%20Paper%20Template%202.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harepoint/exec-sites/CreditLMA/RD/Shared%20Documents/Acquisition%20Model/Development/Acquisition%20Histo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harepoint/exec-sites/CreditLMA/RD/Shared%20Documents/Acquisition%20Model/Development/Acquisition%20History.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fanniemae.com\Corp\DC\Shared\Finance\SFCFO\SF%20Forecast\SFM%202017%20Vetting\BOOK\New%20Runs%20Quick%20Look\Data%20for%20Graphs_V3.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fanniemae.com\Corp\DC\Shared\Finance\SFCFO\SF%20Forecast\SFM%202017%20Vetting\BOOK\New%20Runs%20Quick%20Look\Data%20for%20Graphs_V3.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2.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FANNIEMAE.COM\Corp\DC\NetApp\Filer6\w2uacn\Documents\My%20SAS%20Files\RUNS_11_10\run_12300_12304%20Alpha%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a:pPr>
            <a:r>
              <a:rPr lang="en-US"/>
              <a:t>HPI Trend Gap Details</a:t>
            </a:r>
          </a:p>
        </c:rich>
      </c:tx>
      <c:overlay val="0"/>
    </c:title>
    <c:autoTitleDeleted val="0"/>
    <c:plotArea>
      <c:layout/>
      <c:lineChart>
        <c:grouping val="standard"/>
        <c:varyColors val="0"/>
        <c:ser>
          <c:idx val="0"/>
          <c:order val="0"/>
          <c:tx>
            <c:strRef>
              <c:f>'co prdct data'!$Z$2</c:f>
              <c:strCache>
                <c:ptCount val="1"/>
                <c:pt idx="0">
                  <c:v>HPI</c:v>
                </c:pt>
              </c:strCache>
            </c:strRef>
          </c:tx>
          <c:spPr>
            <a:ln w="28575">
              <a:solidFill>
                <a:srgbClr val="000000"/>
              </a:solidFill>
              <a:prstDash val="solid"/>
            </a:ln>
          </c:spPr>
          <c:marker>
            <c:symbol val="none"/>
          </c:marker>
          <c:cat>
            <c:numRef>
              <c:f>'co prdct data'!$A$3:$A$277</c:f>
              <c:numCache>
                <c:formatCode>General</c:formatCode>
                <c:ptCount val="227"/>
                <c:pt idx="0">
                  <c:v>199601</c:v>
                </c:pt>
                <c:pt idx="1">
                  <c:v>199602</c:v>
                </c:pt>
                <c:pt idx="2">
                  <c:v>199603</c:v>
                </c:pt>
                <c:pt idx="3">
                  <c:v>199604</c:v>
                </c:pt>
                <c:pt idx="4">
                  <c:v>199605</c:v>
                </c:pt>
                <c:pt idx="5">
                  <c:v>199606</c:v>
                </c:pt>
                <c:pt idx="6">
                  <c:v>199607</c:v>
                </c:pt>
                <c:pt idx="7">
                  <c:v>199608</c:v>
                </c:pt>
                <c:pt idx="8">
                  <c:v>199609</c:v>
                </c:pt>
                <c:pt idx="9">
                  <c:v>199610</c:v>
                </c:pt>
                <c:pt idx="10">
                  <c:v>199611</c:v>
                </c:pt>
                <c:pt idx="11">
                  <c:v>199612</c:v>
                </c:pt>
                <c:pt idx="12">
                  <c:v>199701</c:v>
                </c:pt>
                <c:pt idx="13">
                  <c:v>199702</c:v>
                </c:pt>
                <c:pt idx="14">
                  <c:v>199703</c:v>
                </c:pt>
                <c:pt idx="15">
                  <c:v>199704</c:v>
                </c:pt>
                <c:pt idx="16">
                  <c:v>199705</c:v>
                </c:pt>
                <c:pt idx="17">
                  <c:v>199706</c:v>
                </c:pt>
                <c:pt idx="18">
                  <c:v>199707</c:v>
                </c:pt>
                <c:pt idx="19">
                  <c:v>199708</c:v>
                </c:pt>
                <c:pt idx="20">
                  <c:v>199709</c:v>
                </c:pt>
                <c:pt idx="21">
                  <c:v>199710</c:v>
                </c:pt>
                <c:pt idx="22">
                  <c:v>199711</c:v>
                </c:pt>
                <c:pt idx="23">
                  <c:v>199712</c:v>
                </c:pt>
                <c:pt idx="24">
                  <c:v>199801</c:v>
                </c:pt>
                <c:pt idx="25">
                  <c:v>199802</c:v>
                </c:pt>
                <c:pt idx="26">
                  <c:v>199803</c:v>
                </c:pt>
                <c:pt idx="27">
                  <c:v>199804</c:v>
                </c:pt>
                <c:pt idx="28">
                  <c:v>199805</c:v>
                </c:pt>
                <c:pt idx="29">
                  <c:v>199806</c:v>
                </c:pt>
                <c:pt idx="30">
                  <c:v>199807</c:v>
                </c:pt>
                <c:pt idx="31">
                  <c:v>199808</c:v>
                </c:pt>
                <c:pt idx="32">
                  <c:v>199809</c:v>
                </c:pt>
                <c:pt idx="33">
                  <c:v>199810</c:v>
                </c:pt>
                <c:pt idx="34">
                  <c:v>199811</c:v>
                </c:pt>
                <c:pt idx="35">
                  <c:v>199812</c:v>
                </c:pt>
                <c:pt idx="36">
                  <c:v>199901</c:v>
                </c:pt>
                <c:pt idx="37">
                  <c:v>199902</c:v>
                </c:pt>
                <c:pt idx="38">
                  <c:v>199903</c:v>
                </c:pt>
                <c:pt idx="39">
                  <c:v>199904</c:v>
                </c:pt>
                <c:pt idx="40">
                  <c:v>199905</c:v>
                </c:pt>
                <c:pt idx="41">
                  <c:v>199906</c:v>
                </c:pt>
                <c:pt idx="42">
                  <c:v>199907</c:v>
                </c:pt>
                <c:pt idx="43">
                  <c:v>199908</c:v>
                </c:pt>
                <c:pt idx="44">
                  <c:v>199909</c:v>
                </c:pt>
                <c:pt idx="45">
                  <c:v>199910</c:v>
                </c:pt>
                <c:pt idx="46">
                  <c:v>199911</c:v>
                </c:pt>
                <c:pt idx="47">
                  <c:v>199912</c:v>
                </c:pt>
                <c:pt idx="48">
                  <c:v>200001</c:v>
                </c:pt>
                <c:pt idx="49">
                  <c:v>200002</c:v>
                </c:pt>
                <c:pt idx="50">
                  <c:v>200003</c:v>
                </c:pt>
                <c:pt idx="51">
                  <c:v>200004</c:v>
                </c:pt>
                <c:pt idx="52">
                  <c:v>200005</c:v>
                </c:pt>
                <c:pt idx="53">
                  <c:v>200006</c:v>
                </c:pt>
                <c:pt idx="54">
                  <c:v>200007</c:v>
                </c:pt>
                <c:pt idx="55">
                  <c:v>200008</c:v>
                </c:pt>
                <c:pt idx="56">
                  <c:v>200009</c:v>
                </c:pt>
                <c:pt idx="57">
                  <c:v>200010</c:v>
                </c:pt>
                <c:pt idx="58">
                  <c:v>200011</c:v>
                </c:pt>
                <c:pt idx="59">
                  <c:v>200012</c:v>
                </c:pt>
                <c:pt idx="60">
                  <c:v>200101</c:v>
                </c:pt>
                <c:pt idx="61">
                  <c:v>200102</c:v>
                </c:pt>
                <c:pt idx="62">
                  <c:v>200103</c:v>
                </c:pt>
                <c:pt idx="63">
                  <c:v>200104</c:v>
                </c:pt>
                <c:pt idx="64">
                  <c:v>200105</c:v>
                </c:pt>
                <c:pt idx="65">
                  <c:v>200106</c:v>
                </c:pt>
                <c:pt idx="66">
                  <c:v>200107</c:v>
                </c:pt>
                <c:pt idx="67">
                  <c:v>200108</c:v>
                </c:pt>
                <c:pt idx="68">
                  <c:v>200109</c:v>
                </c:pt>
                <c:pt idx="69">
                  <c:v>200110</c:v>
                </c:pt>
                <c:pt idx="70">
                  <c:v>200111</c:v>
                </c:pt>
                <c:pt idx="71">
                  <c:v>200112</c:v>
                </c:pt>
                <c:pt idx="72">
                  <c:v>200201</c:v>
                </c:pt>
                <c:pt idx="73">
                  <c:v>200202</c:v>
                </c:pt>
                <c:pt idx="74">
                  <c:v>200203</c:v>
                </c:pt>
                <c:pt idx="75">
                  <c:v>200204</c:v>
                </c:pt>
                <c:pt idx="76">
                  <c:v>200205</c:v>
                </c:pt>
                <c:pt idx="77">
                  <c:v>200206</c:v>
                </c:pt>
                <c:pt idx="78">
                  <c:v>200207</c:v>
                </c:pt>
                <c:pt idx="79">
                  <c:v>200208</c:v>
                </c:pt>
                <c:pt idx="80">
                  <c:v>200209</c:v>
                </c:pt>
                <c:pt idx="81">
                  <c:v>200210</c:v>
                </c:pt>
                <c:pt idx="82">
                  <c:v>200211</c:v>
                </c:pt>
                <c:pt idx="83">
                  <c:v>200212</c:v>
                </c:pt>
                <c:pt idx="84">
                  <c:v>200301</c:v>
                </c:pt>
                <c:pt idx="85">
                  <c:v>200302</c:v>
                </c:pt>
                <c:pt idx="86">
                  <c:v>200303</c:v>
                </c:pt>
                <c:pt idx="87">
                  <c:v>200304</c:v>
                </c:pt>
                <c:pt idx="88">
                  <c:v>200305</c:v>
                </c:pt>
                <c:pt idx="89">
                  <c:v>200306</c:v>
                </c:pt>
                <c:pt idx="90">
                  <c:v>200307</c:v>
                </c:pt>
                <c:pt idx="91">
                  <c:v>200308</c:v>
                </c:pt>
                <c:pt idx="92">
                  <c:v>200309</c:v>
                </c:pt>
                <c:pt idx="93">
                  <c:v>200310</c:v>
                </c:pt>
                <c:pt idx="94">
                  <c:v>200311</c:v>
                </c:pt>
                <c:pt idx="95">
                  <c:v>200312</c:v>
                </c:pt>
                <c:pt idx="96">
                  <c:v>200401</c:v>
                </c:pt>
                <c:pt idx="97">
                  <c:v>200402</c:v>
                </c:pt>
                <c:pt idx="98">
                  <c:v>200403</c:v>
                </c:pt>
                <c:pt idx="99">
                  <c:v>200404</c:v>
                </c:pt>
                <c:pt idx="100">
                  <c:v>200405</c:v>
                </c:pt>
                <c:pt idx="101">
                  <c:v>200406</c:v>
                </c:pt>
                <c:pt idx="102">
                  <c:v>200407</c:v>
                </c:pt>
                <c:pt idx="103">
                  <c:v>200408</c:v>
                </c:pt>
                <c:pt idx="104">
                  <c:v>200409</c:v>
                </c:pt>
                <c:pt idx="105">
                  <c:v>200410</c:v>
                </c:pt>
                <c:pt idx="106">
                  <c:v>200411</c:v>
                </c:pt>
                <c:pt idx="107">
                  <c:v>200412</c:v>
                </c:pt>
                <c:pt idx="108">
                  <c:v>200501</c:v>
                </c:pt>
                <c:pt idx="109">
                  <c:v>200502</c:v>
                </c:pt>
                <c:pt idx="110">
                  <c:v>200503</c:v>
                </c:pt>
                <c:pt idx="111">
                  <c:v>200504</c:v>
                </c:pt>
                <c:pt idx="112">
                  <c:v>200505</c:v>
                </c:pt>
                <c:pt idx="113">
                  <c:v>200506</c:v>
                </c:pt>
                <c:pt idx="114">
                  <c:v>200507</c:v>
                </c:pt>
                <c:pt idx="115">
                  <c:v>200508</c:v>
                </c:pt>
                <c:pt idx="116">
                  <c:v>200509</c:v>
                </c:pt>
                <c:pt idx="117">
                  <c:v>200510</c:v>
                </c:pt>
                <c:pt idx="118">
                  <c:v>200511</c:v>
                </c:pt>
                <c:pt idx="119">
                  <c:v>200512</c:v>
                </c:pt>
                <c:pt idx="120">
                  <c:v>200601</c:v>
                </c:pt>
                <c:pt idx="121">
                  <c:v>200602</c:v>
                </c:pt>
                <c:pt idx="122">
                  <c:v>200603</c:v>
                </c:pt>
                <c:pt idx="123">
                  <c:v>200604</c:v>
                </c:pt>
                <c:pt idx="124">
                  <c:v>200605</c:v>
                </c:pt>
                <c:pt idx="125">
                  <c:v>200606</c:v>
                </c:pt>
                <c:pt idx="126">
                  <c:v>200607</c:v>
                </c:pt>
                <c:pt idx="127">
                  <c:v>200608</c:v>
                </c:pt>
                <c:pt idx="128">
                  <c:v>200609</c:v>
                </c:pt>
                <c:pt idx="129">
                  <c:v>200610</c:v>
                </c:pt>
                <c:pt idx="130">
                  <c:v>200611</c:v>
                </c:pt>
                <c:pt idx="131">
                  <c:v>200612</c:v>
                </c:pt>
                <c:pt idx="132">
                  <c:v>200701</c:v>
                </c:pt>
                <c:pt idx="133">
                  <c:v>200702</c:v>
                </c:pt>
                <c:pt idx="134">
                  <c:v>200703</c:v>
                </c:pt>
                <c:pt idx="135">
                  <c:v>200704</c:v>
                </c:pt>
                <c:pt idx="136">
                  <c:v>200705</c:v>
                </c:pt>
                <c:pt idx="137">
                  <c:v>200706</c:v>
                </c:pt>
                <c:pt idx="138">
                  <c:v>200707</c:v>
                </c:pt>
                <c:pt idx="139">
                  <c:v>200708</c:v>
                </c:pt>
                <c:pt idx="140">
                  <c:v>200709</c:v>
                </c:pt>
                <c:pt idx="141">
                  <c:v>200710</c:v>
                </c:pt>
                <c:pt idx="142">
                  <c:v>200711</c:v>
                </c:pt>
                <c:pt idx="143">
                  <c:v>200712</c:v>
                </c:pt>
                <c:pt idx="144">
                  <c:v>200801</c:v>
                </c:pt>
                <c:pt idx="145">
                  <c:v>200802</c:v>
                </c:pt>
                <c:pt idx="146">
                  <c:v>200803</c:v>
                </c:pt>
                <c:pt idx="147">
                  <c:v>200804</c:v>
                </c:pt>
                <c:pt idx="148">
                  <c:v>200805</c:v>
                </c:pt>
                <c:pt idx="149">
                  <c:v>200806</c:v>
                </c:pt>
                <c:pt idx="150">
                  <c:v>200807</c:v>
                </c:pt>
                <c:pt idx="151">
                  <c:v>200808</c:v>
                </c:pt>
                <c:pt idx="152">
                  <c:v>200809</c:v>
                </c:pt>
                <c:pt idx="153">
                  <c:v>200810</c:v>
                </c:pt>
                <c:pt idx="154">
                  <c:v>200811</c:v>
                </c:pt>
                <c:pt idx="155">
                  <c:v>200812</c:v>
                </c:pt>
                <c:pt idx="156">
                  <c:v>200901</c:v>
                </c:pt>
                <c:pt idx="157">
                  <c:v>200902</c:v>
                </c:pt>
                <c:pt idx="158">
                  <c:v>200903</c:v>
                </c:pt>
                <c:pt idx="159">
                  <c:v>200904</c:v>
                </c:pt>
                <c:pt idx="160">
                  <c:v>200905</c:v>
                </c:pt>
                <c:pt idx="161">
                  <c:v>200906</c:v>
                </c:pt>
                <c:pt idx="162">
                  <c:v>200907</c:v>
                </c:pt>
                <c:pt idx="163">
                  <c:v>200908</c:v>
                </c:pt>
                <c:pt idx="164">
                  <c:v>200909</c:v>
                </c:pt>
                <c:pt idx="165">
                  <c:v>200910</c:v>
                </c:pt>
                <c:pt idx="166">
                  <c:v>200911</c:v>
                </c:pt>
                <c:pt idx="167">
                  <c:v>200912</c:v>
                </c:pt>
                <c:pt idx="168">
                  <c:v>201001</c:v>
                </c:pt>
                <c:pt idx="169">
                  <c:v>201002</c:v>
                </c:pt>
                <c:pt idx="170">
                  <c:v>201003</c:v>
                </c:pt>
                <c:pt idx="171">
                  <c:v>201004</c:v>
                </c:pt>
                <c:pt idx="172">
                  <c:v>201005</c:v>
                </c:pt>
                <c:pt idx="173">
                  <c:v>201006</c:v>
                </c:pt>
                <c:pt idx="174">
                  <c:v>201007</c:v>
                </c:pt>
                <c:pt idx="175">
                  <c:v>201008</c:v>
                </c:pt>
                <c:pt idx="176">
                  <c:v>201009</c:v>
                </c:pt>
                <c:pt idx="177">
                  <c:v>201010</c:v>
                </c:pt>
                <c:pt idx="178">
                  <c:v>201011</c:v>
                </c:pt>
                <c:pt idx="179">
                  <c:v>201012</c:v>
                </c:pt>
                <c:pt idx="180">
                  <c:v>201101</c:v>
                </c:pt>
                <c:pt idx="181">
                  <c:v>201102</c:v>
                </c:pt>
                <c:pt idx="182">
                  <c:v>201103</c:v>
                </c:pt>
                <c:pt idx="183">
                  <c:v>201104</c:v>
                </c:pt>
                <c:pt idx="184">
                  <c:v>201105</c:v>
                </c:pt>
                <c:pt idx="185">
                  <c:v>201106</c:v>
                </c:pt>
                <c:pt idx="186">
                  <c:v>201107</c:v>
                </c:pt>
                <c:pt idx="187">
                  <c:v>201108</c:v>
                </c:pt>
                <c:pt idx="188">
                  <c:v>201109</c:v>
                </c:pt>
                <c:pt idx="189">
                  <c:v>201110</c:v>
                </c:pt>
                <c:pt idx="190">
                  <c:v>201111</c:v>
                </c:pt>
                <c:pt idx="191">
                  <c:v>201112</c:v>
                </c:pt>
                <c:pt idx="192">
                  <c:v>201201</c:v>
                </c:pt>
                <c:pt idx="193">
                  <c:v>201202</c:v>
                </c:pt>
                <c:pt idx="194">
                  <c:v>201203</c:v>
                </c:pt>
                <c:pt idx="195">
                  <c:v>201204</c:v>
                </c:pt>
                <c:pt idx="196">
                  <c:v>201205</c:v>
                </c:pt>
                <c:pt idx="197">
                  <c:v>201206</c:v>
                </c:pt>
                <c:pt idx="198">
                  <c:v>201207</c:v>
                </c:pt>
                <c:pt idx="199">
                  <c:v>201208</c:v>
                </c:pt>
                <c:pt idx="200">
                  <c:v>201209</c:v>
                </c:pt>
                <c:pt idx="201">
                  <c:v>201210</c:v>
                </c:pt>
                <c:pt idx="202">
                  <c:v>201211</c:v>
                </c:pt>
                <c:pt idx="203">
                  <c:v>201212</c:v>
                </c:pt>
                <c:pt idx="204">
                  <c:v>201301</c:v>
                </c:pt>
                <c:pt idx="205">
                  <c:v>201302</c:v>
                </c:pt>
                <c:pt idx="206">
                  <c:v>201303</c:v>
                </c:pt>
                <c:pt idx="207">
                  <c:v>201304</c:v>
                </c:pt>
                <c:pt idx="208">
                  <c:v>201305</c:v>
                </c:pt>
                <c:pt idx="209">
                  <c:v>201306</c:v>
                </c:pt>
                <c:pt idx="210">
                  <c:v>201307</c:v>
                </c:pt>
                <c:pt idx="211">
                  <c:v>201308</c:v>
                </c:pt>
                <c:pt idx="212">
                  <c:v>201309</c:v>
                </c:pt>
                <c:pt idx="213">
                  <c:v>201310</c:v>
                </c:pt>
                <c:pt idx="214">
                  <c:v>201311</c:v>
                </c:pt>
                <c:pt idx="215">
                  <c:v>201312</c:v>
                </c:pt>
                <c:pt idx="216">
                  <c:v>201401</c:v>
                </c:pt>
                <c:pt idx="217">
                  <c:v>201402</c:v>
                </c:pt>
                <c:pt idx="218">
                  <c:v>201403</c:v>
                </c:pt>
                <c:pt idx="219">
                  <c:v>201404</c:v>
                </c:pt>
                <c:pt idx="220">
                  <c:v>201405</c:v>
                </c:pt>
                <c:pt idx="221">
                  <c:v>201406</c:v>
                </c:pt>
                <c:pt idx="222">
                  <c:v>201407</c:v>
                </c:pt>
                <c:pt idx="223">
                  <c:v>201408</c:v>
                </c:pt>
                <c:pt idx="224">
                  <c:v>201409</c:v>
                </c:pt>
                <c:pt idx="225">
                  <c:v>201410</c:v>
                </c:pt>
                <c:pt idx="226">
                  <c:v>201411</c:v>
                </c:pt>
              </c:numCache>
            </c:numRef>
          </c:cat>
          <c:val>
            <c:numRef>
              <c:f>'co prdct data'!$Z$3:$Z$277</c:f>
              <c:numCache>
                <c:formatCode>General</c:formatCode>
                <c:ptCount val="227"/>
                <c:pt idx="0">
                  <c:v>99.879000000000005</c:v>
                </c:pt>
                <c:pt idx="1">
                  <c:v>100</c:v>
                </c:pt>
                <c:pt idx="2">
                  <c:v>100.482</c:v>
                </c:pt>
                <c:pt idx="3">
                  <c:v>100.965</c:v>
                </c:pt>
                <c:pt idx="4">
                  <c:v>101.452</c:v>
                </c:pt>
                <c:pt idx="5">
                  <c:v>101.738</c:v>
                </c:pt>
                <c:pt idx="6">
                  <c:v>102.02500000000001</c:v>
                </c:pt>
                <c:pt idx="7">
                  <c:v>102.313</c:v>
                </c:pt>
                <c:pt idx="8">
                  <c:v>102.351</c:v>
                </c:pt>
                <c:pt idx="9">
                  <c:v>102.39</c:v>
                </c:pt>
                <c:pt idx="10">
                  <c:v>102.428</c:v>
                </c:pt>
                <c:pt idx="11">
                  <c:v>102.58499999999999</c:v>
                </c:pt>
                <c:pt idx="12">
                  <c:v>102.742</c:v>
                </c:pt>
                <c:pt idx="13">
                  <c:v>102.9</c:v>
                </c:pt>
                <c:pt idx="14">
                  <c:v>103.44</c:v>
                </c:pt>
                <c:pt idx="15">
                  <c:v>103.98399999999999</c:v>
                </c:pt>
                <c:pt idx="16">
                  <c:v>104.53</c:v>
                </c:pt>
                <c:pt idx="17">
                  <c:v>104.889</c:v>
                </c:pt>
                <c:pt idx="18">
                  <c:v>105.25</c:v>
                </c:pt>
                <c:pt idx="19">
                  <c:v>105.613</c:v>
                </c:pt>
                <c:pt idx="20">
                  <c:v>105.754</c:v>
                </c:pt>
                <c:pt idx="21">
                  <c:v>105.895</c:v>
                </c:pt>
                <c:pt idx="22">
                  <c:v>106.03700000000001</c:v>
                </c:pt>
                <c:pt idx="23">
                  <c:v>106.349</c:v>
                </c:pt>
                <c:pt idx="24">
                  <c:v>106.66200000000001</c:v>
                </c:pt>
                <c:pt idx="25">
                  <c:v>106.976</c:v>
                </c:pt>
                <c:pt idx="26">
                  <c:v>107.691</c:v>
                </c:pt>
                <c:pt idx="27">
                  <c:v>108.41200000000001</c:v>
                </c:pt>
                <c:pt idx="28">
                  <c:v>109.137</c:v>
                </c:pt>
                <c:pt idx="29">
                  <c:v>109.63200000000001</c:v>
                </c:pt>
                <c:pt idx="30">
                  <c:v>110.128</c:v>
                </c:pt>
                <c:pt idx="31">
                  <c:v>110.627</c:v>
                </c:pt>
                <c:pt idx="32">
                  <c:v>110.876</c:v>
                </c:pt>
                <c:pt idx="33">
                  <c:v>111.126</c:v>
                </c:pt>
                <c:pt idx="34">
                  <c:v>111.377</c:v>
                </c:pt>
                <c:pt idx="35">
                  <c:v>111.798</c:v>
                </c:pt>
                <c:pt idx="36">
                  <c:v>112.221</c:v>
                </c:pt>
                <c:pt idx="37">
                  <c:v>112.645</c:v>
                </c:pt>
                <c:pt idx="38">
                  <c:v>113.489</c:v>
                </c:pt>
                <c:pt idx="39">
                  <c:v>114.339</c:v>
                </c:pt>
                <c:pt idx="40">
                  <c:v>115.19499999999999</c:v>
                </c:pt>
                <c:pt idx="41">
                  <c:v>115.809</c:v>
                </c:pt>
                <c:pt idx="42">
                  <c:v>116.426</c:v>
                </c:pt>
                <c:pt idx="43">
                  <c:v>117.047</c:v>
                </c:pt>
                <c:pt idx="44">
                  <c:v>117.41500000000001</c:v>
                </c:pt>
                <c:pt idx="45">
                  <c:v>117.785</c:v>
                </c:pt>
                <c:pt idx="46">
                  <c:v>118.15600000000001</c:v>
                </c:pt>
                <c:pt idx="47">
                  <c:v>118.697</c:v>
                </c:pt>
                <c:pt idx="48">
                  <c:v>119.241</c:v>
                </c:pt>
                <c:pt idx="49">
                  <c:v>119.78700000000001</c:v>
                </c:pt>
                <c:pt idx="50">
                  <c:v>120.79</c:v>
                </c:pt>
                <c:pt idx="51">
                  <c:v>121.80200000000001</c:v>
                </c:pt>
                <c:pt idx="52">
                  <c:v>122.82299999999999</c:v>
                </c:pt>
                <c:pt idx="53">
                  <c:v>123.56399999999999</c:v>
                </c:pt>
                <c:pt idx="54">
                  <c:v>124.31</c:v>
                </c:pt>
                <c:pt idx="55">
                  <c:v>125.06</c:v>
                </c:pt>
                <c:pt idx="56">
                  <c:v>125.462</c:v>
                </c:pt>
                <c:pt idx="57">
                  <c:v>125.86499999999999</c:v>
                </c:pt>
                <c:pt idx="58">
                  <c:v>126.26900000000001</c:v>
                </c:pt>
                <c:pt idx="59">
                  <c:v>126.804</c:v>
                </c:pt>
                <c:pt idx="60">
                  <c:v>127.34099999999999</c:v>
                </c:pt>
                <c:pt idx="61">
                  <c:v>127.881</c:v>
                </c:pt>
                <c:pt idx="62">
                  <c:v>128.91399999999999</c:v>
                </c:pt>
                <c:pt idx="63">
                  <c:v>129.95599999999999</c:v>
                </c:pt>
                <c:pt idx="64">
                  <c:v>131.006</c:v>
                </c:pt>
                <c:pt idx="65">
                  <c:v>131.72800000000001</c:v>
                </c:pt>
                <c:pt idx="66">
                  <c:v>132.45400000000001</c:v>
                </c:pt>
                <c:pt idx="67">
                  <c:v>133.184</c:v>
                </c:pt>
                <c:pt idx="68">
                  <c:v>133.517</c:v>
                </c:pt>
                <c:pt idx="69">
                  <c:v>133.851</c:v>
                </c:pt>
                <c:pt idx="70">
                  <c:v>134.18600000000001</c:v>
                </c:pt>
                <c:pt idx="71">
                  <c:v>134.71799999999999</c:v>
                </c:pt>
                <c:pt idx="72">
                  <c:v>135.251</c:v>
                </c:pt>
                <c:pt idx="73">
                  <c:v>135.78700000000001</c:v>
                </c:pt>
                <c:pt idx="74">
                  <c:v>136.97800000000001</c:v>
                </c:pt>
                <c:pt idx="75">
                  <c:v>138.179</c:v>
                </c:pt>
                <c:pt idx="76">
                  <c:v>139.39099999999999</c:v>
                </c:pt>
                <c:pt idx="77">
                  <c:v>140.322</c:v>
                </c:pt>
                <c:pt idx="78">
                  <c:v>141.26</c:v>
                </c:pt>
                <c:pt idx="79">
                  <c:v>142.20500000000001</c:v>
                </c:pt>
                <c:pt idx="80">
                  <c:v>142.69499999999999</c:v>
                </c:pt>
                <c:pt idx="81">
                  <c:v>143.18700000000001</c:v>
                </c:pt>
                <c:pt idx="82">
                  <c:v>143.68</c:v>
                </c:pt>
                <c:pt idx="83">
                  <c:v>144.34</c:v>
                </c:pt>
                <c:pt idx="84">
                  <c:v>145.00299999999999</c:v>
                </c:pt>
                <c:pt idx="85">
                  <c:v>145.66900000000001</c:v>
                </c:pt>
                <c:pt idx="86">
                  <c:v>147.036</c:v>
                </c:pt>
                <c:pt idx="87">
                  <c:v>148.416</c:v>
                </c:pt>
                <c:pt idx="88">
                  <c:v>149.809</c:v>
                </c:pt>
                <c:pt idx="89">
                  <c:v>150.91300000000001</c:v>
                </c:pt>
                <c:pt idx="90">
                  <c:v>152.02500000000001</c:v>
                </c:pt>
                <c:pt idx="91">
                  <c:v>153.14500000000001</c:v>
                </c:pt>
                <c:pt idx="92">
                  <c:v>153.84800000000001</c:v>
                </c:pt>
                <c:pt idx="93">
                  <c:v>154.55500000000001</c:v>
                </c:pt>
                <c:pt idx="94">
                  <c:v>155.26499999999999</c:v>
                </c:pt>
                <c:pt idx="95">
                  <c:v>156.262</c:v>
                </c:pt>
                <c:pt idx="96">
                  <c:v>157.26400000000001</c:v>
                </c:pt>
                <c:pt idx="97">
                  <c:v>158.273</c:v>
                </c:pt>
                <c:pt idx="98">
                  <c:v>160.12700000000001</c:v>
                </c:pt>
                <c:pt idx="99">
                  <c:v>162.00299999999999</c:v>
                </c:pt>
                <c:pt idx="100">
                  <c:v>163.90100000000001</c:v>
                </c:pt>
                <c:pt idx="101">
                  <c:v>165.465</c:v>
                </c:pt>
                <c:pt idx="102">
                  <c:v>167.04400000000001</c:v>
                </c:pt>
                <c:pt idx="103">
                  <c:v>168.63800000000001</c:v>
                </c:pt>
                <c:pt idx="104">
                  <c:v>169.68899999999999</c:v>
                </c:pt>
                <c:pt idx="105">
                  <c:v>170.74700000000001</c:v>
                </c:pt>
                <c:pt idx="106">
                  <c:v>171.81200000000001</c:v>
                </c:pt>
                <c:pt idx="107">
                  <c:v>173.15199999999999</c:v>
                </c:pt>
                <c:pt idx="108">
                  <c:v>174.50200000000001</c:v>
                </c:pt>
                <c:pt idx="109">
                  <c:v>175.863</c:v>
                </c:pt>
                <c:pt idx="110">
                  <c:v>178.10599999999999</c:v>
                </c:pt>
                <c:pt idx="111">
                  <c:v>180.37700000000001</c:v>
                </c:pt>
                <c:pt idx="112">
                  <c:v>182.678</c:v>
                </c:pt>
                <c:pt idx="113">
                  <c:v>184.38800000000001</c:v>
                </c:pt>
                <c:pt idx="114">
                  <c:v>186.114</c:v>
                </c:pt>
                <c:pt idx="115">
                  <c:v>187.85599999999999</c:v>
                </c:pt>
                <c:pt idx="116">
                  <c:v>188.64699999999999</c:v>
                </c:pt>
                <c:pt idx="117">
                  <c:v>189.441</c:v>
                </c:pt>
                <c:pt idx="118">
                  <c:v>190.239</c:v>
                </c:pt>
                <c:pt idx="119">
                  <c:v>190.98400000000001</c:v>
                </c:pt>
                <c:pt idx="120">
                  <c:v>191.732</c:v>
                </c:pt>
                <c:pt idx="121">
                  <c:v>192.482</c:v>
                </c:pt>
                <c:pt idx="122">
                  <c:v>193.87100000000001</c:v>
                </c:pt>
                <c:pt idx="123">
                  <c:v>195.27</c:v>
                </c:pt>
                <c:pt idx="124">
                  <c:v>196.678</c:v>
                </c:pt>
                <c:pt idx="125">
                  <c:v>197.17500000000001</c:v>
                </c:pt>
                <c:pt idx="126">
                  <c:v>197.673</c:v>
                </c:pt>
                <c:pt idx="127">
                  <c:v>198.172</c:v>
                </c:pt>
                <c:pt idx="128">
                  <c:v>197.595</c:v>
                </c:pt>
                <c:pt idx="129">
                  <c:v>197.02099999999999</c:v>
                </c:pt>
                <c:pt idx="130">
                  <c:v>196.44800000000001</c:v>
                </c:pt>
                <c:pt idx="131">
                  <c:v>195.916</c:v>
                </c:pt>
                <c:pt idx="132">
                  <c:v>195.387</c:v>
                </c:pt>
                <c:pt idx="133">
                  <c:v>194.858</c:v>
                </c:pt>
                <c:pt idx="134">
                  <c:v>195.185</c:v>
                </c:pt>
                <c:pt idx="135">
                  <c:v>195.512</c:v>
                </c:pt>
                <c:pt idx="136">
                  <c:v>195.84</c:v>
                </c:pt>
                <c:pt idx="137">
                  <c:v>195.178</c:v>
                </c:pt>
                <c:pt idx="138">
                  <c:v>194.518</c:v>
                </c:pt>
                <c:pt idx="139">
                  <c:v>193.86099999999999</c:v>
                </c:pt>
                <c:pt idx="140">
                  <c:v>192.13800000000001</c:v>
                </c:pt>
                <c:pt idx="141">
                  <c:v>190.43100000000001</c:v>
                </c:pt>
                <c:pt idx="142">
                  <c:v>188.739</c:v>
                </c:pt>
                <c:pt idx="143">
                  <c:v>187.096</c:v>
                </c:pt>
                <c:pt idx="144">
                  <c:v>185.46799999999999</c:v>
                </c:pt>
                <c:pt idx="145">
                  <c:v>183.85400000000001</c:v>
                </c:pt>
                <c:pt idx="146">
                  <c:v>183.31700000000001</c:v>
                </c:pt>
                <c:pt idx="147">
                  <c:v>182.78100000000001</c:v>
                </c:pt>
                <c:pt idx="148">
                  <c:v>182.24700000000001</c:v>
                </c:pt>
                <c:pt idx="149">
                  <c:v>180.88200000000001</c:v>
                </c:pt>
                <c:pt idx="150">
                  <c:v>179.52699999999999</c:v>
                </c:pt>
                <c:pt idx="151">
                  <c:v>178.18199999999999</c:v>
                </c:pt>
                <c:pt idx="152">
                  <c:v>176.18600000000001</c:v>
                </c:pt>
                <c:pt idx="153">
                  <c:v>174.21199999999999</c:v>
                </c:pt>
                <c:pt idx="154">
                  <c:v>172.26</c:v>
                </c:pt>
                <c:pt idx="155">
                  <c:v>170.69300000000001</c:v>
                </c:pt>
                <c:pt idx="156">
                  <c:v>169.14</c:v>
                </c:pt>
                <c:pt idx="157">
                  <c:v>167.601</c:v>
                </c:pt>
                <c:pt idx="158">
                  <c:v>167.63399999999999</c:v>
                </c:pt>
                <c:pt idx="159">
                  <c:v>167.667</c:v>
                </c:pt>
                <c:pt idx="160">
                  <c:v>167.7</c:v>
                </c:pt>
                <c:pt idx="161">
                  <c:v>167.13300000000001</c:v>
                </c:pt>
                <c:pt idx="162">
                  <c:v>166.56800000000001</c:v>
                </c:pt>
                <c:pt idx="163">
                  <c:v>166.005</c:v>
                </c:pt>
                <c:pt idx="164">
                  <c:v>164.94800000000001</c:v>
                </c:pt>
                <c:pt idx="165">
                  <c:v>163.89599999999999</c:v>
                </c:pt>
                <c:pt idx="166">
                  <c:v>162.852</c:v>
                </c:pt>
                <c:pt idx="167">
                  <c:v>162.02099999999999</c:v>
                </c:pt>
                <c:pt idx="168">
                  <c:v>161.19399999999999</c:v>
                </c:pt>
                <c:pt idx="169">
                  <c:v>160.37100000000001</c:v>
                </c:pt>
                <c:pt idx="170">
                  <c:v>160.84200000000001</c:v>
                </c:pt>
                <c:pt idx="171">
                  <c:v>161.315</c:v>
                </c:pt>
                <c:pt idx="172">
                  <c:v>161.78899999999999</c:v>
                </c:pt>
                <c:pt idx="173">
                  <c:v>161.197</c:v>
                </c:pt>
                <c:pt idx="174">
                  <c:v>160.607</c:v>
                </c:pt>
                <c:pt idx="175">
                  <c:v>160.01900000000001</c:v>
                </c:pt>
                <c:pt idx="176">
                  <c:v>158.75700000000001</c:v>
                </c:pt>
                <c:pt idx="177">
                  <c:v>157.50399999999999</c:v>
                </c:pt>
                <c:pt idx="178">
                  <c:v>156.262</c:v>
                </c:pt>
                <c:pt idx="179">
                  <c:v>155.31899999999999</c:v>
                </c:pt>
                <c:pt idx="180">
                  <c:v>154.381</c:v>
                </c:pt>
                <c:pt idx="181">
                  <c:v>153.44900000000001</c:v>
                </c:pt>
                <c:pt idx="182">
                  <c:v>153.99600000000001</c:v>
                </c:pt>
                <c:pt idx="183">
                  <c:v>154.54400000000001</c:v>
                </c:pt>
                <c:pt idx="184">
                  <c:v>155.095</c:v>
                </c:pt>
                <c:pt idx="185">
                  <c:v>154.708</c:v>
                </c:pt>
                <c:pt idx="186">
                  <c:v>154.322</c:v>
                </c:pt>
                <c:pt idx="187">
                  <c:v>153.93700000000001</c:v>
                </c:pt>
                <c:pt idx="188">
                  <c:v>153.12799999999999</c:v>
                </c:pt>
                <c:pt idx="189">
                  <c:v>152.32400000000001</c:v>
                </c:pt>
                <c:pt idx="190">
                  <c:v>151.524</c:v>
                </c:pt>
                <c:pt idx="191">
                  <c:v>151.334</c:v>
                </c:pt>
                <c:pt idx="192">
                  <c:v>151.14400000000001</c:v>
                </c:pt>
                <c:pt idx="193">
                  <c:v>150.95500000000001</c:v>
                </c:pt>
                <c:pt idx="194">
                  <c:v>152.363</c:v>
                </c:pt>
                <c:pt idx="195">
                  <c:v>153.78299999999999</c:v>
                </c:pt>
                <c:pt idx="196">
                  <c:v>155.21700000000001</c:v>
                </c:pt>
                <c:pt idx="197">
                  <c:v>155.822</c:v>
                </c:pt>
                <c:pt idx="198">
                  <c:v>156.43</c:v>
                </c:pt>
                <c:pt idx="199">
                  <c:v>157.04</c:v>
                </c:pt>
                <c:pt idx="200">
                  <c:v>157.19300000000001</c:v>
                </c:pt>
                <c:pt idx="201">
                  <c:v>157.34700000000001</c:v>
                </c:pt>
                <c:pt idx="202">
                  <c:v>157.5</c:v>
                </c:pt>
                <c:pt idx="203">
                  <c:v>158.256</c:v>
                </c:pt>
                <c:pt idx="204">
                  <c:v>159.01599999999999</c:v>
                </c:pt>
                <c:pt idx="205">
                  <c:v>159.779</c:v>
                </c:pt>
                <c:pt idx="206">
                  <c:v>161.84700000000001</c:v>
                </c:pt>
                <c:pt idx="207">
                  <c:v>163.941</c:v>
                </c:pt>
                <c:pt idx="208">
                  <c:v>166.06299999999999</c:v>
                </c:pt>
                <c:pt idx="209">
                  <c:v>167.059</c:v>
                </c:pt>
                <c:pt idx="210">
                  <c:v>168.06</c:v>
                </c:pt>
                <c:pt idx="211">
                  <c:v>169.06800000000001</c:v>
                </c:pt>
                <c:pt idx="212">
                  <c:v>169.25</c:v>
                </c:pt>
                <c:pt idx="213">
                  <c:v>169.43199999999999</c:v>
                </c:pt>
                <c:pt idx="214">
                  <c:v>169.614</c:v>
                </c:pt>
                <c:pt idx="215">
                  <c:v>170.20599999999999</c:v>
                </c:pt>
                <c:pt idx="216">
                  <c:v>170.8</c:v>
                </c:pt>
                <c:pt idx="217">
                  <c:v>171.39599999999999</c:v>
                </c:pt>
                <c:pt idx="218">
                  <c:v>173.012</c:v>
                </c:pt>
                <c:pt idx="219">
                  <c:v>174.643</c:v>
                </c:pt>
                <c:pt idx="220">
                  <c:v>176.28899999999999</c:v>
                </c:pt>
                <c:pt idx="221">
                  <c:v>176.98400000000001</c:v>
                </c:pt>
                <c:pt idx="222">
                  <c:v>177.68100000000001</c:v>
                </c:pt>
                <c:pt idx="223">
                  <c:v>178.381</c:v>
                </c:pt>
                <c:pt idx="224">
                  <c:v>178.36799999999999</c:v>
                </c:pt>
                <c:pt idx="225">
                  <c:v>178.35599999999999</c:v>
                </c:pt>
                <c:pt idx="226">
                  <c:v>178.34299999999999</c:v>
                </c:pt>
              </c:numCache>
            </c:numRef>
          </c:val>
          <c:smooth val="0"/>
          <c:extLst>
            <c:ext xmlns:c16="http://schemas.microsoft.com/office/drawing/2014/chart" uri="{C3380CC4-5D6E-409C-BE32-E72D297353CC}">
              <c16:uniqueId val="{00000000-E9EF-4A01-8819-4F0371DDE304}"/>
            </c:ext>
          </c:extLst>
        </c:ser>
        <c:ser>
          <c:idx val="1"/>
          <c:order val="1"/>
          <c:tx>
            <c:strRef>
              <c:f>'co prdct data'!$AD$2</c:f>
              <c:strCache>
                <c:ptCount val="1"/>
                <c:pt idx="0">
                  <c:v>HPI Trend</c:v>
                </c:pt>
              </c:strCache>
            </c:strRef>
          </c:tx>
          <c:spPr>
            <a:ln w="28575">
              <a:solidFill>
                <a:srgbClr val="D3574D"/>
              </a:solidFill>
              <a:prstDash val="solid"/>
            </a:ln>
          </c:spPr>
          <c:marker>
            <c:symbol val="none"/>
          </c:marker>
          <c:cat>
            <c:numRef>
              <c:f>'co prdct data'!$A$3:$A$277</c:f>
              <c:numCache>
                <c:formatCode>General</c:formatCode>
                <c:ptCount val="227"/>
                <c:pt idx="0">
                  <c:v>199601</c:v>
                </c:pt>
                <c:pt idx="1">
                  <c:v>199602</c:v>
                </c:pt>
                <c:pt idx="2">
                  <c:v>199603</c:v>
                </c:pt>
                <c:pt idx="3">
                  <c:v>199604</c:v>
                </c:pt>
                <c:pt idx="4">
                  <c:v>199605</c:v>
                </c:pt>
                <c:pt idx="5">
                  <c:v>199606</c:v>
                </c:pt>
                <c:pt idx="6">
                  <c:v>199607</c:v>
                </c:pt>
                <c:pt idx="7">
                  <c:v>199608</c:v>
                </c:pt>
                <c:pt idx="8">
                  <c:v>199609</c:v>
                </c:pt>
                <c:pt idx="9">
                  <c:v>199610</c:v>
                </c:pt>
                <c:pt idx="10">
                  <c:v>199611</c:v>
                </c:pt>
                <c:pt idx="11">
                  <c:v>199612</c:v>
                </c:pt>
                <c:pt idx="12">
                  <c:v>199701</c:v>
                </c:pt>
                <c:pt idx="13">
                  <c:v>199702</c:v>
                </c:pt>
                <c:pt idx="14">
                  <c:v>199703</c:v>
                </c:pt>
                <c:pt idx="15">
                  <c:v>199704</c:v>
                </c:pt>
                <c:pt idx="16">
                  <c:v>199705</c:v>
                </c:pt>
                <c:pt idx="17">
                  <c:v>199706</c:v>
                </c:pt>
                <c:pt idx="18">
                  <c:v>199707</c:v>
                </c:pt>
                <c:pt idx="19">
                  <c:v>199708</c:v>
                </c:pt>
                <c:pt idx="20">
                  <c:v>199709</c:v>
                </c:pt>
                <c:pt idx="21">
                  <c:v>199710</c:v>
                </c:pt>
                <c:pt idx="22">
                  <c:v>199711</c:v>
                </c:pt>
                <c:pt idx="23">
                  <c:v>199712</c:v>
                </c:pt>
                <c:pt idx="24">
                  <c:v>199801</c:v>
                </c:pt>
                <c:pt idx="25">
                  <c:v>199802</c:v>
                </c:pt>
                <c:pt idx="26">
                  <c:v>199803</c:v>
                </c:pt>
                <c:pt idx="27">
                  <c:v>199804</c:v>
                </c:pt>
                <c:pt idx="28">
                  <c:v>199805</c:v>
                </c:pt>
                <c:pt idx="29">
                  <c:v>199806</c:v>
                </c:pt>
                <c:pt idx="30">
                  <c:v>199807</c:v>
                </c:pt>
                <c:pt idx="31">
                  <c:v>199808</c:v>
                </c:pt>
                <c:pt idx="32">
                  <c:v>199809</c:v>
                </c:pt>
                <c:pt idx="33">
                  <c:v>199810</c:v>
                </c:pt>
                <c:pt idx="34">
                  <c:v>199811</c:v>
                </c:pt>
                <c:pt idx="35">
                  <c:v>199812</c:v>
                </c:pt>
                <c:pt idx="36">
                  <c:v>199901</c:v>
                </c:pt>
                <c:pt idx="37">
                  <c:v>199902</c:v>
                </c:pt>
                <c:pt idx="38">
                  <c:v>199903</c:v>
                </c:pt>
                <c:pt idx="39">
                  <c:v>199904</c:v>
                </c:pt>
                <c:pt idx="40">
                  <c:v>199905</c:v>
                </c:pt>
                <c:pt idx="41">
                  <c:v>199906</c:v>
                </c:pt>
                <c:pt idx="42">
                  <c:v>199907</c:v>
                </c:pt>
                <c:pt idx="43">
                  <c:v>199908</c:v>
                </c:pt>
                <c:pt idx="44">
                  <c:v>199909</c:v>
                </c:pt>
                <c:pt idx="45">
                  <c:v>199910</c:v>
                </c:pt>
                <c:pt idx="46">
                  <c:v>199911</c:v>
                </c:pt>
                <c:pt idx="47">
                  <c:v>199912</c:v>
                </c:pt>
                <c:pt idx="48">
                  <c:v>200001</c:v>
                </c:pt>
                <c:pt idx="49">
                  <c:v>200002</c:v>
                </c:pt>
                <c:pt idx="50">
                  <c:v>200003</c:v>
                </c:pt>
                <c:pt idx="51">
                  <c:v>200004</c:v>
                </c:pt>
                <c:pt idx="52">
                  <c:v>200005</c:v>
                </c:pt>
                <c:pt idx="53">
                  <c:v>200006</c:v>
                </c:pt>
                <c:pt idx="54">
                  <c:v>200007</c:v>
                </c:pt>
                <c:pt idx="55">
                  <c:v>200008</c:v>
                </c:pt>
                <c:pt idx="56">
                  <c:v>200009</c:v>
                </c:pt>
                <c:pt idx="57">
                  <c:v>200010</c:v>
                </c:pt>
                <c:pt idx="58">
                  <c:v>200011</c:v>
                </c:pt>
                <c:pt idx="59">
                  <c:v>200012</c:v>
                </c:pt>
                <c:pt idx="60">
                  <c:v>200101</c:v>
                </c:pt>
                <c:pt idx="61">
                  <c:v>200102</c:v>
                </c:pt>
                <c:pt idx="62">
                  <c:v>200103</c:v>
                </c:pt>
                <c:pt idx="63">
                  <c:v>200104</c:v>
                </c:pt>
                <c:pt idx="64">
                  <c:v>200105</c:v>
                </c:pt>
                <c:pt idx="65">
                  <c:v>200106</c:v>
                </c:pt>
                <c:pt idx="66">
                  <c:v>200107</c:v>
                </c:pt>
                <c:pt idx="67">
                  <c:v>200108</c:v>
                </c:pt>
                <c:pt idx="68">
                  <c:v>200109</c:v>
                </c:pt>
                <c:pt idx="69">
                  <c:v>200110</c:v>
                </c:pt>
                <c:pt idx="70">
                  <c:v>200111</c:v>
                </c:pt>
                <c:pt idx="71">
                  <c:v>200112</c:v>
                </c:pt>
                <c:pt idx="72">
                  <c:v>200201</c:v>
                </c:pt>
                <c:pt idx="73">
                  <c:v>200202</c:v>
                </c:pt>
                <c:pt idx="74">
                  <c:v>200203</c:v>
                </c:pt>
                <c:pt idx="75">
                  <c:v>200204</c:v>
                </c:pt>
                <c:pt idx="76">
                  <c:v>200205</c:v>
                </c:pt>
                <c:pt idx="77">
                  <c:v>200206</c:v>
                </c:pt>
                <c:pt idx="78">
                  <c:v>200207</c:v>
                </c:pt>
                <c:pt idx="79">
                  <c:v>200208</c:v>
                </c:pt>
                <c:pt idx="80">
                  <c:v>200209</c:v>
                </c:pt>
                <c:pt idx="81">
                  <c:v>200210</c:v>
                </c:pt>
                <c:pt idx="82">
                  <c:v>200211</c:v>
                </c:pt>
                <c:pt idx="83">
                  <c:v>200212</c:v>
                </c:pt>
                <c:pt idx="84">
                  <c:v>200301</c:v>
                </c:pt>
                <c:pt idx="85">
                  <c:v>200302</c:v>
                </c:pt>
                <c:pt idx="86">
                  <c:v>200303</c:v>
                </c:pt>
                <c:pt idx="87">
                  <c:v>200304</c:v>
                </c:pt>
                <c:pt idx="88">
                  <c:v>200305</c:v>
                </c:pt>
                <c:pt idx="89">
                  <c:v>200306</c:v>
                </c:pt>
                <c:pt idx="90">
                  <c:v>200307</c:v>
                </c:pt>
                <c:pt idx="91">
                  <c:v>200308</c:v>
                </c:pt>
                <c:pt idx="92">
                  <c:v>200309</c:v>
                </c:pt>
                <c:pt idx="93">
                  <c:v>200310</c:v>
                </c:pt>
                <c:pt idx="94">
                  <c:v>200311</c:v>
                </c:pt>
                <c:pt idx="95">
                  <c:v>200312</c:v>
                </c:pt>
                <c:pt idx="96">
                  <c:v>200401</c:v>
                </c:pt>
                <c:pt idx="97">
                  <c:v>200402</c:v>
                </c:pt>
                <c:pt idx="98">
                  <c:v>200403</c:v>
                </c:pt>
                <c:pt idx="99">
                  <c:v>200404</c:v>
                </c:pt>
                <c:pt idx="100">
                  <c:v>200405</c:v>
                </c:pt>
                <c:pt idx="101">
                  <c:v>200406</c:v>
                </c:pt>
                <c:pt idx="102">
                  <c:v>200407</c:v>
                </c:pt>
                <c:pt idx="103">
                  <c:v>200408</c:v>
                </c:pt>
                <c:pt idx="104">
                  <c:v>200409</c:v>
                </c:pt>
                <c:pt idx="105">
                  <c:v>200410</c:v>
                </c:pt>
                <c:pt idx="106">
                  <c:v>200411</c:v>
                </c:pt>
                <c:pt idx="107">
                  <c:v>200412</c:v>
                </c:pt>
                <c:pt idx="108">
                  <c:v>200501</c:v>
                </c:pt>
                <c:pt idx="109">
                  <c:v>200502</c:v>
                </c:pt>
                <c:pt idx="110">
                  <c:v>200503</c:v>
                </c:pt>
                <c:pt idx="111">
                  <c:v>200504</c:v>
                </c:pt>
                <c:pt idx="112">
                  <c:v>200505</c:v>
                </c:pt>
                <c:pt idx="113">
                  <c:v>200506</c:v>
                </c:pt>
                <c:pt idx="114">
                  <c:v>200507</c:v>
                </c:pt>
                <c:pt idx="115">
                  <c:v>200508</c:v>
                </c:pt>
                <c:pt idx="116">
                  <c:v>200509</c:v>
                </c:pt>
                <c:pt idx="117">
                  <c:v>200510</c:v>
                </c:pt>
                <c:pt idx="118">
                  <c:v>200511</c:v>
                </c:pt>
                <c:pt idx="119">
                  <c:v>200512</c:v>
                </c:pt>
                <c:pt idx="120">
                  <c:v>200601</c:v>
                </c:pt>
                <c:pt idx="121">
                  <c:v>200602</c:v>
                </c:pt>
                <c:pt idx="122">
                  <c:v>200603</c:v>
                </c:pt>
                <c:pt idx="123">
                  <c:v>200604</c:v>
                </c:pt>
                <c:pt idx="124">
                  <c:v>200605</c:v>
                </c:pt>
                <c:pt idx="125">
                  <c:v>200606</c:v>
                </c:pt>
                <c:pt idx="126">
                  <c:v>200607</c:v>
                </c:pt>
                <c:pt idx="127">
                  <c:v>200608</c:v>
                </c:pt>
                <c:pt idx="128">
                  <c:v>200609</c:v>
                </c:pt>
                <c:pt idx="129">
                  <c:v>200610</c:v>
                </c:pt>
                <c:pt idx="130">
                  <c:v>200611</c:v>
                </c:pt>
                <c:pt idx="131">
                  <c:v>200612</c:v>
                </c:pt>
                <c:pt idx="132">
                  <c:v>200701</c:v>
                </c:pt>
                <c:pt idx="133">
                  <c:v>200702</c:v>
                </c:pt>
                <c:pt idx="134">
                  <c:v>200703</c:v>
                </c:pt>
                <c:pt idx="135">
                  <c:v>200704</c:v>
                </c:pt>
                <c:pt idx="136">
                  <c:v>200705</c:v>
                </c:pt>
                <c:pt idx="137">
                  <c:v>200706</c:v>
                </c:pt>
                <c:pt idx="138">
                  <c:v>200707</c:v>
                </c:pt>
                <c:pt idx="139">
                  <c:v>200708</c:v>
                </c:pt>
                <c:pt idx="140">
                  <c:v>200709</c:v>
                </c:pt>
                <c:pt idx="141">
                  <c:v>200710</c:v>
                </c:pt>
                <c:pt idx="142">
                  <c:v>200711</c:v>
                </c:pt>
                <c:pt idx="143">
                  <c:v>200712</c:v>
                </c:pt>
                <c:pt idx="144">
                  <c:v>200801</c:v>
                </c:pt>
                <c:pt idx="145">
                  <c:v>200802</c:v>
                </c:pt>
                <c:pt idx="146">
                  <c:v>200803</c:v>
                </c:pt>
                <c:pt idx="147">
                  <c:v>200804</c:v>
                </c:pt>
                <c:pt idx="148">
                  <c:v>200805</c:v>
                </c:pt>
                <c:pt idx="149">
                  <c:v>200806</c:v>
                </c:pt>
                <c:pt idx="150">
                  <c:v>200807</c:v>
                </c:pt>
                <c:pt idx="151">
                  <c:v>200808</c:v>
                </c:pt>
                <c:pt idx="152">
                  <c:v>200809</c:v>
                </c:pt>
                <c:pt idx="153">
                  <c:v>200810</c:v>
                </c:pt>
                <c:pt idx="154">
                  <c:v>200811</c:v>
                </c:pt>
                <c:pt idx="155">
                  <c:v>200812</c:v>
                </c:pt>
                <c:pt idx="156">
                  <c:v>200901</c:v>
                </c:pt>
                <c:pt idx="157">
                  <c:v>200902</c:v>
                </c:pt>
                <c:pt idx="158">
                  <c:v>200903</c:v>
                </c:pt>
                <c:pt idx="159">
                  <c:v>200904</c:v>
                </c:pt>
                <c:pt idx="160">
                  <c:v>200905</c:v>
                </c:pt>
                <c:pt idx="161">
                  <c:v>200906</c:v>
                </c:pt>
                <c:pt idx="162">
                  <c:v>200907</c:v>
                </c:pt>
                <c:pt idx="163">
                  <c:v>200908</c:v>
                </c:pt>
                <c:pt idx="164">
                  <c:v>200909</c:v>
                </c:pt>
                <c:pt idx="165">
                  <c:v>200910</c:v>
                </c:pt>
                <c:pt idx="166">
                  <c:v>200911</c:v>
                </c:pt>
                <c:pt idx="167">
                  <c:v>200912</c:v>
                </c:pt>
                <c:pt idx="168">
                  <c:v>201001</c:v>
                </c:pt>
                <c:pt idx="169">
                  <c:v>201002</c:v>
                </c:pt>
                <c:pt idx="170">
                  <c:v>201003</c:v>
                </c:pt>
                <c:pt idx="171">
                  <c:v>201004</c:v>
                </c:pt>
                <c:pt idx="172">
                  <c:v>201005</c:v>
                </c:pt>
                <c:pt idx="173">
                  <c:v>201006</c:v>
                </c:pt>
                <c:pt idx="174">
                  <c:v>201007</c:v>
                </c:pt>
                <c:pt idx="175">
                  <c:v>201008</c:v>
                </c:pt>
                <c:pt idx="176">
                  <c:v>201009</c:v>
                </c:pt>
                <c:pt idx="177">
                  <c:v>201010</c:v>
                </c:pt>
                <c:pt idx="178">
                  <c:v>201011</c:v>
                </c:pt>
                <c:pt idx="179">
                  <c:v>201012</c:v>
                </c:pt>
                <c:pt idx="180">
                  <c:v>201101</c:v>
                </c:pt>
                <c:pt idx="181">
                  <c:v>201102</c:v>
                </c:pt>
                <c:pt idx="182">
                  <c:v>201103</c:v>
                </c:pt>
                <c:pt idx="183">
                  <c:v>201104</c:v>
                </c:pt>
                <c:pt idx="184">
                  <c:v>201105</c:v>
                </c:pt>
                <c:pt idx="185">
                  <c:v>201106</c:v>
                </c:pt>
                <c:pt idx="186">
                  <c:v>201107</c:v>
                </c:pt>
                <c:pt idx="187">
                  <c:v>201108</c:v>
                </c:pt>
                <c:pt idx="188">
                  <c:v>201109</c:v>
                </c:pt>
                <c:pt idx="189">
                  <c:v>201110</c:v>
                </c:pt>
                <c:pt idx="190">
                  <c:v>201111</c:v>
                </c:pt>
                <c:pt idx="191">
                  <c:v>201112</c:v>
                </c:pt>
                <c:pt idx="192">
                  <c:v>201201</c:v>
                </c:pt>
                <c:pt idx="193">
                  <c:v>201202</c:v>
                </c:pt>
                <c:pt idx="194">
                  <c:v>201203</c:v>
                </c:pt>
                <c:pt idx="195">
                  <c:v>201204</c:v>
                </c:pt>
                <c:pt idx="196">
                  <c:v>201205</c:v>
                </c:pt>
                <c:pt idx="197">
                  <c:v>201206</c:v>
                </c:pt>
                <c:pt idx="198">
                  <c:v>201207</c:v>
                </c:pt>
                <c:pt idx="199">
                  <c:v>201208</c:v>
                </c:pt>
                <c:pt idx="200">
                  <c:v>201209</c:v>
                </c:pt>
                <c:pt idx="201">
                  <c:v>201210</c:v>
                </c:pt>
                <c:pt idx="202">
                  <c:v>201211</c:v>
                </c:pt>
                <c:pt idx="203">
                  <c:v>201212</c:v>
                </c:pt>
                <c:pt idx="204">
                  <c:v>201301</c:v>
                </c:pt>
                <c:pt idx="205">
                  <c:v>201302</c:v>
                </c:pt>
                <c:pt idx="206">
                  <c:v>201303</c:v>
                </c:pt>
                <c:pt idx="207">
                  <c:v>201304</c:v>
                </c:pt>
                <c:pt idx="208">
                  <c:v>201305</c:v>
                </c:pt>
                <c:pt idx="209">
                  <c:v>201306</c:v>
                </c:pt>
                <c:pt idx="210">
                  <c:v>201307</c:v>
                </c:pt>
                <c:pt idx="211">
                  <c:v>201308</c:v>
                </c:pt>
                <c:pt idx="212">
                  <c:v>201309</c:v>
                </c:pt>
                <c:pt idx="213">
                  <c:v>201310</c:v>
                </c:pt>
                <c:pt idx="214">
                  <c:v>201311</c:v>
                </c:pt>
                <c:pt idx="215">
                  <c:v>201312</c:v>
                </c:pt>
                <c:pt idx="216">
                  <c:v>201401</c:v>
                </c:pt>
                <c:pt idx="217">
                  <c:v>201402</c:v>
                </c:pt>
                <c:pt idx="218">
                  <c:v>201403</c:v>
                </c:pt>
                <c:pt idx="219">
                  <c:v>201404</c:v>
                </c:pt>
                <c:pt idx="220">
                  <c:v>201405</c:v>
                </c:pt>
                <c:pt idx="221">
                  <c:v>201406</c:v>
                </c:pt>
                <c:pt idx="222">
                  <c:v>201407</c:v>
                </c:pt>
                <c:pt idx="223">
                  <c:v>201408</c:v>
                </c:pt>
                <c:pt idx="224">
                  <c:v>201409</c:v>
                </c:pt>
                <c:pt idx="225">
                  <c:v>201410</c:v>
                </c:pt>
                <c:pt idx="226">
                  <c:v>201411</c:v>
                </c:pt>
              </c:numCache>
            </c:numRef>
          </c:cat>
          <c:val>
            <c:numRef>
              <c:f>'co prdct data'!$AD$3:$AD$277</c:f>
              <c:numCache>
                <c:formatCode>General</c:formatCode>
                <c:ptCount val="227"/>
                <c:pt idx="0">
                  <c:v>113.702</c:v>
                </c:pt>
                <c:pt idx="1">
                  <c:v>114.033</c:v>
                </c:pt>
                <c:pt idx="2">
                  <c:v>114.363</c:v>
                </c:pt>
                <c:pt idx="3">
                  <c:v>114.693</c:v>
                </c:pt>
                <c:pt idx="4">
                  <c:v>115.023</c:v>
                </c:pt>
                <c:pt idx="5">
                  <c:v>115.354</c:v>
                </c:pt>
                <c:pt idx="6">
                  <c:v>115.684</c:v>
                </c:pt>
                <c:pt idx="7">
                  <c:v>116.014</c:v>
                </c:pt>
                <c:pt idx="8">
                  <c:v>116.345</c:v>
                </c:pt>
                <c:pt idx="9">
                  <c:v>116.675</c:v>
                </c:pt>
                <c:pt idx="10">
                  <c:v>117.005</c:v>
                </c:pt>
                <c:pt idx="11">
                  <c:v>117.33499999999999</c:v>
                </c:pt>
                <c:pt idx="12">
                  <c:v>117.666</c:v>
                </c:pt>
                <c:pt idx="13">
                  <c:v>117.996</c:v>
                </c:pt>
                <c:pt idx="14">
                  <c:v>118.32599999999999</c:v>
                </c:pt>
                <c:pt idx="15">
                  <c:v>118.657</c:v>
                </c:pt>
                <c:pt idx="16">
                  <c:v>118.98699999999999</c:v>
                </c:pt>
                <c:pt idx="17">
                  <c:v>119.31699999999999</c:v>
                </c:pt>
                <c:pt idx="18">
                  <c:v>119.64700000000001</c:v>
                </c:pt>
                <c:pt idx="19">
                  <c:v>119.97799999999999</c:v>
                </c:pt>
                <c:pt idx="20">
                  <c:v>120.30800000000001</c:v>
                </c:pt>
                <c:pt idx="21">
                  <c:v>120.63800000000001</c:v>
                </c:pt>
                <c:pt idx="22">
                  <c:v>120.96899999999999</c:v>
                </c:pt>
                <c:pt idx="23">
                  <c:v>121.29900000000001</c:v>
                </c:pt>
                <c:pt idx="24">
                  <c:v>121.629</c:v>
                </c:pt>
                <c:pt idx="25">
                  <c:v>121.959</c:v>
                </c:pt>
                <c:pt idx="26">
                  <c:v>122.29</c:v>
                </c:pt>
                <c:pt idx="27">
                  <c:v>122.62</c:v>
                </c:pt>
                <c:pt idx="28">
                  <c:v>122.95</c:v>
                </c:pt>
                <c:pt idx="29">
                  <c:v>123.28</c:v>
                </c:pt>
                <c:pt idx="30">
                  <c:v>123.611</c:v>
                </c:pt>
                <c:pt idx="31">
                  <c:v>123.941</c:v>
                </c:pt>
                <c:pt idx="32">
                  <c:v>124.271</c:v>
                </c:pt>
                <c:pt idx="33">
                  <c:v>124.602</c:v>
                </c:pt>
                <c:pt idx="34">
                  <c:v>124.932</c:v>
                </c:pt>
                <c:pt idx="35">
                  <c:v>125.262</c:v>
                </c:pt>
                <c:pt idx="36">
                  <c:v>125.592</c:v>
                </c:pt>
                <c:pt idx="37">
                  <c:v>125.923</c:v>
                </c:pt>
                <c:pt idx="38">
                  <c:v>126.253</c:v>
                </c:pt>
                <c:pt idx="39">
                  <c:v>126.583</c:v>
                </c:pt>
                <c:pt idx="40">
                  <c:v>126.914</c:v>
                </c:pt>
                <c:pt idx="41">
                  <c:v>127.244</c:v>
                </c:pt>
                <c:pt idx="42">
                  <c:v>127.574</c:v>
                </c:pt>
                <c:pt idx="43">
                  <c:v>127.904</c:v>
                </c:pt>
                <c:pt idx="44">
                  <c:v>128.23500000000001</c:v>
                </c:pt>
                <c:pt idx="45">
                  <c:v>128.565</c:v>
                </c:pt>
                <c:pt idx="46">
                  <c:v>128.89500000000001</c:v>
                </c:pt>
                <c:pt idx="47">
                  <c:v>129.226</c:v>
                </c:pt>
                <c:pt idx="48">
                  <c:v>129.55600000000001</c:v>
                </c:pt>
                <c:pt idx="49">
                  <c:v>129.886</c:v>
                </c:pt>
                <c:pt idx="50">
                  <c:v>130.21600000000001</c:v>
                </c:pt>
                <c:pt idx="51">
                  <c:v>130.547</c:v>
                </c:pt>
                <c:pt idx="52">
                  <c:v>130.87700000000001</c:v>
                </c:pt>
                <c:pt idx="53">
                  <c:v>131.20699999999999</c:v>
                </c:pt>
                <c:pt idx="54">
                  <c:v>131.53700000000001</c:v>
                </c:pt>
                <c:pt idx="55">
                  <c:v>131.86799999999999</c:v>
                </c:pt>
                <c:pt idx="56">
                  <c:v>132.19800000000001</c:v>
                </c:pt>
                <c:pt idx="57">
                  <c:v>132.52799999999999</c:v>
                </c:pt>
                <c:pt idx="58">
                  <c:v>132.85900000000001</c:v>
                </c:pt>
                <c:pt idx="59">
                  <c:v>133.18899999999999</c:v>
                </c:pt>
                <c:pt idx="60">
                  <c:v>133.51900000000001</c:v>
                </c:pt>
                <c:pt idx="61">
                  <c:v>133.84899999999999</c:v>
                </c:pt>
                <c:pt idx="62">
                  <c:v>134.18</c:v>
                </c:pt>
                <c:pt idx="63">
                  <c:v>134.51</c:v>
                </c:pt>
                <c:pt idx="64">
                  <c:v>134.84</c:v>
                </c:pt>
                <c:pt idx="65">
                  <c:v>135.17099999999999</c:v>
                </c:pt>
                <c:pt idx="66">
                  <c:v>135.501</c:v>
                </c:pt>
                <c:pt idx="67">
                  <c:v>135.83099999999999</c:v>
                </c:pt>
                <c:pt idx="68">
                  <c:v>136.161</c:v>
                </c:pt>
                <c:pt idx="69">
                  <c:v>136.49199999999999</c:v>
                </c:pt>
                <c:pt idx="70">
                  <c:v>136.822</c:v>
                </c:pt>
                <c:pt idx="71">
                  <c:v>137.15199999999999</c:v>
                </c:pt>
                <c:pt idx="72">
                  <c:v>137.483</c:v>
                </c:pt>
                <c:pt idx="73">
                  <c:v>137.81299999999999</c:v>
                </c:pt>
                <c:pt idx="74">
                  <c:v>138.143</c:v>
                </c:pt>
                <c:pt idx="75">
                  <c:v>138.47300000000001</c:v>
                </c:pt>
                <c:pt idx="76">
                  <c:v>138.804</c:v>
                </c:pt>
                <c:pt idx="77">
                  <c:v>139.13399999999999</c:v>
                </c:pt>
                <c:pt idx="78">
                  <c:v>139.464</c:v>
                </c:pt>
                <c:pt idx="79">
                  <c:v>139.79400000000001</c:v>
                </c:pt>
                <c:pt idx="80">
                  <c:v>140.125</c:v>
                </c:pt>
                <c:pt idx="81">
                  <c:v>140.45500000000001</c:v>
                </c:pt>
                <c:pt idx="82">
                  <c:v>140.785</c:v>
                </c:pt>
                <c:pt idx="83">
                  <c:v>141.11600000000001</c:v>
                </c:pt>
                <c:pt idx="84">
                  <c:v>141.446</c:v>
                </c:pt>
                <c:pt idx="85">
                  <c:v>141.77600000000001</c:v>
                </c:pt>
                <c:pt idx="86">
                  <c:v>142.10599999999999</c:v>
                </c:pt>
                <c:pt idx="87">
                  <c:v>142.43700000000001</c:v>
                </c:pt>
                <c:pt idx="88">
                  <c:v>142.767</c:v>
                </c:pt>
                <c:pt idx="89">
                  <c:v>143.09700000000001</c:v>
                </c:pt>
                <c:pt idx="90">
                  <c:v>143.428</c:v>
                </c:pt>
                <c:pt idx="91">
                  <c:v>143.75800000000001</c:v>
                </c:pt>
                <c:pt idx="92">
                  <c:v>144.08799999999999</c:v>
                </c:pt>
                <c:pt idx="93">
                  <c:v>144.41800000000001</c:v>
                </c:pt>
                <c:pt idx="94">
                  <c:v>144.749</c:v>
                </c:pt>
                <c:pt idx="95">
                  <c:v>145.07900000000001</c:v>
                </c:pt>
                <c:pt idx="96">
                  <c:v>145.40899999999999</c:v>
                </c:pt>
                <c:pt idx="97">
                  <c:v>145.74</c:v>
                </c:pt>
                <c:pt idx="98">
                  <c:v>146.07</c:v>
                </c:pt>
                <c:pt idx="99">
                  <c:v>146.4</c:v>
                </c:pt>
                <c:pt idx="100">
                  <c:v>146.72999999999999</c:v>
                </c:pt>
                <c:pt idx="101">
                  <c:v>147.06100000000001</c:v>
                </c:pt>
                <c:pt idx="102">
                  <c:v>147.39099999999999</c:v>
                </c:pt>
                <c:pt idx="103">
                  <c:v>147.721</c:v>
                </c:pt>
                <c:pt idx="104">
                  <c:v>148.05099999999999</c:v>
                </c:pt>
                <c:pt idx="105">
                  <c:v>148.38200000000001</c:v>
                </c:pt>
                <c:pt idx="106">
                  <c:v>148.71199999999999</c:v>
                </c:pt>
                <c:pt idx="107">
                  <c:v>149.042</c:v>
                </c:pt>
                <c:pt idx="108">
                  <c:v>149.37299999999999</c:v>
                </c:pt>
                <c:pt idx="109">
                  <c:v>149.703</c:v>
                </c:pt>
                <c:pt idx="110">
                  <c:v>150.03299999999999</c:v>
                </c:pt>
                <c:pt idx="111">
                  <c:v>150.363</c:v>
                </c:pt>
                <c:pt idx="112">
                  <c:v>150.69399999999999</c:v>
                </c:pt>
                <c:pt idx="113">
                  <c:v>151.024</c:v>
                </c:pt>
                <c:pt idx="114">
                  <c:v>151.35400000000001</c:v>
                </c:pt>
                <c:pt idx="115">
                  <c:v>151.685</c:v>
                </c:pt>
                <c:pt idx="116">
                  <c:v>152.01499999999999</c:v>
                </c:pt>
                <c:pt idx="117">
                  <c:v>152.345</c:v>
                </c:pt>
                <c:pt idx="118">
                  <c:v>152.67500000000001</c:v>
                </c:pt>
                <c:pt idx="119">
                  <c:v>153.006</c:v>
                </c:pt>
                <c:pt idx="120">
                  <c:v>153.33600000000001</c:v>
                </c:pt>
                <c:pt idx="121">
                  <c:v>153.666</c:v>
                </c:pt>
                <c:pt idx="122">
                  <c:v>153.99700000000001</c:v>
                </c:pt>
                <c:pt idx="123">
                  <c:v>154.327</c:v>
                </c:pt>
                <c:pt idx="124">
                  <c:v>154.65700000000001</c:v>
                </c:pt>
                <c:pt idx="125">
                  <c:v>154.98699999999999</c:v>
                </c:pt>
                <c:pt idx="126">
                  <c:v>155.31800000000001</c:v>
                </c:pt>
                <c:pt idx="127">
                  <c:v>155.648</c:v>
                </c:pt>
                <c:pt idx="128">
                  <c:v>155.97800000000001</c:v>
                </c:pt>
                <c:pt idx="129">
                  <c:v>156.309</c:v>
                </c:pt>
                <c:pt idx="130">
                  <c:v>156.63900000000001</c:v>
                </c:pt>
                <c:pt idx="131">
                  <c:v>156.96899999999999</c:v>
                </c:pt>
                <c:pt idx="132">
                  <c:v>157.29900000000001</c:v>
                </c:pt>
                <c:pt idx="133">
                  <c:v>157.63</c:v>
                </c:pt>
                <c:pt idx="134">
                  <c:v>157.96</c:v>
                </c:pt>
                <c:pt idx="135">
                  <c:v>158.29</c:v>
                </c:pt>
                <c:pt idx="136">
                  <c:v>158.62</c:v>
                </c:pt>
                <c:pt idx="137">
                  <c:v>158.95099999999999</c:v>
                </c:pt>
                <c:pt idx="138">
                  <c:v>159.28100000000001</c:v>
                </c:pt>
                <c:pt idx="139">
                  <c:v>159.61099999999999</c:v>
                </c:pt>
                <c:pt idx="140">
                  <c:v>159.94200000000001</c:v>
                </c:pt>
                <c:pt idx="141">
                  <c:v>160.27199999999999</c:v>
                </c:pt>
                <c:pt idx="142">
                  <c:v>160.602</c:v>
                </c:pt>
                <c:pt idx="143">
                  <c:v>160.93199999999999</c:v>
                </c:pt>
                <c:pt idx="144">
                  <c:v>161.26300000000001</c:v>
                </c:pt>
                <c:pt idx="145">
                  <c:v>161.59299999999999</c:v>
                </c:pt>
                <c:pt idx="146">
                  <c:v>161.923</c:v>
                </c:pt>
                <c:pt idx="147">
                  <c:v>162.25399999999999</c:v>
                </c:pt>
                <c:pt idx="148">
                  <c:v>162.584</c:v>
                </c:pt>
                <c:pt idx="149">
                  <c:v>162.91399999999999</c:v>
                </c:pt>
                <c:pt idx="150">
                  <c:v>163.244</c:v>
                </c:pt>
                <c:pt idx="151">
                  <c:v>163.57499999999999</c:v>
                </c:pt>
                <c:pt idx="152">
                  <c:v>163.905</c:v>
                </c:pt>
                <c:pt idx="153">
                  <c:v>164.23500000000001</c:v>
                </c:pt>
                <c:pt idx="154">
                  <c:v>164.566</c:v>
                </c:pt>
                <c:pt idx="155">
                  <c:v>164.89599999999999</c:v>
                </c:pt>
                <c:pt idx="156">
                  <c:v>165.226</c:v>
                </c:pt>
                <c:pt idx="157">
                  <c:v>165.55600000000001</c:v>
                </c:pt>
                <c:pt idx="158">
                  <c:v>165.887</c:v>
                </c:pt>
                <c:pt idx="159">
                  <c:v>166.21700000000001</c:v>
                </c:pt>
                <c:pt idx="160">
                  <c:v>166.547</c:v>
                </c:pt>
                <c:pt idx="161">
                  <c:v>166.87700000000001</c:v>
                </c:pt>
                <c:pt idx="162">
                  <c:v>167.208</c:v>
                </c:pt>
                <c:pt idx="163">
                  <c:v>167.53800000000001</c:v>
                </c:pt>
                <c:pt idx="164">
                  <c:v>167.86799999999999</c:v>
                </c:pt>
                <c:pt idx="165">
                  <c:v>168.19900000000001</c:v>
                </c:pt>
                <c:pt idx="166">
                  <c:v>168.529</c:v>
                </c:pt>
                <c:pt idx="167">
                  <c:v>168.85900000000001</c:v>
                </c:pt>
                <c:pt idx="168">
                  <c:v>169.18899999999999</c:v>
                </c:pt>
                <c:pt idx="169">
                  <c:v>169.52</c:v>
                </c:pt>
                <c:pt idx="170">
                  <c:v>169.85</c:v>
                </c:pt>
                <c:pt idx="171">
                  <c:v>170.18</c:v>
                </c:pt>
                <c:pt idx="172">
                  <c:v>170.511</c:v>
                </c:pt>
                <c:pt idx="173">
                  <c:v>170.84100000000001</c:v>
                </c:pt>
                <c:pt idx="174">
                  <c:v>171.17099999999999</c:v>
                </c:pt>
                <c:pt idx="175">
                  <c:v>171.501</c:v>
                </c:pt>
                <c:pt idx="176">
                  <c:v>171.83199999999999</c:v>
                </c:pt>
                <c:pt idx="177">
                  <c:v>172.16200000000001</c:v>
                </c:pt>
                <c:pt idx="178">
                  <c:v>172.49199999999999</c:v>
                </c:pt>
                <c:pt idx="179">
                  <c:v>172.82300000000001</c:v>
                </c:pt>
                <c:pt idx="180">
                  <c:v>173.15299999999999</c:v>
                </c:pt>
                <c:pt idx="181">
                  <c:v>173.483</c:v>
                </c:pt>
                <c:pt idx="182">
                  <c:v>173.81299999999999</c:v>
                </c:pt>
                <c:pt idx="183">
                  <c:v>174.14400000000001</c:v>
                </c:pt>
                <c:pt idx="184">
                  <c:v>174.47399999999999</c:v>
                </c:pt>
                <c:pt idx="185">
                  <c:v>174.804</c:v>
                </c:pt>
                <c:pt idx="186">
                  <c:v>175.13399999999999</c:v>
                </c:pt>
                <c:pt idx="187">
                  <c:v>175.465</c:v>
                </c:pt>
                <c:pt idx="188">
                  <c:v>175.79499999999999</c:v>
                </c:pt>
                <c:pt idx="189">
                  <c:v>176.125</c:v>
                </c:pt>
                <c:pt idx="190">
                  <c:v>176.45599999999999</c:v>
                </c:pt>
                <c:pt idx="191">
                  <c:v>176.786</c:v>
                </c:pt>
                <c:pt idx="192">
                  <c:v>177.11600000000001</c:v>
                </c:pt>
                <c:pt idx="193">
                  <c:v>177.446</c:v>
                </c:pt>
                <c:pt idx="194">
                  <c:v>177.77699999999999</c:v>
                </c:pt>
                <c:pt idx="195">
                  <c:v>178.107</c:v>
                </c:pt>
                <c:pt idx="196">
                  <c:v>178.43700000000001</c:v>
                </c:pt>
                <c:pt idx="197">
                  <c:v>178.768</c:v>
                </c:pt>
                <c:pt idx="198">
                  <c:v>179.09800000000001</c:v>
                </c:pt>
                <c:pt idx="199">
                  <c:v>179.428</c:v>
                </c:pt>
                <c:pt idx="200">
                  <c:v>179.75800000000001</c:v>
                </c:pt>
                <c:pt idx="201">
                  <c:v>180.089</c:v>
                </c:pt>
                <c:pt idx="202">
                  <c:v>180.41900000000001</c:v>
                </c:pt>
                <c:pt idx="203">
                  <c:v>180.749</c:v>
                </c:pt>
                <c:pt idx="204">
                  <c:v>181.08</c:v>
                </c:pt>
                <c:pt idx="205">
                  <c:v>181.41</c:v>
                </c:pt>
                <c:pt idx="206">
                  <c:v>181.74</c:v>
                </c:pt>
                <c:pt idx="207">
                  <c:v>182.07</c:v>
                </c:pt>
                <c:pt idx="208">
                  <c:v>182.40100000000001</c:v>
                </c:pt>
                <c:pt idx="209">
                  <c:v>182.73099999999999</c:v>
                </c:pt>
                <c:pt idx="210">
                  <c:v>183.06100000000001</c:v>
                </c:pt>
                <c:pt idx="211">
                  <c:v>183.39099999999999</c:v>
                </c:pt>
                <c:pt idx="212">
                  <c:v>183.72200000000001</c:v>
                </c:pt>
                <c:pt idx="213">
                  <c:v>184.05199999999999</c:v>
                </c:pt>
                <c:pt idx="214">
                  <c:v>184.38200000000001</c:v>
                </c:pt>
                <c:pt idx="215">
                  <c:v>184.71299999999999</c:v>
                </c:pt>
                <c:pt idx="216">
                  <c:v>185.04300000000001</c:v>
                </c:pt>
                <c:pt idx="217">
                  <c:v>185.37299999999999</c:v>
                </c:pt>
                <c:pt idx="218">
                  <c:v>185.703</c:v>
                </c:pt>
                <c:pt idx="219">
                  <c:v>186.03399999999999</c:v>
                </c:pt>
                <c:pt idx="220">
                  <c:v>186.364</c:v>
                </c:pt>
                <c:pt idx="221">
                  <c:v>186.69399999999999</c:v>
                </c:pt>
                <c:pt idx="222">
                  <c:v>187.02500000000001</c:v>
                </c:pt>
                <c:pt idx="223">
                  <c:v>187.35499999999999</c:v>
                </c:pt>
                <c:pt idx="224">
                  <c:v>187.685</c:v>
                </c:pt>
                <c:pt idx="225">
                  <c:v>188.01499999999999</c:v>
                </c:pt>
                <c:pt idx="226">
                  <c:v>188.346</c:v>
                </c:pt>
              </c:numCache>
            </c:numRef>
          </c:val>
          <c:smooth val="0"/>
          <c:extLst>
            <c:ext xmlns:c16="http://schemas.microsoft.com/office/drawing/2014/chart" uri="{C3380CC4-5D6E-409C-BE32-E72D297353CC}">
              <c16:uniqueId val="{00000001-E9EF-4A01-8819-4F0371DDE304}"/>
            </c:ext>
          </c:extLst>
        </c:ser>
        <c:dLbls>
          <c:showLegendKey val="0"/>
          <c:showVal val="0"/>
          <c:showCatName val="0"/>
          <c:showSerName val="0"/>
          <c:showPercent val="0"/>
          <c:showBubbleSize val="0"/>
        </c:dLbls>
        <c:marker val="1"/>
        <c:smooth val="0"/>
        <c:axId val="702658488"/>
        <c:axId val="702660840"/>
      </c:lineChart>
      <c:lineChart>
        <c:grouping val="standard"/>
        <c:varyColors val="0"/>
        <c:ser>
          <c:idx val="2"/>
          <c:order val="2"/>
          <c:tx>
            <c:strRef>
              <c:f>'co prdct data'!$AE$2</c:f>
              <c:strCache>
                <c:ptCount val="1"/>
                <c:pt idx="0">
                  <c:v>HPI Trend Gap</c:v>
                </c:pt>
              </c:strCache>
            </c:strRef>
          </c:tx>
          <c:spPr>
            <a:ln w="28575">
              <a:solidFill>
                <a:srgbClr val="4F81BD"/>
              </a:solidFill>
              <a:prstDash val="solid"/>
            </a:ln>
          </c:spPr>
          <c:marker>
            <c:symbol val="none"/>
          </c:marker>
          <c:val>
            <c:numRef>
              <c:f>'co prdct data'!$AE$3:$AE$277</c:f>
              <c:numCache>
                <c:formatCode>General</c:formatCode>
                <c:ptCount val="227"/>
                <c:pt idx="0">
                  <c:v>-13.823499999999999</c:v>
                </c:pt>
                <c:pt idx="1">
                  <c:v>-14.0326</c:v>
                </c:pt>
                <c:pt idx="2">
                  <c:v>-13.8813</c:v>
                </c:pt>
                <c:pt idx="3">
                  <c:v>-13.7277</c:v>
                </c:pt>
                <c:pt idx="4">
                  <c:v>-13.5718</c:v>
                </c:pt>
                <c:pt idx="5">
                  <c:v>-13.615600000000001</c:v>
                </c:pt>
                <c:pt idx="6">
                  <c:v>-13.6587</c:v>
                </c:pt>
                <c:pt idx="7">
                  <c:v>-13.700900000000001</c:v>
                </c:pt>
                <c:pt idx="8">
                  <c:v>-13.9931</c:v>
                </c:pt>
                <c:pt idx="9">
                  <c:v>-14.285299999999999</c:v>
                </c:pt>
                <c:pt idx="10">
                  <c:v>-14.577500000000001</c:v>
                </c:pt>
                <c:pt idx="11">
                  <c:v>-14.7507</c:v>
                </c:pt>
                <c:pt idx="12">
                  <c:v>-14.9236</c:v>
                </c:pt>
                <c:pt idx="13">
                  <c:v>-15.096399999999999</c:v>
                </c:pt>
                <c:pt idx="14">
                  <c:v>-14.886100000000001</c:v>
                </c:pt>
                <c:pt idx="15">
                  <c:v>-14.673</c:v>
                </c:pt>
                <c:pt idx="16">
                  <c:v>-14.457100000000001</c:v>
                </c:pt>
                <c:pt idx="17">
                  <c:v>-14.4277</c:v>
                </c:pt>
                <c:pt idx="18">
                  <c:v>-14.397</c:v>
                </c:pt>
                <c:pt idx="19">
                  <c:v>-14.365</c:v>
                </c:pt>
                <c:pt idx="20">
                  <c:v>-14.554</c:v>
                </c:pt>
                <c:pt idx="21">
                  <c:v>-14.742800000000001</c:v>
                </c:pt>
                <c:pt idx="22">
                  <c:v>-14.9314</c:v>
                </c:pt>
                <c:pt idx="23">
                  <c:v>-14.9497</c:v>
                </c:pt>
                <c:pt idx="24">
                  <c:v>-14.9672</c:v>
                </c:pt>
                <c:pt idx="25">
                  <c:v>-14.983599999999999</c:v>
                </c:pt>
                <c:pt idx="26">
                  <c:v>-14.5982</c:v>
                </c:pt>
                <c:pt idx="27">
                  <c:v>-14.2079</c:v>
                </c:pt>
                <c:pt idx="28">
                  <c:v>-13.812799999999999</c:v>
                </c:pt>
                <c:pt idx="29">
                  <c:v>-13.6488</c:v>
                </c:pt>
                <c:pt idx="30">
                  <c:v>-13.4825</c:v>
                </c:pt>
                <c:pt idx="31">
                  <c:v>-13.314</c:v>
                </c:pt>
                <c:pt idx="32">
                  <c:v>-13.3948</c:v>
                </c:pt>
                <c:pt idx="33">
                  <c:v>-13.475199999999999</c:v>
                </c:pt>
                <c:pt idx="34">
                  <c:v>-13.5549</c:v>
                </c:pt>
                <c:pt idx="35">
                  <c:v>-13.464</c:v>
                </c:pt>
                <c:pt idx="36">
                  <c:v>-13.371499999999999</c:v>
                </c:pt>
                <c:pt idx="37">
                  <c:v>-13.2774</c:v>
                </c:pt>
                <c:pt idx="38">
                  <c:v>-12.764200000000001</c:v>
                </c:pt>
                <c:pt idx="39">
                  <c:v>-12.2446</c:v>
                </c:pt>
                <c:pt idx="40">
                  <c:v>-11.7187</c:v>
                </c:pt>
                <c:pt idx="41">
                  <c:v>-11.435</c:v>
                </c:pt>
                <c:pt idx="42">
                  <c:v>-11.148</c:v>
                </c:pt>
                <c:pt idx="43">
                  <c:v>-10.857699999999999</c:v>
                </c:pt>
                <c:pt idx="44">
                  <c:v>-10.8195</c:v>
                </c:pt>
                <c:pt idx="45">
                  <c:v>-10.780099999999999</c:v>
                </c:pt>
                <c:pt idx="46">
                  <c:v>-10.739599999999999</c:v>
                </c:pt>
                <c:pt idx="47">
                  <c:v>-10.528600000000001</c:v>
                </c:pt>
                <c:pt idx="48">
                  <c:v>-10.315300000000001</c:v>
                </c:pt>
                <c:pt idx="49">
                  <c:v>-10.099399999999999</c:v>
                </c:pt>
                <c:pt idx="50">
                  <c:v>-9.4260999999999999</c:v>
                </c:pt>
                <c:pt idx="51">
                  <c:v>-8.7444000000000006</c:v>
                </c:pt>
                <c:pt idx="52">
                  <c:v>-8.0542999999999996</c:v>
                </c:pt>
                <c:pt idx="53">
                  <c:v>-7.6433</c:v>
                </c:pt>
                <c:pt idx="54">
                  <c:v>-7.2279</c:v>
                </c:pt>
                <c:pt idx="55">
                  <c:v>-6.8079999999999998</c:v>
                </c:pt>
                <c:pt idx="56">
                  <c:v>-6.7365000000000004</c:v>
                </c:pt>
                <c:pt idx="57">
                  <c:v>-6.6638000000000002</c:v>
                </c:pt>
                <c:pt idx="58">
                  <c:v>-6.5896999999999997</c:v>
                </c:pt>
                <c:pt idx="59">
                  <c:v>-6.3849</c:v>
                </c:pt>
                <c:pt idx="60">
                  <c:v>-6.1776999999999997</c:v>
                </c:pt>
                <c:pt idx="61">
                  <c:v>-5.9683000000000002</c:v>
                </c:pt>
                <c:pt idx="62">
                  <c:v>-5.2655000000000003</c:v>
                </c:pt>
                <c:pt idx="63">
                  <c:v>-4.5541999999999998</c:v>
                </c:pt>
                <c:pt idx="64">
                  <c:v>-3.8346</c:v>
                </c:pt>
                <c:pt idx="65">
                  <c:v>-3.4428000000000001</c:v>
                </c:pt>
                <c:pt idx="66">
                  <c:v>-3.0470999999999999</c:v>
                </c:pt>
                <c:pt idx="67">
                  <c:v>-2.6473</c:v>
                </c:pt>
                <c:pt idx="68">
                  <c:v>-2.6442000000000001</c:v>
                </c:pt>
                <c:pt idx="69">
                  <c:v>-2.6402999999999999</c:v>
                </c:pt>
                <c:pt idx="70">
                  <c:v>-2.6355</c:v>
                </c:pt>
                <c:pt idx="71">
                  <c:v>-2.4344000000000001</c:v>
                </c:pt>
                <c:pt idx="72">
                  <c:v>-2.2311000000000001</c:v>
                </c:pt>
                <c:pt idx="73">
                  <c:v>-2.0257000000000001</c:v>
                </c:pt>
                <c:pt idx="74">
                  <c:v>-1.1653</c:v>
                </c:pt>
                <c:pt idx="75">
                  <c:v>-0.2944</c:v>
                </c:pt>
                <c:pt idx="76">
                  <c:v>0.58709999999999996</c:v>
                </c:pt>
                <c:pt idx="77">
                  <c:v>1.1884999999999999</c:v>
                </c:pt>
                <c:pt idx="78">
                  <c:v>1.7962</c:v>
                </c:pt>
                <c:pt idx="79">
                  <c:v>2.4102000000000001</c:v>
                </c:pt>
                <c:pt idx="80">
                  <c:v>2.5701000000000001</c:v>
                </c:pt>
                <c:pt idx="81">
                  <c:v>2.7317</c:v>
                </c:pt>
                <c:pt idx="82">
                  <c:v>2.895</c:v>
                </c:pt>
                <c:pt idx="83">
                  <c:v>3.2244999999999999</c:v>
                </c:pt>
                <c:pt idx="84">
                  <c:v>3.5569999999999999</c:v>
                </c:pt>
                <c:pt idx="85">
                  <c:v>3.8925000000000001</c:v>
                </c:pt>
                <c:pt idx="86">
                  <c:v>4.9295</c:v>
                </c:pt>
                <c:pt idx="87">
                  <c:v>5.9793000000000003</c:v>
                </c:pt>
                <c:pt idx="88">
                  <c:v>7.0420999999999996</c:v>
                </c:pt>
                <c:pt idx="89">
                  <c:v>7.8155999999999999</c:v>
                </c:pt>
                <c:pt idx="90">
                  <c:v>8.5972000000000008</c:v>
                </c:pt>
                <c:pt idx="91">
                  <c:v>9.3870000000000005</c:v>
                </c:pt>
                <c:pt idx="92">
                  <c:v>9.7603000000000009</c:v>
                </c:pt>
                <c:pt idx="93">
                  <c:v>10.136900000000001</c:v>
                </c:pt>
                <c:pt idx="94">
                  <c:v>10.5168</c:v>
                </c:pt>
                <c:pt idx="95">
                  <c:v>11.1828</c:v>
                </c:pt>
                <c:pt idx="96">
                  <c:v>11.8551</c:v>
                </c:pt>
                <c:pt idx="97">
                  <c:v>12.533899999999999</c:v>
                </c:pt>
                <c:pt idx="98">
                  <c:v>14.057499999999999</c:v>
                </c:pt>
                <c:pt idx="99">
                  <c:v>15.6029</c:v>
                </c:pt>
                <c:pt idx="100">
                  <c:v>17.170200000000001</c:v>
                </c:pt>
                <c:pt idx="101">
                  <c:v>18.4041</c:v>
                </c:pt>
                <c:pt idx="102">
                  <c:v>19.652899999999999</c:v>
                </c:pt>
                <c:pt idx="103">
                  <c:v>20.916899999999998</c:v>
                </c:pt>
                <c:pt idx="104">
                  <c:v>21.637899999999998</c:v>
                </c:pt>
                <c:pt idx="105">
                  <c:v>22.365600000000001</c:v>
                </c:pt>
                <c:pt idx="106">
                  <c:v>23.099799999999998</c:v>
                </c:pt>
                <c:pt idx="107">
                  <c:v>24.109300000000001</c:v>
                </c:pt>
                <c:pt idx="108">
                  <c:v>25.129200000000001</c:v>
                </c:pt>
                <c:pt idx="109">
                  <c:v>26.159700000000001</c:v>
                </c:pt>
                <c:pt idx="110">
                  <c:v>28.072299999999998</c:v>
                </c:pt>
                <c:pt idx="111">
                  <c:v>30.0136</c:v>
                </c:pt>
                <c:pt idx="112">
                  <c:v>31.983899999999998</c:v>
                </c:pt>
                <c:pt idx="113">
                  <c:v>33.363799999999998</c:v>
                </c:pt>
                <c:pt idx="114">
                  <c:v>34.759700000000002</c:v>
                </c:pt>
                <c:pt idx="115">
                  <c:v>36.171700000000001</c:v>
                </c:pt>
                <c:pt idx="116">
                  <c:v>36.632199999999997</c:v>
                </c:pt>
                <c:pt idx="117">
                  <c:v>37.0961</c:v>
                </c:pt>
                <c:pt idx="118">
                  <c:v>37.563200000000002</c:v>
                </c:pt>
                <c:pt idx="119">
                  <c:v>37.977899999999998</c:v>
                </c:pt>
                <c:pt idx="120">
                  <c:v>38.395600000000002</c:v>
                </c:pt>
                <c:pt idx="121">
                  <c:v>38.816099999999999</c:v>
                </c:pt>
                <c:pt idx="122">
                  <c:v>39.874400000000001</c:v>
                </c:pt>
                <c:pt idx="123">
                  <c:v>40.942700000000002</c:v>
                </c:pt>
                <c:pt idx="124">
                  <c:v>42.021099999999997</c:v>
                </c:pt>
                <c:pt idx="125">
                  <c:v>42.187399999999997</c:v>
                </c:pt>
                <c:pt idx="126">
                  <c:v>42.354900000000001</c:v>
                </c:pt>
                <c:pt idx="127">
                  <c:v>42.523699999999998</c:v>
                </c:pt>
                <c:pt idx="128">
                  <c:v>41.617100000000001</c:v>
                </c:pt>
                <c:pt idx="129">
                  <c:v>40.712200000000003</c:v>
                </c:pt>
                <c:pt idx="130">
                  <c:v>39.808900000000001</c:v>
                </c:pt>
                <c:pt idx="131">
                  <c:v>38.947400000000002</c:v>
                </c:pt>
                <c:pt idx="132">
                  <c:v>38.087299999999999</c:v>
                </c:pt>
                <c:pt idx="133">
                  <c:v>37.228700000000003</c:v>
                </c:pt>
                <c:pt idx="134">
                  <c:v>37.225000000000001</c:v>
                </c:pt>
                <c:pt idx="135">
                  <c:v>37.222000000000001</c:v>
                </c:pt>
                <c:pt idx="136">
                  <c:v>37.219499999999996</c:v>
                </c:pt>
                <c:pt idx="137">
                  <c:v>36.227200000000003</c:v>
                </c:pt>
                <c:pt idx="138">
                  <c:v>35.237099999999998</c:v>
                </c:pt>
                <c:pt idx="139">
                  <c:v>34.249200000000002</c:v>
                </c:pt>
                <c:pt idx="140">
                  <c:v>32.196399999999997</c:v>
                </c:pt>
                <c:pt idx="141">
                  <c:v>30.158799999999999</c:v>
                </c:pt>
                <c:pt idx="142">
                  <c:v>28.136399999999998</c:v>
                </c:pt>
                <c:pt idx="143">
                  <c:v>26.163499999999999</c:v>
                </c:pt>
                <c:pt idx="144">
                  <c:v>24.204899999999999</c:v>
                </c:pt>
                <c:pt idx="145">
                  <c:v>22.2605</c:v>
                </c:pt>
                <c:pt idx="146">
                  <c:v>21.3933</c:v>
                </c:pt>
                <c:pt idx="147">
                  <c:v>20.527699999999999</c:v>
                </c:pt>
                <c:pt idx="148">
                  <c:v>19.663599999999999</c:v>
                </c:pt>
                <c:pt idx="149">
                  <c:v>17.968</c:v>
                </c:pt>
                <c:pt idx="150">
                  <c:v>16.282599999999999</c:v>
                </c:pt>
                <c:pt idx="151">
                  <c:v>14.6074</c:v>
                </c:pt>
                <c:pt idx="152">
                  <c:v>12.280799999999999</c:v>
                </c:pt>
                <c:pt idx="153">
                  <c:v>9.9766999999999992</c:v>
                </c:pt>
                <c:pt idx="154">
                  <c:v>7.6946000000000003</c:v>
                </c:pt>
                <c:pt idx="155">
                  <c:v>5.7968999999999999</c:v>
                </c:pt>
                <c:pt idx="156">
                  <c:v>3.9135</c:v>
                </c:pt>
                <c:pt idx="157">
                  <c:v>2.0442</c:v>
                </c:pt>
                <c:pt idx="158">
                  <c:v>1.7470000000000001</c:v>
                </c:pt>
                <c:pt idx="159">
                  <c:v>1.4498</c:v>
                </c:pt>
                <c:pt idx="160">
                  <c:v>1.1527000000000001</c:v>
                </c:pt>
                <c:pt idx="161">
                  <c:v>0.25559999999999999</c:v>
                </c:pt>
                <c:pt idx="162">
                  <c:v>-0.63949999999999996</c:v>
                </c:pt>
                <c:pt idx="163">
                  <c:v>-1.5327</c:v>
                </c:pt>
                <c:pt idx="164">
                  <c:v>-2.9207999999999998</c:v>
                </c:pt>
                <c:pt idx="165">
                  <c:v>-4.3021000000000003</c:v>
                </c:pt>
                <c:pt idx="166">
                  <c:v>-5.6767000000000003</c:v>
                </c:pt>
                <c:pt idx="167">
                  <c:v>-6.8384</c:v>
                </c:pt>
                <c:pt idx="168">
                  <c:v>-7.9958999999999998</c:v>
                </c:pt>
                <c:pt idx="169">
                  <c:v>-9.1491000000000007</c:v>
                </c:pt>
                <c:pt idx="170">
                  <c:v>-9.0081000000000007</c:v>
                </c:pt>
                <c:pt idx="171">
                  <c:v>-8.8657000000000004</c:v>
                </c:pt>
                <c:pt idx="172">
                  <c:v>-8.7218999999999998</c:v>
                </c:pt>
                <c:pt idx="173">
                  <c:v>-9.6442999999999994</c:v>
                </c:pt>
                <c:pt idx="174">
                  <c:v>-10.5646</c:v>
                </c:pt>
                <c:pt idx="175">
                  <c:v>-11.482699999999999</c:v>
                </c:pt>
                <c:pt idx="176">
                  <c:v>-13.075100000000001</c:v>
                </c:pt>
                <c:pt idx="177">
                  <c:v>-14.657500000000001</c:v>
                </c:pt>
                <c:pt idx="178">
                  <c:v>-16.23</c:v>
                </c:pt>
                <c:pt idx="179">
                  <c:v>-17.503599999999999</c:v>
                </c:pt>
                <c:pt idx="180">
                  <c:v>-18.7715</c:v>
                </c:pt>
                <c:pt idx="181">
                  <c:v>-20.0337</c:v>
                </c:pt>
                <c:pt idx="182">
                  <c:v>-19.817599999999999</c:v>
                </c:pt>
                <c:pt idx="183">
                  <c:v>-19.599499999999999</c:v>
                </c:pt>
                <c:pt idx="184">
                  <c:v>-19.3794</c:v>
                </c:pt>
                <c:pt idx="185">
                  <c:v>-20.096599999999999</c:v>
                </c:pt>
                <c:pt idx="186">
                  <c:v>-20.8127</c:v>
                </c:pt>
                <c:pt idx="187">
                  <c:v>-21.527999999999999</c:v>
                </c:pt>
                <c:pt idx="188">
                  <c:v>-22.666899999999998</c:v>
                </c:pt>
                <c:pt idx="189">
                  <c:v>-23.801500000000001</c:v>
                </c:pt>
                <c:pt idx="190">
                  <c:v>-24.931999999999999</c:v>
                </c:pt>
                <c:pt idx="191">
                  <c:v>-25.452000000000002</c:v>
                </c:pt>
                <c:pt idx="192">
                  <c:v>-25.971800000000002</c:v>
                </c:pt>
                <c:pt idx="193">
                  <c:v>-26.491399999999999</c:v>
                </c:pt>
                <c:pt idx="194">
                  <c:v>-25.414100000000001</c:v>
                </c:pt>
                <c:pt idx="195">
                  <c:v>-24.323799999999999</c:v>
                </c:pt>
                <c:pt idx="196">
                  <c:v>-23.220199999999998</c:v>
                </c:pt>
                <c:pt idx="197">
                  <c:v>-22.9451</c:v>
                </c:pt>
                <c:pt idx="198">
                  <c:v>-22.6677</c:v>
                </c:pt>
                <c:pt idx="199">
                  <c:v>-22.388000000000002</c:v>
                </c:pt>
                <c:pt idx="200">
                  <c:v>-22.565000000000001</c:v>
                </c:pt>
                <c:pt idx="201">
                  <c:v>-22.742000000000001</c:v>
                </c:pt>
                <c:pt idx="202">
                  <c:v>-22.918800000000001</c:v>
                </c:pt>
                <c:pt idx="203">
                  <c:v>-22.492999999999999</c:v>
                </c:pt>
                <c:pt idx="204">
                  <c:v>-22.063600000000001</c:v>
                </c:pt>
                <c:pt idx="205">
                  <c:v>-21.630600000000001</c:v>
                </c:pt>
                <c:pt idx="206">
                  <c:v>-19.8932</c:v>
                </c:pt>
                <c:pt idx="207">
                  <c:v>-18.129000000000001</c:v>
                </c:pt>
                <c:pt idx="208">
                  <c:v>-16.337700000000002</c:v>
                </c:pt>
                <c:pt idx="209">
                  <c:v>-15.6723</c:v>
                </c:pt>
                <c:pt idx="210">
                  <c:v>-15.000999999999999</c:v>
                </c:pt>
                <c:pt idx="211">
                  <c:v>-14.323700000000001</c:v>
                </c:pt>
                <c:pt idx="212">
                  <c:v>-14.472099999999999</c:v>
                </c:pt>
                <c:pt idx="213">
                  <c:v>-14.6204</c:v>
                </c:pt>
                <c:pt idx="214">
                  <c:v>-14.7684</c:v>
                </c:pt>
                <c:pt idx="215">
                  <c:v>-14.506600000000001</c:v>
                </c:pt>
                <c:pt idx="216">
                  <c:v>-14.242699999999999</c:v>
                </c:pt>
                <c:pt idx="217">
                  <c:v>-13.976699999999999</c:v>
                </c:pt>
                <c:pt idx="218">
                  <c:v>-12.6914</c:v>
                </c:pt>
                <c:pt idx="219">
                  <c:v>-11.3909</c:v>
                </c:pt>
                <c:pt idx="220">
                  <c:v>-10.074999999999999</c:v>
                </c:pt>
                <c:pt idx="221">
                  <c:v>-9.7105999999999995</c:v>
                </c:pt>
                <c:pt idx="222">
                  <c:v>-9.3435000000000006</c:v>
                </c:pt>
                <c:pt idx="223">
                  <c:v>-8.9735999999999994</c:v>
                </c:pt>
                <c:pt idx="224">
                  <c:v>-9.3167000000000009</c:v>
                </c:pt>
                <c:pt idx="225">
                  <c:v>-9.6597000000000008</c:v>
                </c:pt>
                <c:pt idx="226">
                  <c:v>-10.002800000000001</c:v>
                </c:pt>
              </c:numCache>
            </c:numRef>
          </c:val>
          <c:smooth val="0"/>
          <c:extLst>
            <c:ext xmlns:c16="http://schemas.microsoft.com/office/drawing/2014/chart" uri="{C3380CC4-5D6E-409C-BE32-E72D297353CC}">
              <c16:uniqueId val="{00000002-E9EF-4A01-8819-4F0371DDE304}"/>
            </c:ext>
          </c:extLst>
        </c:ser>
        <c:dLbls>
          <c:showLegendKey val="0"/>
          <c:showVal val="0"/>
          <c:showCatName val="0"/>
          <c:showSerName val="0"/>
          <c:showPercent val="0"/>
          <c:showBubbleSize val="0"/>
        </c:dLbls>
        <c:marker val="1"/>
        <c:smooth val="0"/>
        <c:axId val="702657704"/>
        <c:axId val="702657312"/>
      </c:lineChart>
      <c:catAx>
        <c:axId val="702658488"/>
        <c:scaling>
          <c:orientation val="minMax"/>
        </c:scaling>
        <c:delete val="0"/>
        <c:axPos val="b"/>
        <c:numFmt formatCode="General" sourceLinked="1"/>
        <c:majorTickMark val="out"/>
        <c:minorTickMark val="none"/>
        <c:tickLblPos val="low"/>
        <c:spPr>
          <a:ln>
            <a:noFill/>
          </a:ln>
        </c:spPr>
        <c:txPr>
          <a:bodyPr rot="-2700000" vert="horz"/>
          <a:lstStyle/>
          <a:p>
            <a:pPr>
              <a:defRPr sz="800"/>
            </a:pPr>
            <a:endParaRPr lang="en-US"/>
          </a:p>
        </c:txPr>
        <c:crossAx val="702660840"/>
        <c:crosses val="autoZero"/>
        <c:auto val="1"/>
        <c:lblAlgn val="ctr"/>
        <c:lblOffset val="100"/>
        <c:noMultiLvlLbl val="0"/>
      </c:catAx>
      <c:valAx>
        <c:axId val="702660840"/>
        <c:scaling>
          <c:orientation val="minMax"/>
        </c:scaling>
        <c:delete val="0"/>
        <c:axPos val="l"/>
        <c:majorGridlines>
          <c:spPr>
            <a:ln w="9525" cap="flat" cmpd="sng" algn="ctr">
              <a:solidFill>
                <a:srgbClr val="BFBFBF"/>
              </a:solidFill>
              <a:prstDash val="solid"/>
              <a:round/>
              <a:headEnd type="none" w="med" len="med"/>
              <a:tailEnd type="none" w="med" len="med"/>
            </a:ln>
          </c:spPr>
        </c:majorGridlines>
        <c:title>
          <c:tx>
            <c:rich>
              <a:bodyPr rot="-5400000" vert="horz"/>
              <a:lstStyle/>
              <a:p>
                <a:pPr>
                  <a:defRPr/>
                </a:pPr>
                <a:r>
                  <a:rPr lang="en-US"/>
                  <a:t>HPI</a:t>
                </a:r>
                <a:r>
                  <a:rPr lang="en-US" baseline="0"/>
                  <a:t> and Trend</a:t>
                </a:r>
                <a:endParaRPr lang="en-US"/>
              </a:p>
            </c:rich>
          </c:tx>
          <c:overlay val="0"/>
        </c:title>
        <c:numFmt formatCode="#,##0" sourceLinked="0"/>
        <c:majorTickMark val="out"/>
        <c:minorTickMark val="none"/>
        <c:tickLblPos val="nextTo"/>
        <c:spPr>
          <a:ln>
            <a:noFill/>
          </a:ln>
        </c:spPr>
        <c:txPr>
          <a:bodyPr/>
          <a:lstStyle/>
          <a:p>
            <a:pPr>
              <a:defRPr sz="800"/>
            </a:pPr>
            <a:endParaRPr lang="en-US"/>
          </a:p>
        </c:txPr>
        <c:crossAx val="702658488"/>
        <c:crosses val="autoZero"/>
        <c:crossBetween val="between"/>
      </c:valAx>
      <c:valAx>
        <c:axId val="702657312"/>
        <c:scaling>
          <c:orientation val="minMax"/>
        </c:scaling>
        <c:delete val="0"/>
        <c:axPos val="r"/>
        <c:title>
          <c:tx>
            <c:rich>
              <a:bodyPr rot="-5400000" vert="horz"/>
              <a:lstStyle/>
              <a:p>
                <a:pPr>
                  <a:defRPr/>
                </a:pPr>
                <a:r>
                  <a:rPr lang="en-US"/>
                  <a:t>Gap</a:t>
                </a:r>
              </a:p>
            </c:rich>
          </c:tx>
          <c:overlay val="0"/>
        </c:title>
        <c:numFmt formatCode="#,##0" sourceLinked="0"/>
        <c:majorTickMark val="out"/>
        <c:minorTickMark val="none"/>
        <c:tickLblPos val="nextTo"/>
        <c:spPr>
          <a:ln>
            <a:noFill/>
          </a:ln>
        </c:spPr>
        <c:txPr>
          <a:bodyPr/>
          <a:lstStyle/>
          <a:p>
            <a:pPr>
              <a:defRPr sz="800"/>
            </a:pPr>
            <a:endParaRPr lang="en-US"/>
          </a:p>
        </c:txPr>
        <c:crossAx val="702657704"/>
        <c:crosses val="max"/>
        <c:crossBetween val="between"/>
      </c:valAx>
      <c:catAx>
        <c:axId val="702657704"/>
        <c:scaling>
          <c:orientation val="minMax"/>
        </c:scaling>
        <c:delete val="1"/>
        <c:axPos val="b"/>
        <c:majorTickMark val="out"/>
        <c:minorTickMark val="none"/>
        <c:tickLblPos val="none"/>
        <c:crossAx val="702657312"/>
        <c:crosses val="autoZero"/>
        <c:auto val="1"/>
        <c:lblAlgn val="ctr"/>
        <c:lblOffset val="100"/>
        <c:noMultiLvlLbl val="0"/>
      </c:catAx>
      <c:spPr>
        <a:noFill/>
        <a:ln w="25400">
          <a:noFill/>
        </a:ln>
      </c:spPr>
    </c:plotArea>
    <c:legend>
      <c:legendPos val="b"/>
      <c:overlay val="0"/>
      <c:spPr>
        <a:ln w="25400">
          <a:noFill/>
        </a:ln>
      </c:spPr>
      <c:txPr>
        <a:bodyPr/>
        <a:lstStyle/>
        <a:p>
          <a:pPr>
            <a:defRPr sz="800"/>
          </a:pPr>
          <a:endParaRPr lang="en-US"/>
        </a:p>
      </c:txPr>
    </c:legend>
    <c:plotVisOnly val="1"/>
    <c:dispBlanksAs val="gap"/>
    <c:showDLblsOverMax val="0"/>
  </c:chart>
  <c:spPr>
    <a:ln w="95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a:pPr>
            <a:r>
              <a:rPr lang="en-US"/>
              <a:t>HPI Trend Gap vs Book</a:t>
            </a:r>
            <a:r>
              <a:rPr lang="en-US" baseline="0"/>
              <a:t> Average MTM LTV</a:t>
            </a:r>
            <a:endParaRPr lang="en-US"/>
          </a:p>
        </c:rich>
      </c:tx>
      <c:overlay val="0"/>
    </c:title>
    <c:autoTitleDeleted val="0"/>
    <c:plotArea>
      <c:layout/>
      <c:lineChart>
        <c:grouping val="standard"/>
        <c:varyColors val="0"/>
        <c:ser>
          <c:idx val="0"/>
          <c:order val="0"/>
          <c:tx>
            <c:strRef>
              <c:f>'co prdct data'!$AG$2</c:f>
              <c:strCache>
                <c:ptCount val="1"/>
                <c:pt idx="0">
                  <c:v>Avg MTMLTV</c:v>
                </c:pt>
              </c:strCache>
            </c:strRef>
          </c:tx>
          <c:spPr>
            <a:ln w="28575">
              <a:solidFill>
                <a:srgbClr val="000000"/>
              </a:solidFill>
              <a:prstDash val="solid"/>
            </a:ln>
          </c:spPr>
          <c:marker>
            <c:symbol val="none"/>
          </c:marker>
          <c:cat>
            <c:numRef>
              <c:f>'co prdct data'!$A$3:$A$277</c:f>
              <c:numCache>
                <c:formatCode>General</c:formatCode>
                <c:ptCount val="227"/>
                <c:pt idx="0">
                  <c:v>199601</c:v>
                </c:pt>
                <c:pt idx="1">
                  <c:v>199602</c:v>
                </c:pt>
                <c:pt idx="2">
                  <c:v>199603</c:v>
                </c:pt>
                <c:pt idx="3">
                  <c:v>199604</c:v>
                </c:pt>
                <c:pt idx="4">
                  <c:v>199605</c:v>
                </c:pt>
                <c:pt idx="5">
                  <c:v>199606</c:v>
                </c:pt>
                <c:pt idx="6">
                  <c:v>199607</c:v>
                </c:pt>
                <c:pt idx="7">
                  <c:v>199608</c:v>
                </c:pt>
                <c:pt idx="8">
                  <c:v>199609</c:v>
                </c:pt>
                <c:pt idx="9">
                  <c:v>199610</c:v>
                </c:pt>
                <c:pt idx="10">
                  <c:v>199611</c:v>
                </c:pt>
                <c:pt idx="11">
                  <c:v>199612</c:v>
                </c:pt>
                <c:pt idx="12">
                  <c:v>199701</c:v>
                </c:pt>
                <c:pt idx="13">
                  <c:v>199702</c:v>
                </c:pt>
                <c:pt idx="14">
                  <c:v>199703</c:v>
                </c:pt>
                <c:pt idx="15">
                  <c:v>199704</c:v>
                </c:pt>
                <c:pt idx="16">
                  <c:v>199705</c:v>
                </c:pt>
                <c:pt idx="17">
                  <c:v>199706</c:v>
                </c:pt>
                <c:pt idx="18">
                  <c:v>199707</c:v>
                </c:pt>
                <c:pt idx="19">
                  <c:v>199708</c:v>
                </c:pt>
                <c:pt idx="20">
                  <c:v>199709</c:v>
                </c:pt>
                <c:pt idx="21">
                  <c:v>199710</c:v>
                </c:pt>
                <c:pt idx="22">
                  <c:v>199711</c:v>
                </c:pt>
                <c:pt idx="23">
                  <c:v>199712</c:v>
                </c:pt>
                <c:pt idx="24">
                  <c:v>199801</c:v>
                </c:pt>
                <c:pt idx="25">
                  <c:v>199802</c:v>
                </c:pt>
                <c:pt idx="26">
                  <c:v>199803</c:v>
                </c:pt>
                <c:pt idx="27">
                  <c:v>199804</c:v>
                </c:pt>
                <c:pt idx="28">
                  <c:v>199805</c:v>
                </c:pt>
                <c:pt idx="29">
                  <c:v>199806</c:v>
                </c:pt>
                <c:pt idx="30">
                  <c:v>199807</c:v>
                </c:pt>
                <c:pt idx="31">
                  <c:v>199808</c:v>
                </c:pt>
                <c:pt idx="32">
                  <c:v>199809</c:v>
                </c:pt>
                <c:pt idx="33">
                  <c:v>199810</c:v>
                </c:pt>
                <c:pt idx="34">
                  <c:v>199811</c:v>
                </c:pt>
                <c:pt idx="35">
                  <c:v>199812</c:v>
                </c:pt>
                <c:pt idx="36">
                  <c:v>199901</c:v>
                </c:pt>
                <c:pt idx="37">
                  <c:v>199902</c:v>
                </c:pt>
                <c:pt idx="38">
                  <c:v>199903</c:v>
                </c:pt>
                <c:pt idx="39">
                  <c:v>199904</c:v>
                </c:pt>
                <c:pt idx="40">
                  <c:v>199905</c:v>
                </c:pt>
                <c:pt idx="41">
                  <c:v>199906</c:v>
                </c:pt>
                <c:pt idx="42">
                  <c:v>199907</c:v>
                </c:pt>
                <c:pt idx="43">
                  <c:v>199908</c:v>
                </c:pt>
                <c:pt idx="44">
                  <c:v>199909</c:v>
                </c:pt>
                <c:pt idx="45">
                  <c:v>199910</c:v>
                </c:pt>
                <c:pt idx="46">
                  <c:v>199911</c:v>
                </c:pt>
                <c:pt idx="47">
                  <c:v>199912</c:v>
                </c:pt>
                <c:pt idx="48">
                  <c:v>200001</c:v>
                </c:pt>
                <c:pt idx="49">
                  <c:v>200002</c:v>
                </c:pt>
                <c:pt idx="50">
                  <c:v>200003</c:v>
                </c:pt>
                <c:pt idx="51">
                  <c:v>200004</c:v>
                </c:pt>
                <c:pt idx="52">
                  <c:v>200005</c:v>
                </c:pt>
                <c:pt idx="53">
                  <c:v>200006</c:v>
                </c:pt>
                <c:pt idx="54">
                  <c:v>200007</c:v>
                </c:pt>
                <c:pt idx="55">
                  <c:v>200008</c:v>
                </c:pt>
                <c:pt idx="56">
                  <c:v>200009</c:v>
                </c:pt>
                <c:pt idx="57">
                  <c:v>200010</c:v>
                </c:pt>
                <c:pt idx="58">
                  <c:v>200011</c:v>
                </c:pt>
                <c:pt idx="59">
                  <c:v>200012</c:v>
                </c:pt>
                <c:pt idx="60">
                  <c:v>200101</c:v>
                </c:pt>
                <c:pt idx="61">
                  <c:v>200102</c:v>
                </c:pt>
                <c:pt idx="62">
                  <c:v>200103</c:v>
                </c:pt>
                <c:pt idx="63">
                  <c:v>200104</c:v>
                </c:pt>
                <c:pt idx="64">
                  <c:v>200105</c:v>
                </c:pt>
                <c:pt idx="65">
                  <c:v>200106</c:v>
                </c:pt>
                <c:pt idx="66">
                  <c:v>200107</c:v>
                </c:pt>
                <c:pt idx="67">
                  <c:v>200108</c:v>
                </c:pt>
                <c:pt idx="68">
                  <c:v>200109</c:v>
                </c:pt>
                <c:pt idx="69">
                  <c:v>200110</c:v>
                </c:pt>
                <c:pt idx="70">
                  <c:v>200111</c:v>
                </c:pt>
                <c:pt idx="71">
                  <c:v>200112</c:v>
                </c:pt>
                <c:pt idx="72">
                  <c:v>200201</c:v>
                </c:pt>
                <c:pt idx="73">
                  <c:v>200202</c:v>
                </c:pt>
                <c:pt idx="74">
                  <c:v>200203</c:v>
                </c:pt>
                <c:pt idx="75">
                  <c:v>200204</c:v>
                </c:pt>
                <c:pt idx="76">
                  <c:v>200205</c:v>
                </c:pt>
                <c:pt idx="77">
                  <c:v>200206</c:v>
                </c:pt>
                <c:pt idx="78">
                  <c:v>200207</c:v>
                </c:pt>
                <c:pt idx="79">
                  <c:v>200208</c:v>
                </c:pt>
                <c:pt idx="80">
                  <c:v>200209</c:v>
                </c:pt>
                <c:pt idx="81">
                  <c:v>200210</c:v>
                </c:pt>
                <c:pt idx="82">
                  <c:v>200211</c:v>
                </c:pt>
                <c:pt idx="83">
                  <c:v>200212</c:v>
                </c:pt>
                <c:pt idx="84">
                  <c:v>200301</c:v>
                </c:pt>
                <c:pt idx="85">
                  <c:v>200302</c:v>
                </c:pt>
                <c:pt idx="86">
                  <c:v>200303</c:v>
                </c:pt>
                <c:pt idx="87">
                  <c:v>200304</c:v>
                </c:pt>
                <c:pt idx="88">
                  <c:v>200305</c:v>
                </c:pt>
                <c:pt idx="89">
                  <c:v>200306</c:v>
                </c:pt>
                <c:pt idx="90">
                  <c:v>200307</c:v>
                </c:pt>
                <c:pt idx="91">
                  <c:v>200308</c:v>
                </c:pt>
                <c:pt idx="92">
                  <c:v>200309</c:v>
                </c:pt>
                <c:pt idx="93">
                  <c:v>200310</c:v>
                </c:pt>
                <c:pt idx="94">
                  <c:v>200311</c:v>
                </c:pt>
                <c:pt idx="95">
                  <c:v>200312</c:v>
                </c:pt>
                <c:pt idx="96">
                  <c:v>200401</c:v>
                </c:pt>
                <c:pt idx="97">
                  <c:v>200402</c:v>
                </c:pt>
                <c:pt idx="98">
                  <c:v>200403</c:v>
                </c:pt>
                <c:pt idx="99">
                  <c:v>200404</c:v>
                </c:pt>
                <c:pt idx="100">
                  <c:v>200405</c:v>
                </c:pt>
                <c:pt idx="101">
                  <c:v>200406</c:v>
                </c:pt>
                <c:pt idx="102">
                  <c:v>200407</c:v>
                </c:pt>
                <c:pt idx="103">
                  <c:v>200408</c:v>
                </c:pt>
                <c:pt idx="104">
                  <c:v>200409</c:v>
                </c:pt>
                <c:pt idx="105">
                  <c:v>200410</c:v>
                </c:pt>
                <c:pt idx="106">
                  <c:v>200411</c:v>
                </c:pt>
                <c:pt idx="107">
                  <c:v>200412</c:v>
                </c:pt>
                <c:pt idx="108">
                  <c:v>200501</c:v>
                </c:pt>
                <c:pt idx="109">
                  <c:v>200502</c:v>
                </c:pt>
                <c:pt idx="110">
                  <c:v>200503</c:v>
                </c:pt>
                <c:pt idx="111">
                  <c:v>200504</c:v>
                </c:pt>
                <c:pt idx="112">
                  <c:v>200505</c:v>
                </c:pt>
                <c:pt idx="113">
                  <c:v>200506</c:v>
                </c:pt>
                <c:pt idx="114">
                  <c:v>200507</c:v>
                </c:pt>
                <c:pt idx="115">
                  <c:v>200508</c:v>
                </c:pt>
                <c:pt idx="116">
                  <c:v>200509</c:v>
                </c:pt>
                <c:pt idx="117">
                  <c:v>200510</c:v>
                </c:pt>
                <c:pt idx="118">
                  <c:v>200511</c:v>
                </c:pt>
                <c:pt idx="119">
                  <c:v>200512</c:v>
                </c:pt>
                <c:pt idx="120">
                  <c:v>200601</c:v>
                </c:pt>
                <c:pt idx="121">
                  <c:v>200602</c:v>
                </c:pt>
                <c:pt idx="122">
                  <c:v>200603</c:v>
                </c:pt>
                <c:pt idx="123">
                  <c:v>200604</c:v>
                </c:pt>
                <c:pt idx="124">
                  <c:v>200605</c:v>
                </c:pt>
                <c:pt idx="125">
                  <c:v>200606</c:v>
                </c:pt>
                <c:pt idx="126">
                  <c:v>200607</c:v>
                </c:pt>
                <c:pt idx="127">
                  <c:v>200608</c:v>
                </c:pt>
                <c:pt idx="128">
                  <c:v>200609</c:v>
                </c:pt>
                <c:pt idx="129">
                  <c:v>200610</c:v>
                </c:pt>
                <c:pt idx="130">
                  <c:v>200611</c:v>
                </c:pt>
                <c:pt idx="131">
                  <c:v>200612</c:v>
                </c:pt>
                <c:pt idx="132">
                  <c:v>200701</c:v>
                </c:pt>
                <c:pt idx="133">
                  <c:v>200702</c:v>
                </c:pt>
                <c:pt idx="134">
                  <c:v>200703</c:v>
                </c:pt>
                <c:pt idx="135">
                  <c:v>200704</c:v>
                </c:pt>
                <c:pt idx="136">
                  <c:v>200705</c:v>
                </c:pt>
                <c:pt idx="137">
                  <c:v>200706</c:v>
                </c:pt>
                <c:pt idx="138">
                  <c:v>200707</c:v>
                </c:pt>
                <c:pt idx="139">
                  <c:v>200708</c:v>
                </c:pt>
                <c:pt idx="140">
                  <c:v>200709</c:v>
                </c:pt>
                <c:pt idx="141">
                  <c:v>200710</c:v>
                </c:pt>
                <c:pt idx="142">
                  <c:v>200711</c:v>
                </c:pt>
                <c:pt idx="143">
                  <c:v>200712</c:v>
                </c:pt>
                <c:pt idx="144">
                  <c:v>200801</c:v>
                </c:pt>
                <c:pt idx="145">
                  <c:v>200802</c:v>
                </c:pt>
                <c:pt idx="146">
                  <c:v>200803</c:v>
                </c:pt>
                <c:pt idx="147">
                  <c:v>200804</c:v>
                </c:pt>
                <c:pt idx="148">
                  <c:v>200805</c:v>
                </c:pt>
                <c:pt idx="149">
                  <c:v>200806</c:v>
                </c:pt>
                <c:pt idx="150">
                  <c:v>200807</c:v>
                </c:pt>
                <c:pt idx="151">
                  <c:v>200808</c:v>
                </c:pt>
                <c:pt idx="152">
                  <c:v>200809</c:v>
                </c:pt>
                <c:pt idx="153">
                  <c:v>200810</c:v>
                </c:pt>
                <c:pt idx="154">
                  <c:v>200811</c:v>
                </c:pt>
                <c:pt idx="155">
                  <c:v>200812</c:v>
                </c:pt>
                <c:pt idx="156">
                  <c:v>200901</c:v>
                </c:pt>
                <c:pt idx="157">
                  <c:v>200902</c:v>
                </c:pt>
                <c:pt idx="158">
                  <c:v>200903</c:v>
                </c:pt>
                <c:pt idx="159">
                  <c:v>200904</c:v>
                </c:pt>
                <c:pt idx="160">
                  <c:v>200905</c:v>
                </c:pt>
                <c:pt idx="161">
                  <c:v>200906</c:v>
                </c:pt>
                <c:pt idx="162">
                  <c:v>200907</c:v>
                </c:pt>
                <c:pt idx="163">
                  <c:v>200908</c:v>
                </c:pt>
                <c:pt idx="164">
                  <c:v>200909</c:v>
                </c:pt>
                <c:pt idx="165">
                  <c:v>200910</c:v>
                </c:pt>
                <c:pt idx="166">
                  <c:v>200911</c:v>
                </c:pt>
                <c:pt idx="167">
                  <c:v>200912</c:v>
                </c:pt>
                <c:pt idx="168">
                  <c:v>201001</c:v>
                </c:pt>
                <c:pt idx="169">
                  <c:v>201002</c:v>
                </c:pt>
                <c:pt idx="170">
                  <c:v>201003</c:v>
                </c:pt>
                <c:pt idx="171">
                  <c:v>201004</c:v>
                </c:pt>
                <c:pt idx="172">
                  <c:v>201005</c:v>
                </c:pt>
                <c:pt idx="173">
                  <c:v>201006</c:v>
                </c:pt>
                <c:pt idx="174">
                  <c:v>201007</c:v>
                </c:pt>
                <c:pt idx="175">
                  <c:v>201008</c:v>
                </c:pt>
                <c:pt idx="176">
                  <c:v>201009</c:v>
                </c:pt>
                <c:pt idx="177">
                  <c:v>201010</c:v>
                </c:pt>
                <c:pt idx="178">
                  <c:v>201011</c:v>
                </c:pt>
                <c:pt idx="179">
                  <c:v>201012</c:v>
                </c:pt>
                <c:pt idx="180">
                  <c:v>201101</c:v>
                </c:pt>
                <c:pt idx="181">
                  <c:v>201102</c:v>
                </c:pt>
                <c:pt idx="182">
                  <c:v>201103</c:v>
                </c:pt>
                <c:pt idx="183">
                  <c:v>201104</c:v>
                </c:pt>
                <c:pt idx="184">
                  <c:v>201105</c:v>
                </c:pt>
                <c:pt idx="185">
                  <c:v>201106</c:v>
                </c:pt>
                <c:pt idx="186">
                  <c:v>201107</c:v>
                </c:pt>
                <c:pt idx="187">
                  <c:v>201108</c:v>
                </c:pt>
                <c:pt idx="188">
                  <c:v>201109</c:v>
                </c:pt>
                <c:pt idx="189">
                  <c:v>201110</c:v>
                </c:pt>
                <c:pt idx="190">
                  <c:v>201111</c:v>
                </c:pt>
                <c:pt idx="191">
                  <c:v>201112</c:v>
                </c:pt>
                <c:pt idx="192">
                  <c:v>201201</c:v>
                </c:pt>
                <c:pt idx="193">
                  <c:v>201202</c:v>
                </c:pt>
                <c:pt idx="194">
                  <c:v>201203</c:v>
                </c:pt>
                <c:pt idx="195">
                  <c:v>201204</c:v>
                </c:pt>
                <c:pt idx="196">
                  <c:v>201205</c:v>
                </c:pt>
                <c:pt idx="197">
                  <c:v>201206</c:v>
                </c:pt>
                <c:pt idx="198">
                  <c:v>201207</c:v>
                </c:pt>
                <c:pt idx="199">
                  <c:v>201208</c:v>
                </c:pt>
                <c:pt idx="200">
                  <c:v>201209</c:v>
                </c:pt>
                <c:pt idx="201">
                  <c:v>201210</c:v>
                </c:pt>
                <c:pt idx="202">
                  <c:v>201211</c:v>
                </c:pt>
                <c:pt idx="203">
                  <c:v>201212</c:v>
                </c:pt>
                <c:pt idx="204">
                  <c:v>201301</c:v>
                </c:pt>
                <c:pt idx="205">
                  <c:v>201302</c:v>
                </c:pt>
                <c:pt idx="206">
                  <c:v>201303</c:v>
                </c:pt>
                <c:pt idx="207">
                  <c:v>201304</c:v>
                </c:pt>
                <c:pt idx="208">
                  <c:v>201305</c:v>
                </c:pt>
                <c:pt idx="209">
                  <c:v>201306</c:v>
                </c:pt>
                <c:pt idx="210">
                  <c:v>201307</c:v>
                </c:pt>
                <c:pt idx="211">
                  <c:v>201308</c:v>
                </c:pt>
                <c:pt idx="212">
                  <c:v>201309</c:v>
                </c:pt>
                <c:pt idx="213">
                  <c:v>201310</c:v>
                </c:pt>
                <c:pt idx="214">
                  <c:v>201311</c:v>
                </c:pt>
                <c:pt idx="215">
                  <c:v>201312</c:v>
                </c:pt>
                <c:pt idx="216">
                  <c:v>201401</c:v>
                </c:pt>
                <c:pt idx="217">
                  <c:v>201402</c:v>
                </c:pt>
                <c:pt idx="218">
                  <c:v>201403</c:v>
                </c:pt>
                <c:pt idx="219">
                  <c:v>201404</c:v>
                </c:pt>
                <c:pt idx="220">
                  <c:v>201405</c:v>
                </c:pt>
                <c:pt idx="221">
                  <c:v>201406</c:v>
                </c:pt>
                <c:pt idx="222">
                  <c:v>201407</c:v>
                </c:pt>
                <c:pt idx="223">
                  <c:v>201408</c:v>
                </c:pt>
                <c:pt idx="224">
                  <c:v>201409</c:v>
                </c:pt>
                <c:pt idx="225">
                  <c:v>201410</c:v>
                </c:pt>
                <c:pt idx="226">
                  <c:v>201411</c:v>
                </c:pt>
              </c:numCache>
            </c:numRef>
          </c:cat>
          <c:val>
            <c:numRef>
              <c:f>'co prdct data'!$AG$3:$AG$277</c:f>
              <c:numCache>
                <c:formatCode>General</c:formatCode>
                <c:ptCount val="227"/>
                <c:pt idx="2">
                  <c:v>0.72108000000000005</c:v>
                </c:pt>
                <c:pt idx="3">
                  <c:v>0.73279000000000005</c:v>
                </c:pt>
                <c:pt idx="4">
                  <c:v>0.73785000000000001</c:v>
                </c:pt>
                <c:pt idx="5">
                  <c:v>0.73900999999999994</c:v>
                </c:pt>
                <c:pt idx="6">
                  <c:v>0.74261999999999995</c:v>
                </c:pt>
                <c:pt idx="7">
                  <c:v>0.74534</c:v>
                </c:pt>
                <c:pt idx="8">
                  <c:v>0.75338000000000005</c:v>
                </c:pt>
                <c:pt idx="9">
                  <c:v>0.74202999999999997</c:v>
                </c:pt>
                <c:pt idx="10">
                  <c:v>0.75307000000000002</c:v>
                </c:pt>
                <c:pt idx="11">
                  <c:v>0.72404000000000002</c:v>
                </c:pt>
                <c:pt idx="12">
                  <c:v>0.72297</c:v>
                </c:pt>
                <c:pt idx="13">
                  <c:v>0.73328000000000004</c:v>
                </c:pt>
                <c:pt idx="14">
                  <c:v>0.72367000000000004</c:v>
                </c:pt>
                <c:pt idx="15">
                  <c:v>0.71601000000000004</c:v>
                </c:pt>
                <c:pt idx="16">
                  <c:v>0.72363</c:v>
                </c:pt>
                <c:pt idx="17">
                  <c:v>0.72645999999999999</c:v>
                </c:pt>
                <c:pt idx="18">
                  <c:v>0.71994000000000002</c:v>
                </c:pt>
                <c:pt idx="19">
                  <c:v>0.71494999999999997</c:v>
                </c:pt>
                <c:pt idx="20">
                  <c:v>0.71769000000000005</c:v>
                </c:pt>
                <c:pt idx="21">
                  <c:v>0.70928000000000002</c:v>
                </c:pt>
                <c:pt idx="22">
                  <c:v>0.71257000000000004</c:v>
                </c:pt>
                <c:pt idx="23">
                  <c:v>0.70342000000000005</c:v>
                </c:pt>
                <c:pt idx="24">
                  <c:v>0.70126999999999995</c:v>
                </c:pt>
                <c:pt idx="25">
                  <c:v>0.69137000000000004</c:v>
                </c:pt>
                <c:pt idx="26">
                  <c:v>0.68235000000000001</c:v>
                </c:pt>
                <c:pt idx="27">
                  <c:v>0.69581999999999999</c:v>
                </c:pt>
                <c:pt idx="28">
                  <c:v>0.68869000000000002</c:v>
                </c:pt>
                <c:pt idx="29">
                  <c:v>0.68935999999999997</c:v>
                </c:pt>
                <c:pt idx="30">
                  <c:v>0.68347999999999998</c:v>
                </c:pt>
                <c:pt idx="31">
                  <c:v>0.67132999999999998</c:v>
                </c:pt>
                <c:pt idx="32">
                  <c:v>0.68261000000000005</c:v>
                </c:pt>
                <c:pt idx="33">
                  <c:v>0.68320999999999998</c:v>
                </c:pt>
                <c:pt idx="34">
                  <c:v>0.67774000000000001</c:v>
                </c:pt>
                <c:pt idx="35">
                  <c:v>0.66881000000000002</c:v>
                </c:pt>
                <c:pt idx="36">
                  <c:v>0.67635999999999996</c:v>
                </c:pt>
                <c:pt idx="37">
                  <c:v>0.67862</c:v>
                </c:pt>
                <c:pt idx="38">
                  <c:v>0.66952999999999996</c:v>
                </c:pt>
                <c:pt idx="39">
                  <c:v>0.66739000000000004</c:v>
                </c:pt>
                <c:pt idx="40">
                  <c:v>0.66879999999999995</c:v>
                </c:pt>
                <c:pt idx="41">
                  <c:v>0.66303999999999996</c:v>
                </c:pt>
                <c:pt idx="42">
                  <c:v>0.65856000000000003</c:v>
                </c:pt>
                <c:pt idx="43">
                  <c:v>0.65569</c:v>
                </c:pt>
                <c:pt idx="44">
                  <c:v>0.66351000000000004</c:v>
                </c:pt>
                <c:pt idx="45">
                  <c:v>0.65646000000000004</c:v>
                </c:pt>
                <c:pt idx="46">
                  <c:v>0.65554999999999997</c:v>
                </c:pt>
                <c:pt idx="47">
                  <c:v>0.65076999999999996</c:v>
                </c:pt>
                <c:pt idx="48">
                  <c:v>0.65120999999999996</c:v>
                </c:pt>
                <c:pt idx="49">
                  <c:v>0.64968999999999999</c:v>
                </c:pt>
                <c:pt idx="50">
                  <c:v>0.64175000000000004</c:v>
                </c:pt>
                <c:pt idx="51">
                  <c:v>0.63724999999999998</c:v>
                </c:pt>
                <c:pt idx="52">
                  <c:v>0.63093999999999995</c:v>
                </c:pt>
                <c:pt idx="53">
                  <c:v>0.63029999999999997</c:v>
                </c:pt>
                <c:pt idx="54">
                  <c:v>0.62868000000000002</c:v>
                </c:pt>
                <c:pt idx="55">
                  <c:v>0.62365000000000004</c:v>
                </c:pt>
                <c:pt idx="56">
                  <c:v>0.62619000000000002</c:v>
                </c:pt>
                <c:pt idx="57">
                  <c:v>0.62226000000000004</c:v>
                </c:pt>
                <c:pt idx="58">
                  <c:v>0.62314999999999998</c:v>
                </c:pt>
                <c:pt idx="59">
                  <c:v>0.62729000000000001</c:v>
                </c:pt>
                <c:pt idx="60">
                  <c:v>0.62287000000000003</c:v>
                </c:pt>
                <c:pt idx="61">
                  <c:v>0.62139</c:v>
                </c:pt>
                <c:pt idx="62">
                  <c:v>0.60858999999999996</c:v>
                </c:pt>
                <c:pt idx="63">
                  <c:v>0.60963000000000001</c:v>
                </c:pt>
                <c:pt idx="64">
                  <c:v>0.61260999999999999</c:v>
                </c:pt>
                <c:pt idx="65">
                  <c:v>0.60457000000000005</c:v>
                </c:pt>
                <c:pt idx="66">
                  <c:v>0.60709000000000002</c:v>
                </c:pt>
                <c:pt idx="67">
                  <c:v>0.61178999999999994</c:v>
                </c:pt>
                <c:pt idx="68">
                  <c:v>0.60873999999999995</c:v>
                </c:pt>
                <c:pt idx="69">
                  <c:v>0.60748999999999997</c:v>
                </c:pt>
                <c:pt idx="70">
                  <c:v>0.60246</c:v>
                </c:pt>
                <c:pt idx="71">
                  <c:v>0.60494999999999999</c:v>
                </c:pt>
                <c:pt idx="72">
                  <c:v>0.61277000000000004</c:v>
                </c:pt>
                <c:pt idx="73">
                  <c:v>0.61214000000000002</c:v>
                </c:pt>
                <c:pt idx="74">
                  <c:v>0.60509999999999997</c:v>
                </c:pt>
                <c:pt idx="75">
                  <c:v>0.60904999999999998</c:v>
                </c:pt>
                <c:pt idx="76">
                  <c:v>0.60424999999999995</c:v>
                </c:pt>
                <c:pt idx="77">
                  <c:v>0.59719999999999995</c:v>
                </c:pt>
                <c:pt idx="78">
                  <c:v>0.59589999999999999</c:v>
                </c:pt>
                <c:pt idx="79">
                  <c:v>0.59304000000000001</c:v>
                </c:pt>
                <c:pt idx="80">
                  <c:v>0.58882999999999996</c:v>
                </c:pt>
                <c:pt idx="81">
                  <c:v>0.58636999999999995</c:v>
                </c:pt>
                <c:pt idx="82">
                  <c:v>0.58821000000000001</c:v>
                </c:pt>
                <c:pt idx="83">
                  <c:v>0.58467000000000002</c:v>
                </c:pt>
                <c:pt idx="84">
                  <c:v>0.59182000000000001</c:v>
                </c:pt>
                <c:pt idx="85">
                  <c:v>0.59036</c:v>
                </c:pt>
                <c:pt idx="86">
                  <c:v>0.58243</c:v>
                </c:pt>
                <c:pt idx="87">
                  <c:v>0.58535999999999999</c:v>
                </c:pt>
                <c:pt idx="88">
                  <c:v>0.58475999999999995</c:v>
                </c:pt>
                <c:pt idx="89">
                  <c:v>0.58220000000000005</c:v>
                </c:pt>
                <c:pt idx="90">
                  <c:v>0.57106999999999997</c:v>
                </c:pt>
                <c:pt idx="91">
                  <c:v>0.58409999999999995</c:v>
                </c:pt>
                <c:pt idx="92">
                  <c:v>0.59038000000000002</c:v>
                </c:pt>
                <c:pt idx="93">
                  <c:v>0.59353999999999996</c:v>
                </c:pt>
                <c:pt idx="94">
                  <c:v>0.59311000000000003</c:v>
                </c:pt>
                <c:pt idx="95">
                  <c:v>0.58706999999999998</c:v>
                </c:pt>
                <c:pt idx="96">
                  <c:v>0.58955999999999997</c:v>
                </c:pt>
                <c:pt idx="97">
                  <c:v>0.58864000000000005</c:v>
                </c:pt>
                <c:pt idx="98">
                  <c:v>0.57387999999999995</c:v>
                </c:pt>
                <c:pt idx="99">
                  <c:v>0.56957999999999998</c:v>
                </c:pt>
                <c:pt idx="100">
                  <c:v>0.56691000000000003</c:v>
                </c:pt>
                <c:pt idx="101">
                  <c:v>0.56498000000000004</c:v>
                </c:pt>
                <c:pt idx="102">
                  <c:v>0.56372999999999995</c:v>
                </c:pt>
                <c:pt idx="103">
                  <c:v>0.55691999999999997</c:v>
                </c:pt>
                <c:pt idx="104">
                  <c:v>0.55806999999999995</c:v>
                </c:pt>
                <c:pt idx="105">
                  <c:v>0.55481999999999998</c:v>
                </c:pt>
                <c:pt idx="106">
                  <c:v>0.55318999999999996</c:v>
                </c:pt>
                <c:pt idx="107">
                  <c:v>0.55028999999999995</c:v>
                </c:pt>
                <c:pt idx="108">
                  <c:v>0.54784999999999995</c:v>
                </c:pt>
                <c:pt idx="109">
                  <c:v>0.54291999999999996</c:v>
                </c:pt>
                <c:pt idx="110">
                  <c:v>0.53608</c:v>
                </c:pt>
                <c:pt idx="111">
                  <c:v>0.53481000000000001</c:v>
                </c:pt>
                <c:pt idx="112">
                  <c:v>0.53097000000000005</c:v>
                </c:pt>
                <c:pt idx="113">
                  <c:v>0.52264999999999995</c:v>
                </c:pt>
                <c:pt idx="114">
                  <c:v>0.52107999999999999</c:v>
                </c:pt>
                <c:pt idx="115">
                  <c:v>0.51504000000000005</c:v>
                </c:pt>
                <c:pt idx="116">
                  <c:v>0.52429999999999999</c:v>
                </c:pt>
                <c:pt idx="117">
                  <c:v>0.52146999999999999</c:v>
                </c:pt>
                <c:pt idx="118">
                  <c:v>0.52268000000000003</c:v>
                </c:pt>
                <c:pt idx="119">
                  <c:v>0.52058000000000004</c:v>
                </c:pt>
                <c:pt idx="120">
                  <c:v>0.52597000000000005</c:v>
                </c:pt>
                <c:pt idx="121">
                  <c:v>0.51766000000000001</c:v>
                </c:pt>
                <c:pt idx="122">
                  <c:v>0.51870000000000005</c:v>
                </c:pt>
                <c:pt idx="123">
                  <c:v>0.51922000000000001</c:v>
                </c:pt>
                <c:pt idx="124">
                  <c:v>0.51824999999999999</c:v>
                </c:pt>
                <c:pt idx="125">
                  <c:v>0.51795999999999998</c:v>
                </c:pt>
                <c:pt idx="126">
                  <c:v>0.51802999999999999</c:v>
                </c:pt>
                <c:pt idx="127">
                  <c:v>0.51741000000000004</c:v>
                </c:pt>
                <c:pt idx="128">
                  <c:v>0.52390999999999999</c:v>
                </c:pt>
                <c:pt idx="129">
                  <c:v>0.53154999999999997</c:v>
                </c:pt>
                <c:pt idx="130">
                  <c:v>0.53066000000000002</c:v>
                </c:pt>
                <c:pt idx="131">
                  <c:v>0.53539999999999999</c:v>
                </c:pt>
                <c:pt idx="132">
                  <c:v>0.53832999999999998</c:v>
                </c:pt>
                <c:pt idx="133">
                  <c:v>0.54357999999999995</c:v>
                </c:pt>
                <c:pt idx="134">
                  <c:v>0.53898000000000001</c:v>
                </c:pt>
                <c:pt idx="135">
                  <c:v>0.54254999999999998</c:v>
                </c:pt>
                <c:pt idx="136">
                  <c:v>0.54354000000000002</c:v>
                </c:pt>
                <c:pt idx="137">
                  <c:v>0.54861000000000004</c:v>
                </c:pt>
                <c:pt idx="138">
                  <c:v>0.55489999999999995</c:v>
                </c:pt>
                <c:pt idx="139">
                  <c:v>0.55862000000000001</c:v>
                </c:pt>
                <c:pt idx="140">
                  <c:v>0.56586999999999998</c:v>
                </c:pt>
                <c:pt idx="141">
                  <c:v>0.57079999999999997</c:v>
                </c:pt>
                <c:pt idx="142">
                  <c:v>0.58052000000000004</c:v>
                </c:pt>
                <c:pt idx="143">
                  <c:v>0.58697999999999995</c:v>
                </c:pt>
                <c:pt idx="144">
                  <c:v>0.59130000000000005</c:v>
                </c:pt>
                <c:pt idx="145">
                  <c:v>0.60038999999999998</c:v>
                </c:pt>
                <c:pt idx="146">
                  <c:v>0.60277999999999998</c:v>
                </c:pt>
                <c:pt idx="147">
                  <c:v>0.60321999999999998</c:v>
                </c:pt>
                <c:pt idx="148">
                  <c:v>0.60897999999999997</c:v>
                </c:pt>
                <c:pt idx="149">
                  <c:v>0.61416999999999999</c:v>
                </c:pt>
                <c:pt idx="150">
                  <c:v>0.61721000000000004</c:v>
                </c:pt>
                <c:pt idx="151">
                  <c:v>0.62370999999999999</c:v>
                </c:pt>
                <c:pt idx="152">
                  <c:v>0.63612000000000002</c:v>
                </c:pt>
                <c:pt idx="153">
                  <c:v>0.63688999999999996</c:v>
                </c:pt>
                <c:pt idx="154">
                  <c:v>0.64041999999999999</c:v>
                </c:pt>
                <c:pt idx="155">
                  <c:v>0.65132000000000001</c:v>
                </c:pt>
                <c:pt idx="156">
                  <c:v>0.65719000000000005</c:v>
                </c:pt>
                <c:pt idx="157">
                  <c:v>0.65420999999999996</c:v>
                </c:pt>
                <c:pt idx="158">
                  <c:v>0.65890000000000004</c:v>
                </c:pt>
                <c:pt idx="159">
                  <c:v>0.65893999999999997</c:v>
                </c:pt>
                <c:pt idx="160">
                  <c:v>0.65173999999999999</c:v>
                </c:pt>
                <c:pt idx="161">
                  <c:v>0.65902000000000005</c:v>
                </c:pt>
                <c:pt idx="162">
                  <c:v>0.67203000000000002</c:v>
                </c:pt>
                <c:pt idx="163">
                  <c:v>0.67269999999999996</c:v>
                </c:pt>
                <c:pt idx="164">
                  <c:v>0.67257999999999996</c:v>
                </c:pt>
                <c:pt idx="165">
                  <c:v>0.67908000000000002</c:v>
                </c:pt>
                <c:pt idx="166">
                  <c:v>0.68267999999999995</c:v>
                </c:pt>
                <c:pt idx="167">
                  <c:v>0.68498999999999999</c:v>
                </c:pt>
                <c:pt idx="168">
                  <c:v>0.69406000000000001</c:v>
                </c:pt>
                <c:pt idx="169">
                  <c:v>0.69025999999999998</c:v>
                </c:pt>
                <c:pt idx="170">
                  <c:v>0.68723999999999996</c:v>
                </c:pt>
                <c:pt idx="171">
                  <c:v>0.68398999999999999</c:v>
                </c:pt>
                <c:pt idx="172">
                  <c:v>0.68794</c:v>
                </c:pt>
                <c:pt idx="173">
                  <c:v>0.68837999999999999</c:v>
                </c:pt>
                <c:pt idx="174">
                  <c:v>0.69035000000000002</c:v>
                </c:pt>
                <c:pt idx="175">
                  <c:v>0.69057000000000002</c:v>
                </c:pt>
                <c:pt idx="176">
                  <c:v>0.69245999999999996</c:v>
                </c:pt>
                <c:pt idx="177">
                  <c:v>0.69511000000000001</c:v>
                </c:pt>
                <c:pt idx="178">
                  <c:v>0.70186999999999999</c:v>
                </c:pt>
                <c:pt idx="179">
                  <c:v>0.69438999999999995</c:v>
                </c:pt>
                <c:pt idx="180">
                  <c:v>0.70921000000000001</c:v>
                </c:pt>
                <c:pt idx="181">
                  <c:v>0.70803000000000005</c:v>
                </c:pt>
                <c:pt idx="182">
                  <c:v>0.71304000000000001</c:v>
                </c:pt>
                <c:pt idx="183">
                  <c:v>0.70877000000000001</c:v>
                </c:pt>
                <c:pt idx="184">
                  <c:v>0.71326999999999996</c:v>
                </c:pt>
                <c:pt idx="185">
                  <c:v>0.70232000000000006</c:v>
                </c:pt>
                <c:pt idx="186">
                  <c:v>0.70799999999999996</c:v>
                </c:pt>
                <c:pt idx="187">
                  <c:v>0.71233999999999997</c:v>
                </c:pt>
                <c:pt idx="188">
                  <c:v>0.71116999999999997</c:v>
                </c:pt>
                <c:pt idx="189">
                  <c:v>0.71299000000000001</c:v>
                </c:pt>
                <c:pt idx="190">
                  <c:v>0.71006000000000002</c:v>
                </c:pt>
                <c:pt idx="191">
                  <c:v>0.71196000000000004</c:v>
                </c:pt>
                <c:pt idx="192">
                  <c:v>0.71292999999999995</c:v>
                </c:pt>
                <c:pt idx="193">
                  <c:v>0.71120000000000005</c:v>
                </c:pt>
                <c:pt idx="194">
                  <c:v>0.70625000000000004</c:v>
                </c:pt>
                <c:pt idx="195">
                  <c:v>0.69499999999999995</c:v>
                </c:pt>
                <c:pt idx="196">
                  <c:v>0.68711999999999995</c:v>
                </c:pt>
                <c:pt idx="197">
                  <c:v>0.68635999999999997</c:v>
                </c:pt>
                <c:pt idx="198">
                  <c:v>0.68423999999999996</c:v>
                </c:pt>
                <c:pt idx="199">
                  <c:v>0.67517000000000005</c:v>
                </c:pt>
                <c:pt idx="200">
                  <c:v>0.68033999999999994</c:v>
                </c:pt>
                <c:pt idx="201">
                  <c:v>0.67579999999999996</c:v>
                </c:pt>
                <c:pt idx="202">
                  <c:v>0.66944999999999999</c:v>
                </c:pt>
                <c:pt idx="203">
                  <c:v>0.66583999999999999</c:v>
                </c:pt>
                <c:pt idx="204">
                  <c:v>0.66505999999999998</c:v>
                </c:pt>
                <c:pt idx="205">
                  <c:v>0.65449000000000002</c:v>
                </c:pt>
                <c:pt idx="206">
                  <c:v>0.65330999999999995</c:v>
                </c:pt>
                <c:pt idx="207">
                  <c:v>0.64441999999999999</c:v>
                </c:pt>
                <c:pt idx="208">
                  <c:v>0.64017000000000002</c:v>
                </c:pt>
                <c:pt idx="209">
                  <c:v>0.63207999999999998</c:v>
                </c:pt>
                <c:pt idx="210">
                  <c:v>0.63461000000000001</c:v>
                </c:pt>
                <c:pt idx="211">
                  <c:v>0.63192000000000004</c:v>
                </c:pt>
                <c:pt idx="212">
                  <c:v>0.62907999999999997</c:v>
                </c:pt>
                <c:pt idx="213">
                  <c:v>0.62826000000000004</c:v>
                </c:pt>
                <c:pt idx="214">
                  <c:v>0.62263999999999997</c:v>
                </c:pt>
                <c:pt idx="215">
                  <c:v>0.62377000000000005</c:v>
                </c:pt>
                <c:pt idx="216">
                  <c:v>0.61841999999999997</c:v>
                </c:pt>
                <c:pt idx="217">
                  <c:v>0.61263000000000001</c:v>
                </c:pt>
                <c:pt idx="218">
                  <c:v>0.61048999999999998</c:v>
                </c:pt>
                <c:pt idx="219">
                  <c:v>0.60418000000000005</c:v>
                </c:pt>
                <c:pt idx="220">
                  <c:v>0.59897</c:v>
                </c:pt>
                <c:pt idx="221">
                  <c:v>0.59762999999999999</c:v>
                </c:pt>
                <c:pt idx="222">
                  <c:v>0.59172999999999998</c:v>
                </c:pt>
                <c:pt idx="223">
                  <c:v>0.58538000000000001</c:v>
                </c:pt>
                <c:pt idx="224">
                  <c:v>0.58511999999999997</c:v>
                </c:pt>
                <c:pt idx="225">
                  <c:v>0.58911000000000002</c:v>
                </c:pt>
                <c:pt idx="226">
                  <c:v>0.58911000000000002</c:v>
                </c:pt>
              </c:numCache>
            </c:numRef>
          </c:val>
          <c:smooth val="0"/>
          <c:extLst>
            <c:ext xmlns:c16="http://schemas.microsoft.com/office/drawing/2014/chart" uri="{C3380CC4-5D6E-409C-BE32-E72D297353CC}">
              <c16:uniqueId val="{00000000-A2D1-451A-8C8F-4D447F61397F}"/>
            </c:ext>
          </c:extLst>
        </c:ser>
        <c:dLbls>
          <c:showLegendKey val="0"/>
          <c:showVal val="0"/>
          <c:showCatName val="0"/>
          <c:showSerName val="0"/>
          <c:showPercent val="0"/>
          <c:showBubbleSize val="0"/>
        </c:dLbls>
        <c:marker val="1"/>
        <c:smooth val="0"/>
        <c:axId val="992543072"/>
        <c:axId val="992543464"/>
      </c:lineChart>
      <c:lineChart>
        <c:grouping val="standard"/>
        <c:varyColors val="0"/>
        <c:ser>
          <c:idx val="2"/>
          <c:order val="1"/>
          <c:tx>
            <c:strRef>
              <c:f>'co prdct data'!$AE$2</c:f>
              <c:strCache>
                <c:ptCount val="1"/>
                <c:pt idx="0">
                  <c:v>HPI Trend Gap</c:v>
                </c:pt>
              </c:strCache>
            </c:strRef>
          </c:tx>
          <c:spPr>
            <a:ln w="28575">
              <a:solidFill>
                <a:srgbClr val="4F81BD"/>
              </a:solidFill>
              <a:prstDash val="solid"/>
            </a:ln>
          </c:spPr>
          <c:marker>
            <c:symbol val="none"/>
          </c:marker>
          <c:val>
            <c:numRef>
              <c:f>'co prdct data'!$AE$3:$AE$277</c:f>
              <c:numCache>
                <c:formatCode>General</c:formatCode>
                <c:ptCount val="227"/>
                <c:pt idx="0">
                  <c:v>-13.823499999999999</c:v>
                </c:pt>
                <c:pt idx="1">
                  <c:v>-14.0326</c:v>
                </c:pt>
                <c:pt idx="2">
                  <c:v>-13.8813</c:v>
                </c:pt>
                <c:pt idx="3">
                  <c:v>-13.7277</c:v>
                </c:pt>
                <c:pt idx="4">
                  <c:v>-13.5718</c:v>
                </c:pt>
                <c:pt idx="5">
                  <c:v>-13.615600000000001</c:v>
                </c:pt>
                <c:pt idx="6">
                  <c:v>-13.6587</c:v>
                </c:pt>
                <c:pt idx="7">
                  <c:v>-13.700900000000001</c:v>
                </c:pt>
                <c:pt idx="8">
                  <c:v>-13.9931</c:v>
                </c:pt>
                <c:pt idx="9">
                  <c:v>-14.285299999999999</c:v>
                </c:pt>
                <c:pt idx="10">
                  <c:v>-14.577500000000001</c:v>
                </c:pt>
                <c:pt idx="11">
                  <c:v>-14.7507</c:v>
                </c:pt>
                <c:pt idx="12">
                  <c:v>-14.9236</c:v>
                </c:pt>
                <c:pt idx="13">
                  <c:v>-15.096399999999999</c:v>
                </c:pt>
                <c:pt idx="14">
                  <c:v>-14.886100000000001</c:v>
                </c:pt>
                <c:pt idx="15">
                  <c:v>-14.673</c:v>
                </c:pt>
                <c:pt idx="16">
                  <c:v>-14.457100000000001</c:v>
                </c:pt>
                <c:pt idx="17">
                  <c:v>-14.4277</c:v>
                </c:pt>
                <c:pt idx="18">
                  <c:v>-14.397</c:v>
                </c:pt>
                <c:pt idx="19">
                  <c:v>-14.365</c:v>
                </c:pt>
                <c:pt idx="20">
                  <c:v>-14.554</c:v>
                </c:pt>
                <c:pt idx="21">
                  <c:v>-14.742800000000001</c:v>
                </c:pt>
                <c:pt idx="22">
                  <c:v>-14.9314</c:v>
                </c:pt>
                <c:pt idx="23">
                  <c:v>-14.9497</c:v>
                </c:pt>
                <c:pt idx="24">
                  <c:v>-14.9672</c:v>
                </c:pt>
                <c:pt idx="25">
                  <c:v>-14.983599999999999</c:v>
                </c:pt>
                <c:pt idx="26">
                  <c:v>-14.5982</c:v>
                </c:pt>
                <c:pt idx="27">
                  <c:v>-14.2079</c:v>
                </c:pt>
                <c:pt idx="28">
                  <c:v>-13.812799999999999</c:v>
                </c:pt>
                <c:pt idx="29">
                  <c:v>-13.6488</c:v>
                </c:pt>
                <c:pt idx="30">
                  <c:v>-13.4825</c:v>
                </c:pt>
                <c:pt idx="31">
                  <c:v>-13.314</c:v>
                </c:pt>
                <c:pt idx="32">
                  <c:v>-13.3948</c:v>
                </c:pt>
                <c:pt idx="33">
                  <c:v>-13.475199999999999</c:v>
                </c:pt>
                <c:pt idx="34">
                  <c:v>-13.5549</c:v>
                </c:pt>
                <c:pt idx="35">
                  <c:v>-13.464</c:v>
                </c:pt>
                <c:pt idx="36">
                  <c:v>-13.371499999999999</c:v>
                </c:pt>
                <c:pt idx="37">
                  <c:v>-13.2774</c:v>
                </c:pt>
                <c:pt idx="38">
                  <c:v>-12.764200000000001</c:v>
                </c:pt>
                <c:pt idx="39">
                  <c:v>-12.2446</c:v>
                </c:pt>
                <c:pt idx="40">
                  <c:v>-11.7187</c:v>
                </c:pt>
                <c:pt idx="41">
                  <c:v>-11.435</c:v>
                </c:pt>
                <c:pt idx="42">
                  <c:v>-11.148</c:v>
                </c:pt>
                <c:pt idx="43">
                  <c:v>-10.857699999999999</c:v>
                </c:pt>
                <c:pt idx="44">
                  <c:v>-10.8195</c:v>
                </c:pt>
                <c:pt idx="45">
                  <c:v>-10.780099999999999</c:v>
                </c:pt>
                <c:pt idx="46">
                  <c:v>-10.739599999999999</c:v>
                </c:pt>
                <c:pt idx="47">
                  <c:v>-10.528600000000001</c:v>
                </c:pt>
                <c:pt idx="48">
                  <c:v>-10.315300000000001</c:v>
                </c:pt>
                <c:pt idx="49">
                  <c:v>-10.099399999999999</c:v>
                </c:pt>
                <c:pt idx="50">
                  <c:v>-9.4260999999999999</c:v>
                </c:pt>
                <c:pt idx="51">
                  <c:v>-8.7444000000000006</c:v>
                </c:pt>
                <c:pt idx="52">
                  <c:v>-8.0542999999999996</c:v>
                </c:pt>
                <c:pt idx="53">
                  <c:v>-7.6433</c:v>
                </c:pt>
                <c:pt idx="54">
                  <c:v>-7.2279</c:v>
                </c:pt>
                <c:pt idx="55">
                  <c:v>-6.8079999999999998</c:v>
                </c:pt>
                <c:pt idx="56">
                  <c:v>-6.7365000000000004</c:v>
                </c:pt>
                <c:pt idx="57">
                  <c:v>-6.6638000000000002</c:v>
                </c:pt>
                <c:pt idx="58">
                  <c:v>-6.5896999999999997</c:v>
                </c:pt>
                <c:pt idx="59">
                  <c:v>-6.3849</c:v>
                </c:pt>
                <c:pt idx="60">
                  <c:v>-6.1776999999999997</c:v>
                </c:pt>
                <c:pt idx="61">
                  <c:v>-5.9683000000000002</c:v>
                </c:pt>
                <c:pt idx="62">
                  <c:v>-5.2655000000000003</c:v>
                </c:pt>
                <c:pt idx="63">
                  <c:v>-4.5541999999999998</c:v>
                </c:pt>
                <c:pt idx="64">
                  <c:v>-3.8346</c:v>
                </c:pt>
                <c:pt idx="65">
                  <c:v>-3.4428000000000001</c:v>
                </c:pt>
                <c:pt idx="66">
                  <c:v>-3.0470999999999999</c:v>
                </c:pt>
                <c:pt idx="67">
                  <c:v>-2.6473</c:v>
                </c:pt>
                <c:pt idx="68">
                  <c:v>-2.6442000000000001</c:v>
                </c:pt>
                <c:pt idx="69">
                  <c:v>-2.6402999999999999</c:v>
                </c:pt>
                <c:pt idx="70">
                  <c:v>-2.6355</c:v>
                </c:pt>
                <c:pt idx="71">
                  <c:v>-2.4344000000000001</c:v>
                </c:pt>
                <c:pt idx="72">
                  <c:v>-2.2311000000000001</c:v>
                </c:pt>
                <c:pt idx="73">
                  <c:v>-2.0257000000000001</c:v>
                </c:pt>
                <c:pt idx="74">
                  <c:v>-1.1653</c:v>
                </c:pt>
                <c:pt idx="75">
                  <c:v>-0.2944</c:v>
                </c:pt>
                <c:pt idx="76">
                  <c:v>0.58709999999999996</c:v>
                </c:pt>
                <c:pt idx="77">
                  <c:v>1.1884999999999999</c:v>
                </c:pt>
                <c:pt idx="78">
                  <c:v>1.7962</c:v>
                </c:pt>
                <c:pt idx="79">
                  <c:v>2.4102000000000001</c:v>
                </c:pt>
                <c:pt idx="80">
                  <c:v>2.5701000000000001</c:v>
                </c:pt>
                <c:pt idx="81">
                  <c:v>2.7317</c:v>
                </c:pt>
                <c:pt idx="82">
                  <c:v>2.895</c:v>
                </c:pt>
                <c:pt idx="83">
                  <c:v>3.2244999999999999</c:v>
                </c:pt>
                <c:pt idx="84">
                  <c:v>3.5569999999999999</c:v>
                </c:pt>
                <c:pt idx="85">
                  <c:v>3.8925000000000001</c:v>
                </c:pt>
                <c:pt idx="86">
                  <c:v>4.9295</c:v>
                </c:pt>
                <c:pt idx="87">
                  <c:v>5.9793000000000003</c:v>
                </c:pt>
                <c:pt idx="88">
                  <c:v>7.0420999999999996</c:v>
                </c:pt>
                <c:pt idx="89">
                  <c:v>7.8155999999999999</c:v>
                </c:pt>
                <c:pt idx="90">
                  <c:v>8.5972000000000008</c:v>
                </c:pt>
                <c:pt idx="91">
                  <c:v>9.3870000000000005</c:v>
                </c:pt>
                <c:pt idx="92">
                  <c:v>9.7603000000000009</c:v>
                </c:pt>
                <c:pt idx="93">
                  <c:v>10.136900000000001</c:v>
                </c:pt>
                <c:pt idx="94">
                  <c:v>10.5168</c:v>
                </c:pt>
                <c:pt idx="95">
                  <c:v>11.1828</c:v>
                </c:pt>
                <c:pt idx="96">
                  <c:v>11.8551</c:v>
                </c:pt>
                <c:pt idx="97">
                  <c:v>12.533899999999999</c:v>
                </c:pt>
                <c:pt idx="98">
                  <c:v>14.057499999999999</c:v>
                </c:pt>
                <c:pt idx="99">
                  <c:v>15.6029</c:v>
                </c:pt>
                <c:pt idx="100">
                  <c:v>17.170200000000001</c:v>
                </c:pt>
                <c:pt idx="101">
                  <c:v>18.4041</c:v>
                </c:pt>
                <c:pt idx="102">
                  <c:v>19.652899999999999</c:v>
                </c:pt>
                <c:pt idx="103">
                  <c:v>20.916899999999998</c:v>
                </c:pt>
                <c:pt idx="104">
                  <c:v>21.637899999999998</c:v>
                </c:pt>
                <c:pt idx="105">
                  <c:v>22.365600000000001</c:v>
                </c:pt>
                <c:pt idx="106">
                  <c:v>23.099799999999998</c:v>
                </c:pt>
                <c:pt idx="107">
                  <c:v>24.109300000000001</c:v>
                </c:pt>
                <c:pt idx="108">
                  <c:v>25.129200000000001</c:v>
                </c:pt>
                <c:pt idx="109">
                  <c:v>26.159700000000001</c:v>
                </c:pt>
                <c:pt idx="110">
                  <c:v>28.072299999999998</c:v>
                </c:pt>
                <c:pt idx="111">
                  <c:v>30.0136</c:v>
                </c:pt>
                <c:pt idx="112">
                  <c:v>31.983899999999998</c:v>
                </c:pt>
                <c:pt idx="113">
                  <c:v>33.363799999999998</c:v>
                </c:pt>
                <c:pt idx="114">
                  <c:v>34.759700000000002</c:v>
                </c:pt>
                <c:pt idx="115">
                  <c:v>36.171700000000001</c:v>
                </c:pt>
                <c:pt idx="116">
                  <c:v>36.632199999999997</c:v>
                </c:pt>
                <c:pt idx="117">
                  <c:v>37.0961</c:v>
                </c:pt>
                <c:pt idx="118">
                  <c:v>37.563200000000002</c:v>
                </c:pt>
                <c:pt idx="119">
                  <c:v>37.977899999999998</c:v>
                </c:pt>
                <c:pt idx="120">
                  <c:v>38.395600000000002</c:v>
                </c:pt>
                <c:pt idx="121">
                  <c:v>38.816099999999999</c:v>
                </c:pt>
                <c:pt idx="122">
                  <c:v>39.874400000000001</c:v>
                </c:pt>
                <c:pt idx="123">
                  <c:v>40.942700000000002</c:v>
                </c:pt>
                <c:pt idx="124">
                  <c:v>42.021099999999997</c:v>
                </c:pt>
                <c:pt idx="125">
                  <c:v>42.187399999999997</c:v>
                </c:pt>
                <c:pt idx="126">
                  <c:v>42.354900000000001</c:v>
                </c:pt>
                <c:pt idx="127">
                  <c:v>42.523699999999998</c:v>
                </c:pt>
                <c:pt idx="128">
                  <c:v>41.617100000000001</c:v>
                </c:pt>
                <c:pt idx="129">
                  <c:v>40.712200000000003</c:v>
                </c:pt>
                <c:pt idx="130">
                  <c:v>39.808900000000001</c:v>
                </c:pt>
                <c:pt idx="131">
                  <c:v>38.947400000000002</c:v>
                </c:pt>
                <c:pt idx="132">
                  <c:v>38.087299999999999</c:v>
                </c:pt>
                <c:pt idx="133">
                  <c:v>37.228700000000003</c:v>
                </c:pt>
                <c:pt idx="134">
                  <c:v>37.225000000000001</c:v>
                </c:pt>
                <c:pt idx="135">
                  <c:v>37.222000000000001</c:v>
                </c:pt>
                <c:pt idx="136">
                  <c:v>37.219499999999996</c:v>
                </c:pt>
                <c:pt idx="137">
                  <c:v>36.227200000000003</c:v>
                </c:pt>
                <c:pt idx="138">
                  <c:v>35.237099999999998</c:v>
                </c:pt>
                <c:pt idx="139">
                  <c:v>34.249200000000002</c:v>
                </c:pt>
                <c:pt idx="140">
                  <c:v>32.196399999999997</c:v>
                </c:pt>
                <c:pt idx="141">
                  <c:v>30.158799999999999</c:v>
                </c:pt>
                <c:pt idx="142">
                  <c:v>28.136399999999998</c:v>
                </c:pt>
                <c:pt idx="143">
                  <c:v>26.163499999999999</c:v>
                </c:pt>
                <c:pt idx="144">
                  <c:v>24.204899999999999</c:v>
                </c:pt>
                <c:pt idx="145">
                  <c:v>22.2605</c:v>
                </c:pt>
                <c:pt idx="146">
                  <c:v>21.3933</c:v>
                </c:pt>
                <c:pt idx="147">
                  <c:v>20.527699999999999</c:v>
                </c:pt>
                <c:pt idx="148">
                  <c:v>19.663599999999999</c:v>
                </c:pt>
                <c:pt idx="149">
                  <c:v>17.968</c:v>
                </c:pt>
                <c:pt idx="150">
                  <c:v>16.282599999999999</c:v>
                </c:pt>
                <c:pt idx="151">
                  <c:v>14.6074</c:v>
                </c:pt>
                <c:pt idx="152">
                  <c:v>12.280799999999999</c:v>
                </c:pt>
                <c:pt idx="153">
                  <c:v>9.9766999999999992</c:v>
                </c:pt>
                <c:pt idx="154">
                  <c:v>7.6946000000000003</c:v>
                </c:pt>
                <c:pt idx="155">
                  <c:v>5.7968999999999999</c:v>
                </c:pt>
                <c:pt idx="156">
                  <c:v>3.9135</c:v>
                </c:pt>
                <c:pt idx="157">
                  <c:v>2.0442</c:v>
                </c:pt>
                <c:pt idx="158">
                  <c:v>1.7470000000000001</c:v>
                </c:pt>
                <c:pt idx="159">
                  <c:v>1.4498</c:v>
                </c:pt>
                <c:pt idx="160">
                  <c:v>1.1527000000000001</c:v>
                </c:pt>
                <c:pt idx="161">
                  <c:v>0.25559999999999999</c:v>
                </c:pt>
                <c:pt idx="162">
                  <c:v>-0.63949999999999996</c:v>
                </c:pt>
                <c:pt idx="163">
                  <c:v>-1.5327</c:v>
                </c:pt>
                <c:pt idx="164">
                  <c:v>-2.9207999999999998</c:v>
                </c:pt>
                <c:pt idx="165">
                  <c:v>-4.3021000000000003</c:v>
                </c:pt>
                <c:pt idx="166">
                  <c:v>-5.6767000000000003</c:v>
                </c:pt>
                <c:pt idx="167">
                  <c:v>-6.8384</c:v>
                </c:pt>
                <c:pt idx="168">
                  <c:v>-7.9958999999999998</c:v>
                </c:pt>
                <c:pt idx="169">
                  <c:v>-9.1491000000000007</c:v>
                </c:pt>
                <c:pt idx="170">
                  <c:v>-9.0081000000000007</c:v>
                </c:pt>
                <c:pt idx="171">
                  <c:v>-8.8657000000000004</c:v>
                </c:pt>
                <c:pt idx="172">
                  <c:v>-8.7218999999999998</c:v>
                </c:pt>
                <c:pt idx="173">
                  <c:v>-9.6442999999999994</c:v>
                </c:pt>
                <c:pt idx="174">
                  <c:v>-10.5646</c:v>
                </c:pt>
                <c:pt idx="175">
                  <c:v>-11.482699999999999</c:v>
                </c:pt>
                <c:pt idx="176">
                  <c:v>-13.075100000000001</c:v>
                </c:pt>
                <c:pt idx="177">
                  <c:v>-14.657500000000001</c:v>
                </c:pt>
                <c:pt idx="178">
                  <c:v>-16.23</c:v>
                </c:pt>
                <c:pt idx="179">
                  <c:v>-17.503599999999999</c:v>
                </c:pt>
                <c:pt idx="180">
                  <c:v>-18.7715</c:v>
                </c:pt>
                <c:pt idx="181">
                  <c:v>-20.0337</c:v>
                </c:pt>
                <c:pt idx="182">
                  <c:v>-19.817599999999999</c:v>
                </c:pt>
                <c:pt idx="183">
                  <c:v>-19.599499999999999</c:v>
                </c:pt>
                <c:pt idx="184">
                  <c:v>-19.3794</c:v>
                </c:pt>
                <c:pt idx="185">
                  <c:v>-20.096599999999999</c:v>
                </c:pt>
                <c:pt idx="186">
                  <c:v>-20.8127</c:v>
                </c:pt>
                <c:pt idx="187">
                  <c:v>-21.527999999999999</c:v>
                </c:pt>
                <c:pt idx="188">
                  <c:v>-22.666899999999998</c:v>
                </c:pt>
                <c:pt idx="189">
                  <c:v>-23.801500000000001</c:v>
                </c:pt>
                <c:pt idx="190">
                  <c:v>-24.931999999999999</c:v>
                </c:pt>
                <c:pt idx="191">
                  <c:v>-25.452000000000002</c:v>
                </c:pt>
                <c:pt idx="192">
                  <c:v>-25.971800000000002</c:v>
                </c:pt>
                <c:pt idx="193">
                  <c:v>-26.491399999999999</c:v>
                </c:pt>
                <c:pt idx="194">
                  <c:v>-25.414100000000001</c:v>
                </c:pt>
                <c:pt idx="195">
                  <c:v>-24.323799999999999</c:v>
                </c:pt>
                <c:pt idx="196">
                  <c:v>-23.220199999999998</c:v>
                </c:pt>
                <c:pt idx="197">
                  <c:v>-22.9451</c:v>
                </c:pt>
                <c:pt idx="198">
                  <c:v>-22.6677</c:v>
                </c:pt>
                <c:pt idx="199">
                  <c:v>-22.388000000000002</c:v>
                </c:pt>
                <c:pt idx="200">
                  <c:v>-22.565000000000001</c:v>
                </c:pt>
                <c:pt idx="201">
                  <c:v>-22.742000000000001</c:v>
                </c:pt>
                <c:pt idx="202">
                  <c:v>-22.918800000000001</c:v>
                </c:pt>
                <c:pt idx="203">
                  <c:v>-22.492999999999999</c:v>
                </c:pt>
                <c:pt idx="204">
                  <c:v>-22.063600000000001</c:v>
                </c:pt>
                <c:pt idx="205">
                  <c:v>-21.630600000000001</c:v>
                </c:pt>
                <c:pt idx="206">
                  <c:v>-19.8932</c:v>
                </c:pt>
                <c:pt idx="207">
                  <c:v>-18.129000000000001</c:v>
                </c:pt>
                <c:pt idx="208">
                  <c:v>-16.337700000000002</c:v>
                </c:pt>
                <c:pt idx="209">
                  <c:v>-15.6723</c:v>
                </c:pt>
                <c:pt idx="210">
                  <c:v>-15.000999999999999</c:v>
                </c:pt>
                <c:pt idx="211">
                  <c:v>-14.323700000000001</c:v>
                </c:pt>
                <c:pt idx="212">
                  <c:v>-14.472099999999999</c:v>
                </c:pt>
                <c:pt idx="213">
                  <c:v>-14.6204</c:v>
                </c:pt>
                <c:pt idx="214">
                  <c:v>-14.7684</c:v>
                </c:pt>
                <c:pt idx="215">
                  <c:v>-14.506600000000001</c:v>
                </c:pt>
                <c:pt idx="216">
                  <c:v>-14.242699999999999</c:v>
                </c:pt>
                <c:pt idx="217">
                  <c:v>-13.976699999999999</c:v>
                </c:pt>
                <c:pt idx="218">
                  <c:v>-12.6914</c:v>
                </c:pt>
                <c:pt idx="219">
                  <c:v>-11.3909</c:v>
                </c:pt>
                <c:pt idx="220">
                  <c:v>-10.074999999999999</c:v>
                </c:pt>
                <c:pt idx="221">
                  <c:v>-9.7105999999999995</c:v>
                </c:pt>
                <c:pt idx="222">
                  <c:v>-9.3435000000000006</c:v>
                </c:pt>
                <c:pt idx="223">
                  <c:v>-8.9735999999999994</c:v>
                </c:pt>
                <c:pt idx="224">
                  <c:v>-9.3167000000000009</c:v>
                </c:pt>
                <c:pt idx="225">
                  <c:v>-9.6597000000000008</c:v>
                </c:pt>
                <c:pt idx="226">
                  <c:v>-10.002800000000001</c:v>
                </c:pt>
              </c:numCache>
            </c:numRef>
          </c:val>
          <c:smooth val="0"/>
          <c:extLst>
            <c:ext xmlns:c16="http://schemas.microsoft.com/office/drawing/2014/chart" uri="{C3380CC4-5D6E-409C-BE32-E72D297353CC}">
              <c16:uniqueId val="{00000001-A2D1-451A-8C8F-4D447F61397F}"/>
            </c:ext>
          </c:extLst>
        </c:ser>
        <c:dLbls>
          <c:showLegendKey val="0"/>
          <c:showVal val="0"/>
          <c:showCatName val="0"/>
          <c:showSerName val="0"/>
          <c:showPercent val="0"/>
          <c:showBubbleSize val="0"/>
        </c:dLbls>
        <c:marker val="1"/>
        <c:smooth val="0"/>
        <c:axId val="992543856"/>
        <c:axId val="992548168"/>
      </c:lineChart>
      <c:catAx>
        <c:axId val="992543072"/>
        <c:scaling>
          <c:orientation val="minMax"/>
        </c:scaling>
        <c:delete val="0"/>
        <c:axPos val="b"/>
        <c:numFmt formatCode="General" sourceLinked="1"/>
        <c:majorTickMark val="out"/>
        <c:minorTickMark val="none"/>
        <c:tickLblPos val="low"/>
        <c:spPr>
          <a:ln>
            <a:noFill/>
          </a:ln>
        </c:spPr>
        <c:txPr>
          <a:bodyPr rot="-2700000" vert="horz"/>
          <a:lstStyle/>
          <a:p>
            <a:pPr>
              <a:defRPr sz="800"/>
            </a:pPr>
            <a:endParaRPr lang="en-US"/>
          </a:p>
        </c:txPr>
        <c:crossAx val="992543464"/>
        <c:crosses val="autoZero"/>
        <c:auto val="1"/>
        <c:lblAlgn val="ctr"/>
        <c:lblOffset val="100"/>
        <c:noMultiLvlLbl val="0"/>
      </c:catAx>
      <c:valAx>
        <c:axId val="992543464"/>
        <c:scaling>
          <c:orientation val="minMax"/>
        </c:scaling>
        <c:delete val="0"/>
        <c:axPos val="l"/>
        <c:majorGridlines>
          <c:spPr>
            <a:ln w="9525" cap="flat" cmpd="sng" algn="ctr">
              <a:solidFill>
                <a:srgbClr val="BFBFBF"/>
              </a:solidFill>
              <a:prstDash val="solid"/>
              <a:round/>
              <a:headEnd type="none" w="med" len="med"/>
              <a:tailEnd type="none" w="med" len="med"/>
            </a:ln>
          </c:spPr>
        </c:majorGridlines>
        <c:title>
          <c:tx>
            <c:rich>
              <a:bodyPr rot="-5400000" vert="horz"/>
              <a:lstStyle/>
              <a:p>
                <a:pPr>
                  <a:defRPr/>
                </a:pPr>
                <a:r>
                  <a:rPr lang="en-US"/>
                  <a:t>MTMLTV</a:t>
                </a:r>
              </a:p>
            </c:rich>
          </c:tx>
          <c:overlay val="0"/>
        </c:title>
        <c:numFmt formatCode="0%" sourceLinked="0"/>
        <c:majorTickMark val="out"/>
        <c:minorTickMark val="none"/>
        <c:tickLblPos val="nextTo"/>
        <c:spPr>
          <a:ln>
            <a:noFill/>
          </a:ln>
        </c:spPr>
        <c:txPr>
          <a:bodyPr/>
          <a:lstStyle/>
          <a:p>
            <a:pPr>
              <a:defRPr sz="800"/>
            </a:pPr>
            <a:endParaRPr lang="en-US"/>
          </a:p>
        </c:txPr>
        <c:crossAx val="992543072"/>
        <c:crosses val="autoZero"/>
        <c:crossBetween val="between"/>
      </c:valAx>
      <c:valAx>
        <c:axId val="992548168"/>
        <c:scaling>
          <c:orientation val="minMax"/>
        </c:scaling>
        <c:delete val="0"/>
        <c:axPos val="r"/>
        <c:title>
          <c:tx>
            <c:rich>
              <a:bodyPr rot="-5400000" vert="horz"/>
              <a:lstStyle/>
              <a:p>
                <a:pPr>
                  <a:defRPr/>
                </a:pPr>
                <a:r>
                  <a:rPr lang="en-US"/>
                  <a:t>Gap</a:t>
                </a:r>
              </a:p>
            </c:rich>
          </c:tx>
          <c:overlay val="0"/>
        </c:title>
        <c:numFmt formatCode="#,##0" sourceLinked="0"/>
        <c:majorTickMark val="out"/>
        <c:minorTickMark val="none"/>
        <c:tickLblPos val="nextTo"/>
        <c:spPr>
          <a:ln>
            <a:noFill/>
          </a:ln>
        </c:spPr>
        <c:txPr>
          <a:bodyPr/>
          <a:lstStyle/>
          <a:p>
            <a:pPr>
              <a:defRPr sz="800"/>
            </a:pPr>
            <a:endParaRPr lang="en-US"/>
          </a:p>
        </c:txPr>
        <c:crossAx val="992543856"/>
        <c:crosses val="max"/>
        <c:crossBetween val="between"/>
      </c:valAx>
      <c:catAx>
        <c:axId val="992543856"/>
        <c:scaling>
          <c:orientation val="minMax"/>
        </c:scaling>
        <c:delete val="1"/>
        <c:axPos val="b"/>
        <c:majorTickMark val="out"/>
        <c:minorTickMark val="none"/>
        <c:tickLblPos val="none"/>
        <c:crossAx val="992548168"/>
        <c:crosses val="autoZero"/>
        <c:auto val="1"/>
        <c:lblAlgn val="ctr"/>
        <c:lblOffset val="100"/>
        <c:noMultiLvlLbl val="0"/>
      </c:catAx>
      <c:spPr>
        <a:noFill/>
        <a:ln w="25400">
          <a:noFill/>
        </a:ln>
      </c:spPr>
    </c:plotArea>
    <c:legend>
      <c:legendPos val="b"/>
      <c:overlay val="0"/>
      <c:spPr>
        <a:ln w="25400">
          <a:noFill/>
        </a:ln>
      </c:spPr>
      <c:txPr>
        <a:bodyPr/>
        <a:lstStyle/>
        <a:p>
          <a:pPr>
            <a:defRPr sz="800"/>
          </a:pPr>
          <a:endParaRPr lang="en-US"/>
        </a:p>
      </c:txPr>
    </c:legend>
    <c:plotVisOnly val="1"/>
    <c:dispBlanksAs val="gap"/>
    <c:showDLblsOverMax val="0"/>
  </c:chart>
  <c:spPr>
    <a:ln w="9525">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Q4 2017 Purchase Acquisitions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2167850152389441E-2"/>
          <c:y val="2.8888888888888888E-2"/>
          <c:w val="0.94197692923532439"/>
          <c:h val="0.68835455343922602"/>
        </c:manualLayout>
      </c:layout>
      <c:lineChart>
        <c:grouping val="standard"/>
        <c:varyColors val="0"/>
        <c:ser>
          <c:idx val="0"/>
          <c:order val="0"/>
          <c:tx>
            <c:strRef>
              <c:f>PMM!$B$13</c:f>
              <c:strCache>
                <c:ptCount val="1"/>
                <c:pt idx="0">
                  <c:v>Q2 Actual Forecast</c:v>
                </c:pt>
              </c:strCache>
            </c:strRef>
          </c:tx>
          <c:spPr>
            <a:ln w="28575" cap="rnd">
              <a:solidFill>
                <a:schemeClr val="tx1"/>
              </a:solidFill>
              <a:round/>
            </a:ln>
            <a:effectLst/>
          </c:spPr>
          <c:marker>
            <c:symbol val="none"/>
          </c:marker>
          <c:dLbls>
            <c:dLbl>
              <c:idx val="5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7B-4CED-AF39-76F072EFAD8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PMM!$F$9:$BM$9</c:f>
              <c:strCache>
                <c:ptCount val="60"/>
                <c:pt idx="0">
                  <c:v>March 2017</c:v>
                </c:pt>
                <c:pt idx="1">
                  <c:v>April 2017</c:v>
                </c:pt>
                <c:pt idx="2">
                  <c:v>May 2017</c:v>
                </c:pt>
                <c:pt idx="3">
                  <c:v>June 2017</c:v>
                </c:pt>
                <c:pt idx="4">
                  <c:v>July 2017</c:v>
                </c:pt>
                <c:pt idx="5">
                  <c:v>August 2017</c:v>
                </c:pt>
                <c:pt idx="6">
                  <c:v>September 2017</c:v>
                </c:pt>
                <c:pt idx="7">
                  <c:v>October 2017</c:v>
                </c:pt>
                <c:pt idx="8">
                  <c:v>November 2017</c:v>
                </c:pt>
                <c:pt idx="9">
                  <c:v>December 2017</c:v>
                </c:pt>
                <c:pt idx="10">
                  <c:v>January 2018</c:v>
                </c:pt>
                <c:pt idx="11">
                  <c:v>February 2018</c:v>
                </c:pt>
                <c:pt idx="12">
                  <c:v>March 2018</c:v>
                </c:pt>
                <c:pt idx="13">
                  <c:v>April 2018</c:v>
                </c:pt>
                <c:pt idx="14">
                  <c:v>May 2018</c:v>
                </c:pt>
                <c:pt idx="15">
                  <c:v>June 2018</c:v>
                </c:pt>
                <c:pt idx="16">
                  <c:v>July 2018</c:v>
                </c:pt>
                <c:pt idx="17">
                  <c:v>August 2018</c:v>
                </c:pt>
                <c:pt idx="18">
                  <c:v>September 2018</c:v>
                </c:pt>
                <c:pt idx="19">
                  <c:v>October 2018</c:v>
                </c:pt>
                <c:pt idx="20">
                  <c:v>November 2018</c:v>
                </c:pt>
                <c:pt idx="21">
                  <c:v>December 2018</c:v>
                </c:pt>
                <c:pt idx="22">
                  <c:v>January 2019</c:v>
                </c:pt>
                <c:pt idx="23">
                  <c:v>February 2019</c:v>
                </c:pt>
                <c:pt idx="24">
                  <c:v>March 2019</c:v>
                </c:pt>
                <c:pt idx="25">
                  <c:v>April 2019</c:v>
                </c:pt>
                <c:pt idx="26">
                  <c:v>May 2019</c:v>
                </c:pt>
                <c:pt idx="27">
                  <c:v>June 2019</c:v>
                </c:pt>
                <c:pt idx="28">
                  <c:v>July 2019</c:v>
                </c:pt>
                <c:pt idx="29">
                  <c:v>August 2019</c:v>
                </c:pt>
                <c:pt idx="30">
                  <c:v>September 2019</c:v>
                </c:pt>
                <c:pt idx="31">
                  <c:v>October 2019</c:v>
                </c:pt>
                <c:pt idx="32">
                  <c:v>November 2019</c:v>
                </c:pt>
                <c:pt idx="33">
                  <c:v>December 2019</c:v>
                </c:pt>
                <c:pt idx="34">
                  <c:v>January 2020</c:v>
                </c:pt>
                <c:pt idx="35">
                  <c:v>February 2020</c:v>
                </c:pt>
                <c:pt idx="36">
                  <c:v>March 2020</c:v>
                </c:pt>
                <c:pt idx="37">
                  <c:v>April 2020</c:v>
                </c:pt>
                <c:pt idx="38">
                  <c:v>May 2020</c:v>
                </c:pt>
                <c:pt idx="39">
                  <c:v>June 2020</c:v>
                </c:pt>
                <c:pt idx="40">
                  <c:v>July 2020</c:v>
                </c:pt>
                <c:pt idx="41">
                  <c:v>August 2020</c:v>
                </c:pt>
                <c:pt idx="42">
                  <c:v>September 2020</c:v>
                </c:pt>
                <c:pt idx="43">
                  <c:v>October 2020</c:v>
                </c:pt>
                <c:pt idx="44">
                  <c:v>November 2020</c:v>
                </c:pt>
                <c:pt idx="45">
                  <c:v>December 2020</c:v>
                </c:pt>
                <c:pt idx="46">
                  <c:v>January 2021</c:v>
                </c:pt>
                <c:pt idx="47">
                  <c:v>February 2021</c:v>
                </c:pt>
                <c:pt idx="48">
                  <c:v>March 2021</c:v>
                </c:pt>
                <c:pt idx="49">
                  <c:v>April 2021</c:v>
                </c:pt>
                <c:pt idx="50">
                  <c:v>May 2021</c:v>
                </c:pt>
                <c:pt idx="51">
                  <c:v>June 2021</c:v>
                </c:pt>
                <c:pt idx="52">
                  <c:v>July 2021</c:v>
                </c:pt>
                <c:pt idx="53">
                  <c:v>August 2021</c:v>
                </c:pt>
                <c:pt idx="54">
                  <c:v>September 2021</c:v>
                </c:pt>
                <c:pt idx="55">
                  <c:v>October 2021</c:v>
                </c:pt>
                <c:pt idx="56">
                  <c:v>November 2021</c:v>
                </c:pt>
                <c:pt idx="57">
                  <c:v>December 2021</c:v>
                </c:pt>
                <c:pt idx="58">
                  <c:v>January 2022</c:v>
                </c:pt>
                <c:pt idx="59">
                  <c:v>February 2022</c:v>
                </c:pt>
              </c:strCache>
            </c:strRef>
          </c:cat>
          <c:val>
            <c:numRef>
              <c:f>PMM!$F$13:$BM$13</c:f>
              <c:numCache>
                <c:formatCode>"$"#,##0,,,"B";\("$"#,##0,,,"B"\)</c:formatCode>
                <c:ptCount val="60"/>
                <c:pt idx="1">
                  <c:v>20100000000</c:v>
                </c:pt>
                <c:pt idx="2">
                  <c:v>24033330000</c:v>
                </c:pt>
                <c:pt idx="3">
                  <c:v>28065700000</c:v>
                </c:pt>
                <c:pt idx="4">
                  <c:v>25027760000</c:v>
                </c:pt>
                <c:pt idx="5">
                  <c:v>25984610000</c:v>
                </c:pt>
                <c:pt idx="6">
                  <c:v>23027280000</c:v>
                </c:pt>
                <c:pt idx="7">
                  <c:v>21577410000</c:v>
                </c:pt>
                <c:pt idx="8">
                  <c:v>20294580000</c:v>
                </c:pt>
                <c:pt idx="9">
                  <c:v>21925200000</c:v>
                </c:pt>
                <c:pt idx="10">
                  <c:v>15024940000</c:v>
                </c:pt>
                <c:pt idx="11">
                  <c:v>16288260000.000002</c:v>
                </c:pt>
                <c:pt idx="12">
                  <c:v>20689850000</c:v>
                </c:pt>
                <c:pt idx="13">
                  <c:v>23427280000</c:v>
                </c:pt>
                <c:pt idx="14">
                  <c:v>27198880000</c:v>
                </c:pt>
                <c:pt idx="15">
                  <c:v>31120660000</c:v>
                </c:pt>
                <c:pt idx="16">
                  <c:v>28183120000</c:v>
                </c:pt>
                <c:pt idx="17">
                  <c:v>29620090000</c:v>
                </c:pt>
                <c:pt idx="18">
                  <c:v>27089990000</c:v>
                </c:pt>
                <c:pt idx="19">
                  <c:v>25332840000</c:v>
                </c:pt>
                <c:pt idx="20">
                  <c:v>23808830000</c:v>
                </c:pt>
                <c:pt idx="21">
                  <c:v>25654470000</c:v>
                </c:pt>
                <c:pt idx="22">
                  <c:v>17607480000</c:v>
                </c:pt>
                <c:pt idx="23">
                  <c:v>18970660000</c:v>
                </c:pt>
                <c:pt idx="24">
                  <c:v>23870570000</c:v>
                </c:pt>
                <c:pt idx="25">
                  <c:v>26712380000</c:v>
                </c:pt>
                <c:pt idx="26">
                  <c:v>30717600000</c:v>
                </c:pt>
                <c:pt idx="27">
                  <c:v>34851370000</c:v>
                </c:pt>
                <c:pt idx="28">
                  <c:v>31384940000</c:v>
                </c:pt>
                <c:pt idx="29">
                  <c:v>32620910000.000004</c:v>
                </c:pt>
                <c:pt idx="30">
                  <c:v>29288880000</c:v>
                </c:pt>
                <c:pt idx="31">
                  <c:v>27226790000</c:v>
                </c:pt>
                <c:pt idx="32">
                  <c:v>25518520000</c:v>
                </c:pt>
                <c:pt idx="33">
                  <c:v>27355720000</c:v>
                </c:pt>
                <c:pt idx="34">
                  <c:v>21353300000</c:v>
                </c:pt>
                <c:pt idx="35">
                  <c:v>22815960000</c:v>
                </c:pt>
                <c:pt idx="36">
                  <c:v>27363970000</c:v>
                </c:pt>
                <c:pt idx="37">
                  <c:v>30182430000</c:v>
                </c:pt>
                <c:pt idx="38">
                  <c:v>33934430000</c:v>
                </c:pt>
                <c:pt idx="39">
                  <c:v>38002550000</c:v>
                </c:pt>
                <c:pt idx="40">
                  <c:v>34546830000</c:v>
                </c:pt>
                <c:pt idx="41">
                  <c:v>35438690000</c:v>
                </c:pt>
                <c:pt idx="42">
                  <c:v>31670790000</c:v>
                </c:pt>
                <c:pt idx="43">
                  <c:v>29595330000</c:v>
                </c:pt>
                <c:pt idx="44">
                  <c:v>28281820000</c:v>
                </c:pt>
                <c:pt idx="45">
                  <c:v>29747130000</c:v>
                </c:pt>
                <c:pt idx="46">
                  <c:v>23262910000</c:v>
                </c:pt>
                <c:pt idx="47">
                  <c:v>24694680000</c:v>
                </c:pt>
                <c:pt idx="48">
                  <c:v>29378520000</c:v>
                </c:pt>
                <c:pt idx="49">
                  <c:v>32172060000</c:v>
                </c:pt>
                <c:pt idx="50">
                  <c:v>35916960000</c:v>
                </c:pt>
                <c:pt idx="51">
                  <c:v>39971170000</c:v>
                </c:pt>
                <c:pt idx="52">
                  <c:v>36292470000</c:v>
                </c:pt>
                <c:pt idx="53">
                  <c:v>37183530000</c:v>
                </c:pt>
                <c:pt idx="54">
                  <c:v>33206730000</c:v>
                </c:pt>
                <c:pt idx="55">
                  <c:v>30870820000</c:v>
                </c:pt>
                <c:pt idx="56">
                  <c:v>29355560000</c:v>
                </c:pt>
                <c:pt idx="57">
                  <c:v>30710820000</c:v>
                </c:pt>
                <c:pt idx="58">
                  <c:v>23976989490</c:v>
                </c:pt>
                <c:pt idx="59">
                  <c:v>25452703650</c:v>
                </c:pt>
              </c:numCache>
            </c:numRef>
          </c:val>
          <c:smooth val="0"/>
          <c:extLst>
            <c:ext xmlns:c16="http://schemas.microsoft.com/office/drawing/2014/chart" uri="{C3380CC4-5D6E-409C-BE32-E72D297353CC}">
              <c16:uniqueId val="{00000001-5F7B-4CED-AF39-76F072EFAD8C}"/>
            </c:ext>
          </c:extLst>
        </c:ser>
        <c:ser>
          <c:idx val="1"/>
          <c:order val="1"/>
          <c:tx>
            <c:strRef>
              <c:f>PMM!$B$14</c:f>
              <c:strCache>
                <c:ptCount val="1"/>
                <c:pt idx="0">
                  <c:v>Q2 Forecast: 11686 Transition</c:v>
                </c:pt>
              </c:strCache>
            </c:strRef>
          </c:tx>
          <c:spPr>
            <a:ln w="28575" cap="rnd">
              <a:solidFill>
                <a:schemeClr val="accent2"/>
              </a:solidFill>
              <a:round/>
            </a:ln>
            <a:effectLst/>
          </c:spPr>
          <c:marker>
            <c:symbol val="none"/>
          </c:marker>
          <c:cat>
            <c:strRef>
              <c:f>PMM!$F$9:$BM$9</c:f>
              <c:strCache>
                <c:ptCount val="60"/>
                <c:pt idx="0">
                  <c:v>March 2017</c:v>
                </c:pt>
                <c:pt idx="1">
                  <c:v>April 2017</c:v>
                </c:pt>
                <c:pt idx="2">
                  <c:v>May 2017</c:v>
                </c:pt>
                <c:pt idx="3">
                  <c:v>June 2017</c:v>
                </c:pt>
                <c:pt idx="4">
                  <c:v>July 2017</c:v>
                </c:pt>
                <c:pt idx="5">
                  <c:v>August 2017</c:v>
                </c:pt>
                <c:pt idx="6">
                  <c:v>September 2017</c:v>
                </c:pt>
                <c:pt idx="7">
                  <c:v>October 2017</c:v>
                </c:pt>
                <c:pt idx="8">
                  <c:v>November 2017</c:v>
                </c:pt>
                <c:pt idx="9">
                  <c:v>December 2017</c:v>
                </c:pt>
                <c:pt idx="10">
                  <c:v>January 2018</c:v>
                </c:pt>
                <c:pt idx="11">
                  <c:v>February 2018</c:v>
                </c:pt>
                <c:pt idx="12">
                  <c:v>March 2018</c:v>
                </c:pt>
                <c:pt idx="13">
                  <c:v>April 2018</c:v>
                </c:pt>
                <c:pt idx="14">
                  <c:v>May 2018</c:v>
                </c:pt>
                <c:pt idx="15">
                  <c:v>June 2018</c:v>
                </c:pt>
                <c:pt idx="16">
                  <c:v>July 2018</c:v>
                </c:pt>
                <c:pt idx="17">
                  <c:v>August 2018</c:v>
                </c:pt>
                <c:pt idx="18">
                  <c:v>September 2018</c:v>
                </c:pt>
                <c:pt idx="19">
                  <c:v>October 2018</c:v>
                </c:pt>
                <c:pt idx="20">
                  <c:v>November 2018</c:v>
                </c:pt>
                <c:pt idx="21">
                  <c:v>December 2018</c:v>
                </c:pt>
                <c:pt idx="22">
                  <c:v>January 2019</c:v>
                </c:pt>
                <c:pt idx="23">
                  <c:v>February 2019</c:v>
                </c:pt>
                <c:pt idx="24">
                  <c:v>March 2019</c:v>
                </c:pt>
                <c:pt idx="25">
                  <c:v>April 2019</c:v>
                </c:pt>
                <c:pt idx="26">
                  <c:v>May 2019</c:v>
                </c:pt>
                <c:pt idx="27">
                  <c:v>June 2019</c:v>
                </c:pt>
                <c:pt idx="28">
                  <c:v>July 2019</c:v>
                </c:pt>
                <c:pt idx="29">
                  <c:v>August 2019</c:v>
                </c:pt>
                <c:pt idx="30">
                  <c:v>September 2019</c:v>
                </c:pt>
                <c:pt idx="31">
                  <c:v>October 2019</c:v>
                </c:pt>
                <c:pt idx="32">
                  <c:v>November 2019</c:v>
                </c:pt>
                <c:pt idx="33">
                  <c:v>December 2019</c:v>
                </c:pt>
                <c:pt idx="34">
                  <c:v>January 2020</c:v>
                </c:pt>
                <c:pt idx="35">
                  <c:v>February 2020</c:v>
                </c:pt>
                <c:pt idx="36">
                  <c:v>March 2020</c:v>
                </c:pt>
                <c:pt idx="37">
                  <c:v>April 2020</c:v>
                </c:pt>
                <c:pt idx="38">
                  <c:v>May 2020</c:v>
                </c:pt>
                <c:pt idx="39">
                  <c:v>June 2020</c:v>
                </c:pt>
                <c:pt idx="40">
                  <c:v>July 2020</c:v>
                </c:pt>
                <c:pt idx="41">
                  <c:v>August 2020</c:v>
                </c:pt>
                <c:pt idx="42">
                  <c:v>September 2020</c:v>
                </c:pt>
                <c:pt idx="43">
                  <c:v>October 2020</c:v>
                </c:pt>
                <c:pt idx="44">
                  <c:v>November 2020</c:v>
                </c:pt>
                <c:pt idx="45">
                  <c:v>December 2020</c:v>
                </c:pt>
                <c:pt idx="46">
                  <c:v>January 2021</c:v>
                </c:pt>
                <c:pt idx="47">
                  <c:v>February 2021</c:v>
                </c:pt>
                <c:pt idx="48">
                  <c:v>March 2021</c:v>
                </c:pt>
                <c:pt idx="49">
                  <c:v>April 2021</c:v>
                </c:pt>
                <c:pt idx="50">
                  <c:v>May 2021</c:v>
                </c:pt>
                <c:pt idx="51">
                  <c:v>June 2021</c:v>
                </c:pt>
                <c:pt idx="52">
                  <c:v>July 2021</c:v>
                </c:pt>
                <c:pt idx="53">
                  <c:v>August 2021</c:v>
                </c:pt>
                <c:pt idx="54">
                  <c:v>September 2021</c:v>
                </c:pt>
                <c:pt idx="55">
                  <c:v>October 2021</c:v>
                </c:pt>
                <c:pt idx="56">
                  <c:v>November 2021</c:v>
                </c:pt>
                <c:pt idx="57">
                  <c:v>December 2021</c:v>
                </c:pt>
                <c:pt idx="58">
                  <c:v>January 2022</c:v>
                </c:pt>
                <c:pt idx="59">
                  <c:v>February 2022</c:v>
                </c:pt>
              </c:strCache>
            </c:strRef>
          </c:cat>
          <c:val>
            <c:numRef>
              <c:f>PMM!$F$14:$BM$14</c:f>
              <c:numCache>
                <c:formatCode>"$"#,##0,,,"B";\("$"#,##0,,,"B"\)</c:formatCode>
                <c:ptCount val="60"/>
                <c:pt idx="0">
                  <c:v>18072002209.023952</c:v>
                </c:pt>
                <c:pt idx="1">
                  <c:v>19685454241.631634</c:v>
                </c:pt>
                <c:pt idx="2">
                  <c:v>23537067676.51049</c:v>
                </c:pt>
                <c:pt idx="3">
                  <c:v>27520870802.128342</c:v>
                </c:pt>
                <c:pt idx="4">
                  <c:v>24477014142.700291</c:v>
                </c:pt>
                <c:pt idx="5">
                  <c:v>25493582351.472584</c:v>
                </c:pt>
                <c:pt idx="6">
                  <c:v>22519071908.123451</c:v>
                </c:pt>
                <c:pt idx="7">
                  <c:v>21127907035.893829</c:v>
                </c:pt>
                <c:pt idx="8">
                  <c:v>19870956910.476448</c:v>
                </c:pt>
                <c:pt idx="9">
                  <c:v>21466502290.968979</c:v>
                </c:pt>
                <c:pt idx="10">
                  <c:v>14716057416.348454</c:v>
                </c:pt>
                <c:pt idx="11">
                  <c:v>15912825807.099751</c:v>
                </c:pt>
                <c:pt idx="12">
                  <c:v>20219432707.803574</c:v>
                </c:pt>
                <c:pt idx="13">
                  <c:v>22830120340.173569</c:v>
                </c:pt>
                <c:pt idx="14">
                  <c:v>26516015843.884815</c:v>
                </c:pt>
                <c:pt idx="15">
                  <c:v>30271362443.708408</c:v>
                </c:pt>
                <c:pt idx="16">
                  <c:v>27413693345.006413</c:v>
                </c:pt>
                <c:pt idx="17">
                  <c:v>28812908153.539829</c:v>
                </c:pt>
                <c:pt idx="18">
                  <c:v>26364177505.593639</c:v>
                </c:pt>
                <c:pt idx="19">
                  <c:v>24637536604.797596</c:v>
                </c:pt>
                <c:pt idx="20">
                  <c:v>23192104625.220879</c:v>
                </c:pt>
                <c:pt idx="21">
                  <c:v>24969161075.928288</c:v>
                </c:pt>
                <c:pt idx="22">
                  <c:v>17072266455.708078</c:v>
                </c:pt>
                <c:pt idx="23">
                  <c:v>18437251971.275208</c:v>
                </c:pt>
                <c:pt idx="24">
                  <c:v>23155789633.951031</c:v>
                </c:pt>
                <c:pt idx="25">
                  <c:v>25866850087.647743</c:v>
                </c:pt>
                <c:pt idx="26">
                  <c:v>29742359164.00983</c:v>
                </c:pt>
                <c:pt idx="27">
                  <c:v>33722603750.393696</c:v>
                </c:pt>
                <c:pt idx="28">
                  <c:v>30378662711.587528</c:v>
                </c:pt>
                <c:pt idx="29">
                  <c:v>31540111810.312737</c:v>
                </c:pt>
                <c:pt idx="30">
                  <c:v>28312702528.7435</c:v>
                </c:pt>
                <c:pt idx="31">
                  <c:v>26367648178.594227</c:v>
                </c:pt>
                <c:pt idx="32">
                  <c:v>24723418631.42757</c:v>
                </c:pt>
                <c:pt idx="33">
                  <c:v>26516831684.490654</c:v>
                </c:pt>
                <c:pt idx="34">
                  <c:v>20691985008.942432</c:v>
                </c:pt>
                <c:pt idx="35">
                  <c:v>22099052425.721706</c:v>
                </c:pt>
                <c:pt idx="36">
                  <c:v>26408368235.690495</c:v>
                </c:pt>
                <c:pt idx="37">
                  <c:v>29086477551.9254</c:v>
                </c:pt>
                <c:pt idx="38">
                  <c:v>32655554698.419384</c:v>
                </c:pt>
                <c:pt idx="39">
                  <c:v>36611719020.444496</c:v>
                </c:pt>
                <c:pt idx="40">
                  <c:v>33199276425.400963</c:v>
                </c:pt>
                <c:pt idx="41">
                  <c:v>34058170433.177197</c:v>
                </c:pt>
                <c:pt idx="42">
                  <c:v>30509862895.434547</c:v>
                </c:pt>
                <c:pt idx="43">
                  <c:v>28526944838.994995</c:v>
                </c:pt>
                <c:pt idx="44">
                  <c:v>27183104531.63023</c:v>
                </c:pt>
                <c:pt idx="45">
                  <c:v>28692073650.679501</c:v>
                </c:pt>
                <c:pt idx="46">
                  <c:v>22385115388.543682</c:v>
                </c:pt>
                <c:pt idx="47">
                  <c:v>23661758435.705612</c:v>
                </c:pt>
                <c:pt idx="48">
                  <c:v>28209331975.746082</c:v>
                </c:pt>
                <c:pt idx="49">
                  <c:v>30893920315.403667</c:v>
                </c:pt>
                <c:pt idx="50">
                  <c:v>34448122974.289368</c:v>
                </c:pt>
                <c:pt idx="51">
                  <c:v>38301286916.011818</c:v>
                </c:pt>
                <c:pt idx="52">
                  <c:v>34730046725.746857</c:v>
                </c:pt>
                <c:pt idx="53">
                  <c:v>35632041080.647095</c:v>
                </c:pt>
                <c:pt idx="54">
                  <c:v>31842232125.130318</c:v>
                </c:pt>
                <c:pt idx="55">
                  <c:v>29558339929.497021</c:v>
                </c:pt>
                <c:pt idx="56">
                  <c:v>28086088471.660007</c:v>
                </c:pt>
                <c:pt idx="57">
                  <c:v>29377070570.51619</c:v>
                </c:pt>
                <c:pt idx="58">
                  <c:v>29364011426.780464</c:v>
                </c:pt>
                <c:pt idx="59">
                  <c:v>29335200705.417881</c:v>
                </c:pt>
              </c:numCache>
            </c:numRef>
          </c:val>
          <c:smooth val="0"/>
          <c:extLst>
            <c:ext xmlns:c16="http://schemas.microsoft.com/office/drawing/2014/chart" uri="{C3380CC4-5D6E-409C-BE32-E72D297353CC}">
              <c16:uniqueId val="{00000002-5F7B-4CED-AF39-76F072EFAD8C}"/>
            </c:ext>
          </c:extLst>
        </c:ser>
        <c:dLbls>
          <c:showLegendKey val="0"/>
          <c:showVal val="0"/>
          <c:showCatName val="0"/>
          <c:showSerName val="0"/>
          <c:showPercent val="0"/>
          <c:showBubbleSize val="0"/>
        </c:dLbls>
        <c:smooth val="0"/>
        <c:axId val="992545424"/>
        <c:axId val="992548952"/>
      </c:lineChart>
      <c:catAx>
        <c:axId val="99254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48952"/>
        <c:crosses val="autoZero"/>
        <c:auto val="1"/>
        <c:lblAlgn val="ctr"/>
        <c:lblOffset val="100"/>
        <c:tickLblSkip val="3"/>
        <c:noMultiLvlLbl val="0"/>
      </c:catAx>
      <c:valAx>
        <c:axId val="99254895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4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Refi!$B$10</c:f>
              <c:strCache>
                <c:ptCount val="1"/>
                <c:pt idx="0">
                  <c:v>Q2 Forecast: 11686 Transition</c:v>
                </c:pt>
              </c:strCache>
            </c:strRef>
          </c:tx>
          <c:spPr>
            <a:ln w="28575" cap="rnd">
              <a:solidFill>
                <a:srgbClr val="FF0000"/>
              </a:solidFill>
              <a:round/>
            </a:ln>
            <a:effectLst/>
          </c:spPr>
          <c:marker>
            <c:symbol val="none"/>
          </c:marker>
          <c:cat>
            <c:strRef>
              <c:f>Refi!$G$9:$BO$9</c:f>
              <c:strCache>
                <c:ptCount val="61"/>
                <c:pt idx="0">
                  <c:v>March 2017</c:v>
                </c:pt>
                <c:pt idx="1">
                  <c:v>April 2017</c:v>
                </c:pt>
                <c:pt idx="2">
                  <c:v>May 2017</c:v>
                </c:pt>
                <c:pt idx="3">
                  <c:v>June 2017</c:v>
                </c:pt>
                <c:pt idx="4">
                  <c:v>July 2017</c:v>
                </c:pt>
                <c:pt idx="5">
                  <c:v>August 2017</c:v>
                </c:pt>
                <c:pt idx="6">
                  <c:v>September 2017</c:v>
                </c:pt>
                <c:pt idx="7">
                  <c:v>October 2017</c:v>
                </c:pt>
                <c:pt idx="8">
                  <c:v>November 2017</c:v>
                </c:pt>
                <c:pt idx="9">
                  <c:v>December 2017</c:v>
                </c:pt>
                <c:pt idx="10">
                  <c:v>January 2018</c:v>
                </c:pt>
                <c:pt idx="11">
                  <c:v>February 2018</c:v>
                </c:pt>
                <c:pt idx="12">
                  <c:v>March 2018</c:v>
                </c:pt>
                <c:pt idx="13">
                  <c:v>April 2018</c:v>
                </c:pt>
                <c:pt idx="14">
                  <c:v>May 2018</c:v>
                </c:pt>
                <c:pt idx="15">
                  <c:v>June 2018</c:v>
                </c:pt>
                <c:pt idx="16">
                  <c:v>July 2018</c:v>
                </c:pt>
                <c:pt idx="17">
                  <c:v>August 2018</c:v>
                </c:pt>
                <c:pt idx="18">
                  <c:v>September 2018</c:v>
                </c:pt>
                <c:pt idx="19">
                  <c:v>October 2018</c:v>
                </c:pt>
                <c:pt idx="20">
                  <c:v>November 2018</c:v>
                </c:pt>
                <c:pt idx="21">
                  <c:v>December 2018</c:v>
                </c:pt>
                <c:pt idx="22">
                  <c:v>January 2019</c:v>
                </c:pt>
                <c:pt idx="23">
                  <c:v>February 2019</c:v>
                </c:pt>
                <c:pt idx="24">
                  <c:v>March 2019</c:v>
                </c:pt>
                <c:pt idx="25">
                  <c:v>April 2019</c:v>
                </c:pt>
                <c:pt idx="26">
                  <c:v>May 2019</c:v>
                </c:pt>
                <c:pt idx="27">
                  <c:v>June 2019</c:v>
                </c:pt>
                <c:pt idx="28">
                  <c:v>July 2019</c:v>
                </c:pt>
                <c:pt idx="29">
                  <c:v>August 2019</c:v>
                </c:pt>
                <c:pt idx="30">
                  <c:v>September 2019</c:v>
                </c:pt>
                <c:pt idx="31">
                  <c:v>October 2019</c:v>
                </c:pt>
                <c:pt idx="32">
                  <c:v>November 2019</c:v>
                </c:pt>
                <c:pt idx="33">
                  <c:v>December 2019</c:v>
                </c:pt>
                <c:pt idx="34">
                  <c:v>January 2020</c:v>
                </c:pt>
                <c:pt idx="35">
                  <c:v>February 2020</c:v>
                </c:pt>
                <c:pt idx="36">
                  <c:v>March 2020</c:v>
                </c:pt>
                <c:pt idx="37">
                  <c:v>April 2020</c:v>
                </c:pt>
                <c:pt idx="38">
                  <c:v>May 2020</c:v>
                </c:pt>
                <c:pt idx="39">
                  <c:v>June 2020</c:v>
                </c:pt>
                <c:pt idx="40">
                  <c:v>July 2020</c:v>
                </c:pt>
                <c:pt idx="41">
                  <c:v>August 2020</c:v>
                </c:pt>
                <c:pt idx="42">
                  <c:v>September 2020</c:v>
                </c:pt>
                <c:pt idx="43">
                  <c:v>October 2020</c:v>
                </c:pt>
                <c:pt idx="44">
                  <c:v>November 2020</c:v>
                </c:pt>
                <c:pt idx="45">
                  <c:v>December 2020</c:v>
                </c:pt>
                <c:pt idx="46">
                  <c:v>January 2021</c:v>
                </c:pt>
                <c:pt idx="47">
                  <c:v>February 2021</c:v>
                </c:pt>
                <c:pt idx="48">
                  <c:v>March 2021</c:v>
                </c:pt>
                <c:pt idx="49">
                  <c:v>April 2021</c:v>
                </c:pt>
                <c:pt idx="50">
                  <c:v>May 2021</c:v>
                </c:pt>
                <c:pt idx="51">
                  <c:v>June 2021</c:v>
                </c:pt>
                <c:pt idx="52">
                  <c:v>July 2021</c:v>
                </c:pt>
                <c:pt idx="53">
                  <c:v>August 2021</c:v>
                </c:pt>
                <c:pt idx="54">
                  <c:v>September 2021</c:v>
                </c:pt>
                <c:pt idx="55">
                  <c:v>October 2021</c:v>
                </c:pt>
                <c:pt idx="56">
                  <c:v>November 2021</c:v>
                </c:pt>
                <c:pt idx="57">
                  <c:v>December 2021</c:v>
                </c:pt>
                <c:pt idx="58">
                  <c:v>January 2022</c:v>
                </c:pt>
                <c:pt idx="59">
                  <c:v>February 2022</c:v>
                </c:pt>
                <c:pt idx="60">
                  <c:v>March 2022</c:v>
                </c:pt>
              </c:strCache>
            </c:strRef>
          </c:cat>
          <c:val>
            <c:numRef>
              <c:f>Refi!$G$10:$BO$10</c:f>
              <c:numCache>
                <c:formatCode>"$"#,##0,,,"B";\("$"#,##0,,,"B"\)</c:formatCode>
                <c:ptCount val="61"/>
                <c:pt idx="0">
                  <c:v>18858161948.248337</c:v>
                </c:pt>
                <c:pt idx="1">
                  <c:v>17086009923.73838</c:v>
                </c:pt>
                <c:pt idx="2">
                  <c:v>19650866346.392212</c:v>
                </c:pt>
                <c:pt idx="3">
                  <c:v>9706562612.084053</c:v>
                </c:pt>
                <c:pt idx="4">
                  <c:v>8822883139.8527966</c:v>
                </c:pt>
                <c:pt idx="5">
                  <c:v>8463104869.4000015</c:v>
                </c:pt>
                <c:pt idx="6">
                  <c:v>7842308751.6131439</c:v>
                </c:pt>
                <c:pt idx="7">
                  <c:v>7463433541.8888979</c:v>
                </c:pt>
                <c:pt idx="8">
                  <c:v>7220337851.282156</c:v>
                </c:pt>
                <c:pt idx="9">
                  <c:v>6031265912.5778751</c:v>
                </c:pt>
                <c:pt idx="10">
                  <c:v>6117076521.6980476</c:v>
                </c:pt>
                <c:pt idx="11">
                  <c:v>5678907677.3536196</c:v>
                </c:pt>
                <c:pt idx="12">
                  <c:v>6087895173.4433947</c:v>
                </c:pt>
                <c:pt idx="13">
                  <c:v>6020566040.7354641</c:v>
                </c:pt>
                <c:pt idx="14">
                  <c:v>6068963200.2932177</c:v>
                </c:pt>
                <c:pt idx="15">
                  <c:v>5907438755.5342865</c:v>
                </c:pt>
                <c:pt idx="16">
                  <c:v>6266362447.9875412</c:v>
                </c:pt>
                <c:pt idx="17">
                  <c:v>6516380105.601593</c:v>
                </c:pt>
                <c:pt idx="18">
                  <c:v>6921339998.8816214</c:v>
                </c:pt>
                <c:pt idx="19">
                  <c:v>6629589982.137845</c:v>
                </c:pt>
                <c:pt idx="20">
                  <c:v>6180155566.9912739</c:v>
                </c:pt>
                <c:pt idx="21">
                  <c:v>6284823891.2354527</c:v>
                </c:pt>
                <c:pt idx="22">
                  <c:v>5770513637.0114899</c:v>
                </c:pt>
                <c:pt idx="23">
                  <c:v>5959577516.7903976</c:v>
                </c:pt>
                <c:pt idx="24">
                  <c:v>6685805428.8387632</c:v>
                </c:pt>
                <c:pt idx="25">
                  <c:v>6831028476.3369036</c:v>
                </c:pt>
                <c:pt idx="26">
                  <c:v>7336715424.6535139</c:v>
                </c:pt>
                <c:pt idx="27">
                  <c:v>7157292516.6818323</c:v>
                </c:pt>
                <c:pt idx="28">
                  <c:v>7676271701.0342836</c:v>
                </c:pt>
                <c:pt idx="29">
                  <c:v>8266541033.4853477</c:v>
                </c:pt>
                <c:pt idx="30">
                  <c:v>8228813787.1035633</c:v>
                </c:pt>
                <c:pt idx="31">
                  <c:v>8629045118.8442955</c:v>
                </c:pt>
                <c:pt idx="32">
                  <c:v>8550841595.7800779</c:v>
                </c:pt>
                <c:pt idx="33">
                  <c:v>7514744696.2571497</c:v>
                </c:pt>
                <c:pt idx="34">
                  <c:v>7778497890.4529142</c:v>
                </c:pt>
                <c:pt idx="35">
                  <c:v>8000200856.4484205</c:v>
                </c:pt>
                <c:pt idx="36">
                  <c:v>9397955599.1053581</c:v>
                </c:pt>
                <c:pt idx="37">
                  <c:v>9584064092.4250622</c:v>
                </c:pt>
                <c:pt idx="38">
                  <c:v>9729230909.1551533</c:v>
                </c:pt>
                <c:pt idx="39">
                  <c:v>9815483536.2601147</c:v>
                </c:pt>
                <c:pt idx="40">
                  <c:v>9733770031.2864628</c:v>
                </c:pt>
                <c:pt idx="41">
                  <c:v>9138290107.6987324</c:v>
                </c:pt>
                <c:pt idx="42">
                  <c:v>9765778573.1760883</c:v>
                </c:pt>
                <c:pt idx="43">
                  <c:v>9395000343.5679626</c:v>
                </c:pt>
                <c:pt idx="44">
                  <c:v>9433769714.4838352</c:v>
                </c:pt>
                <c:pt idx="45">
                  <c:v>8602930170.3506641</c:v>
                </c:pt>
                <c:pt idx="46">
                  <c:v>8907901491.9196053</c:v>
                </c:pt>
                <c:pt idx="47">
                  <c:v>8877765348.9668541</c:v>
                </c:pt>
                <c:pt idx="48">
                  <c:v>9555220649.0543823</c:v>
                </c:pt>
                <c:pt idx="49">
                  <c:v>9540641107.1428375</c:v>
                </c:pt>
                <c:pt idx="50">
                  <c:v>9377655507.9505463</c:v>
                </c:pt>
                <c:pt idx="51">
                  <c:v>9346918834.6650658</c:v>
                </c:pt>
                <c:pt idx="52">
                  <c:v>9716603291.0887699</c:v>
                </c:pt>
                <c:pt idx="53">
                  <c:v>9331251881.4764938</c:v>
                </c:pt>
                <c:pt idx="54">
                  <c:v>9585604659.3939629</c:v>
                </c:pt>
                <c:pt idx="55">
                  <c:v>9805159848.2335949</c:v>
                </c:pt>
                <c:pt idx="56">
                  <c:v>9613310510.5994358</c:v>
                </c:pt>
                <c:pt idx="57">
                  <c:v>8934206795.5289917</c:v>
                </c:pt>
                <c:pt idx="58">
                  <c:v>9041445709.8696804</c:v>
                </c:pt>
                <c:pt idx="59">
                  <c:v>8995106663.2857113</c:v>
                </c:pt>
                <c:pt idx="60">
                  <c:v>11019292509.114504</c:v>
                </c:pt>
              </c:numCache>
            </c:numRef>
          </c:val>
          <c:smooth val="0"/>
          <c:extLst>
            <c:ext xmlns:c16="http://schemas.microsoft.com/office/drawing/2014/chart" uri="{C3380CC4-5D6E-409C-BE32-E72D297353CC}">
              <c16:uniqueId val="{00000000-115D-406B-898A-F146DB43F309}"/>
            </c:ext>
          </c:extLst>
        </c:ser>
        <c:ser>
          <c:idx val="5"/>
          <c:order val="1"/>
          <c:tx>
            <c:strRef>
              <c:f>Refi!$B$15</c:f>
              <c:strCache>
                <c:ptCount val="1"/>
                <c:pt idx="0">
                  <c:v>Q2 Actual Forecast</c:v>
                </c:pt>
              </c:strCache>
            </c:strRef>
          </c:tx>
          <c:spPr>
            <a:ln w="28575" cap="rnd">
              <a:solidFill>
                <a:schemeClr val="tx1"/>
              </a:solidFill>
              <a:round/>
            </a:ln>
            <a:effectLst/>
          </c:spPr>
          <c:marker>
            <c:symbol val="none"/>
          </c:marker>
          <c:cat>
            <c:strRef>
              <c:f>Refi!$G$9:$BO$9</c:f>
              <c:strCache>
                <c:ptCount val="61"/>
                <c:pt idx="0">
                  <c:v>March 2017</c:v>
                </c:pt>
                <c:pt idx="1">
                  <c:v>April 2017</c:v>
                </c:pt>
                <c:pt idx="2">
                  <c:v>May 2017</c:v>
                </c:pt>
                <c:pt idx="3">
                  <c:v>June 2017</c:v>
                </c:pt>
                <c:pt idx="4">
                  <c:v>July 2017</c:v>
                </c:pt>
                <c:pt idx="5">
                  <c:v>August 2017</c:v>
                </c:pt>
                <c:pt idx="6">
                  <c:v>September 2017</c:v>
                </c:pt>
                <c:pt idx="7">
                  <c:v>October 2017</c:v>
                </c:pt>
                <c:pt idx="8">
                  <c:v>November 2017</c:v>
                </c:pt>
                <c:pt idx="9">
                  <c:v>December 2017</c:v>
                </c:pt>
                <c:pt idx="10">
                  <c:v>January 2018</c:v>
                </c:pt>
                <c:pt idx="11">
                  <c:v>February 2018</c:v>
                </c:pt>
                <c:pt idx="12">
                  <c:v>March 2018</c:v>
                </c:pt>
                <c:pt idx="13">
                  <c:v>April 2018</c:v>
                </c:pt>
                <c:pt idx="14">
                  <c:v>May 2018</c:v>
                </c:pt>
                <c:pt idx="15">
                  <c:v>June 2018</c:v>
                </c:pt>
                <c:pt idx="16">
                  <c:v>July 2018</c:v>
                </c:pt>
                <c:pt idx="17">
                  <c:v>August 2018</c:v>
                </c:pt>
                <c:pt idx="18">
                  <c:v>September 2018</c:v>
                </c:pt>
                <c:pt idx="19">
                  <c:v>October 2018</c:v>
                </c:pt>
                <c:pt idx="20">
                  <c:v>November 2018</c:v>
                </c:pt>
                <c:pt idx="21">
                  <c:v>December 2018</c:v>
                </c:pt>
                <c:pt idx="22">
                  <c:v>January 2019</c:v>
                </c:pt>
                <c:pt idx="23">
                  <c:v>February 2019</c:v>
                </c:pt>
                <c:pt idx="24">
                  <c:v>March 2019</c:v>
                </c:pt>
                <c:pt idx="25">
                  <c:v>April 2019</c:v>
                </c:pt>
                <c:pt idx="26">
                  <c:v>May 2019</c:v>
                </c:pt>
                <c:pt idx="27">
                  <c:v>June 2019</c:v>
                </c:pt>
                <c:pt idx="28">
                  <c:v>July 2019</c:v>
                </c:pt>
                <c:pt idx="29">
                  <c:v>August 2019</c:v>
                </c:pt>
                <c:pt idx="30">
                  <c:v>September 2019</c:v>
                </c:pt>
                <c:pt idx="31">
                  <c:v>October 2019</c:v>
                </c:pt>
                <c:pt idx="32">
                  <c:v>November 2019</c:v>
                </c:pt>
                <c:pt idx="33">
                  <c:v>December 2019</c:v>
                </c:pt>
                <c:pt idx="34">
                  <c:v>January 2020</c:v>
                </c:pt>
                <c:pt idx="35">
                  <c:v>February 2020</c:v>
                </c:pt>
                <c:pt idx="36">
                  <c:v>March 2020</c:v>
                </c:pt>
                <c:pt idx="37">
                  <c:v>April 2020</c:v>
                </c:pt>
                <c:pt idx="38">
                  <c:v>May 2020</c:v>
                </c:pt>
                <c:pt idx="39">
                  <c:v>June 2020</c:v>
                </c:pt>
                <c:pt idx="40">
                  <c:v>July 2020</c:v>
                </c:pt>
                <c:pt idx="41">
                  <c:v>August 2020</c:v>
                </c:pt>
                <c:pt idx="42">
                  <c:v>September 2020</c:v>
                </c:pt>
                <c:pt idx="43">
                  <c:v>October 2020</c:v>
                </c:pt>
                <c:pt idx="44">
                  <c:v>November 2020</c:v>
                </c:pt>
                <c:pt idx="45">
                  <c:v>December 2020</c:v>
                </c:pt>
                <c:pt idx="46">
                  <c:v>January 2021</c:v>
                </c:pt>
                <c:pt idx="47">
                  <c:v>February 2021</c:v>
                </c:pt>
                <c:pt idx="48">
                  <c:v>March 2021</c:v>
                </c:pt>
                <c:pt idx="49">
                  <c:v>April 2021</c:v>
                </c:pt>
                <c:pt idx="50">
                  <c:v>May 2021</c:v>
                </c:pt>
                <c:pt idx="51">
                  <c:v>June 2021</c:v>
                </c:pt>
                <c:pt idx="52">
                  <c:v>July 2021</c:v>
                </c:pt>
                <c:pt idx="53">
                  <c:v>August 2021</c:v>
                </c:pt>
                <c:pt idx="54">
                  <c:v>September 2021</c:v>
                </c:pt>
                <c:pt idx="55">
                  <c:v>October 2021</c:v>
                </c:pt>
                <c:pt idx="56">
                  <c:v>November 2021</c:v>
                </c:pt>
                <c:pt idx="57">
                  <c:v>December 2021</c:v>
                </c:pt>
                <c:pt idx="58">
                  <c:v>January 2022</c:v>
                </c:pt>
                <c:pt idx="59">
                  <c:v>February 2022</c:v>
                </c:pt>
                <c:pt idx="60">
                  <c:v>March 2022</c:v>
                </c:pt>
              </c:strCache>
            </c:strRef>
          </c:cat>
          <c:val>
            <c:numRef>
              <c:f>Refi!$G$15:$BO$15</c:f>
              <c:numCache>
                <c:formatCode>"$"#,##0,,,"B";\("$"#,##0,,,"B"\)</c:formatCode>
                <c:ptCount val="61"/>
                <c:pt idx="1">
                  <c:v>16200000000</c:v>
                </c:pt>
                <c:pt idx="2">
                  <c:v>16587119999.999998</c:v>
                </c:pt>
                <c:pt idx="3">
                  <c:v>13634960000</c:v>
                </c:pt>
                <c:pt idx="4">
                  <c:v>13232770000</c:v>
                </c:pt>
                <c:pt idx="5">
                  <c:v>12744590000</c:v>
                </c:pt>
                <c:pt idx="6">
                  <c:v>12120260000</c:v>
                </c:pt>
                <c:pt idx="7">
                  <c:v>11734930000</c:v>
                </c:pt>
                <c:pt idx="8">
                  <c:v>11708540000</c:v>
                </c:pt>
                <c:pt idx="9">
                  <c:v>11682060000</c:v>
                </c:pt>
                <c:pt idx="10">
                  <c:v>11693460000</c:v>
                </c:pt>
                <c:pt idx="11">
                  <c:v>11570600000</c:v>
                </c:pt>
                <c:pt idx="12">
                  <c:v>11469120000</c:v>
                </c:pt>
                <c:pt idx="13">
                  <c:v>11425360000</c:v>
                </c:pt>
                <c:pt idx="14">
                  <c:v>11360050000</c:v>
                </c:pt>
                <c:pt idx="15">
                  <c:v>11296080000</c:v>
                </c:pt>
                <c:pt idx="16">
                  <c:v>11265950000</c:v>
                </c:pt>
                <c:pt idx="17">
                  <c:v>11251680000</c:v>
                </c:pt>
                <c:pt idx="18">
                  <c:v>11249790000</c:v>
                </c:pt>
                <c:pt idx="19">
                  <c:v>11285220000</c:v>
                </c:pt>
                <c:pt idx="20">
                  <c:v>11322240000</c:v>
                </c:pt>
                <c:pt idx="21">
                  <c:v>11367930000</c:v>
                </c:pt>
                <c:pt idx="22">
                  <c:v>11140350000</c:v>
                </c:pt>
                <c:pt idx="23">
                  <c:v>11143730000</c:v>
                </c:pt>
                <c:pt idx="24">
                  <c:v>11163660000</c:v>
                </c:pt>
                <c:pt idx="25">
                  <c:v>11185660000</c:v>
                </c:pt>
                <c:pt idx="26">
                  <c:v>11209010000</c:v>
                </c:pt>
                <c:pt idx="27">
                  <c:v>11226090000</c:v>
                </c:pt>
                <c:pt idx="28">
                  <c:v>11294150000</c:v>
                </c:pt>
                <c:pt idx="29">
                  <c:v>11312320000</c:v>
                </c:pt>
                <c:pt idx="30">
                  <c:v>11333160000</c:v>
                </c:pt>
                <c:pt idx="31">
                  <c:v>11355560000</c:v>
                </c:pt>
                <c:pt idx="32">
                  <c:v>11379160000</c:v>
                </c:pt>
                <c:pt idx="33">
                  <c:v>11403200000</c:v>
                </c:pt>
                <c:pt idx="34">
                  <c:v>11428980000</c:v>
                </c:pt>
                <c:pt idx="35">
                  <c:v>11454460000</c:v>
                </c:pt>
                <c:pt idx="36">
                  <c:v>11479660000</c:v>
                </c:pt>
                <c:pt idx="37">
                  <c:v>11504580000</c:v>
                </c:pt>
                <c:pt idx="38">
                  <c:v>11529220000</c:v>
                </c:pt>
                <c:pt idx="39">
                  <c:v>11553580000</c:v>
                </c:pt>
                <c:pt idx="40">
                  <c:v>11577670000</c:v>
                </c:pt>
                <c:pt idx="41">
                  <c:v>11601490000</c:v>
                </c:pt>
                <c:pt idx="42">
                  <c:v>11625050000</c:v>
                </c:pt>
                <c:pt idx="43">
                  <c:v>11648340000</c:v>
                </c:pt>
                <c:pt idx="44">
                  <c:v>11671360000</c:v>
                </c:pt>
                <c:pt idx="45">
                  <c:v>11694140000</c:v>
                </c:pt>
                <c:pt idx="46">
                  <c:v>11716650000</c:v>
                </c:pt>
                <c:pt idx="47">
                  <c:v>11706430000</c:v>
                </c:pt>
                <c:pt idx="48">
                  <c:v>11703030000</c:v>
                </c:pt>
                <c:pt idx="49">
                  <c:v>11688860000</c:v>
                </c:pt>
                <c:pt idx="50">
                  <c:v>11664660000</c:v>
                </c:pt>
                <c:pt idx="51">
                  <c:v>11630860000</c:v>
                </c:pt>
                <c:pt idx="52">
                  <c:v>11603000000</c:v>
                </c:pt>
                <c:pt idx="53">
                  <c:v>11579920000</c:v>
                </c:pt>
                <c:pt idx="54">
                  <c:v>11560860000</c:v>
                </c:pt>
                <c:pt idx="55">
                  <c:v>11545320000</c:v>
                </c:pt>
                <c:pt idx="56">
                  <c:v>11537100000</c:v>
                </c:pt>
                <c:pt idx="57">
                  <c:v>11652520000</c:v>
                </c:pt>
                <c:pt idx="58">
                  <c:v>11676842242.58</c:v>
                </c:pt>
                <c:pt idx="59">
                  <c:v>11620156053.92</c:v>
                </c:pt>
              </c:numCache>
            </c:numRef>
          </c:val>
          <c:smooth val="0"/>
          <c:extLst>
            <c:ext xmlns:c16="http://schemas.microsoft.com/office/drawing/2014/chart" uri="{C3380CC4-5D6E-409C-BE32-E72D297353CC}">
              <c16:uniqueId val="{00000001-115D-406B-898A-F146DB43F309}"/>
            </c:ext>
          </c:extLst>
        </c:ser>
        <c:dLbls>
          <c:showLegendKey val="0"/>
          <c:showVal val="0"/>
          <c:showCatName val="0"/>
          <c:showSerName val="0"/>
          <c:showPercent val="0"/>
          <c:showBubbleSize val="0"/>
        </c:dLbls>
        <c:smooth val="0"/>
        <c:axId val="992546600"/>
        <c:axId val="992549344"/>
      </c:lineChart>
      <c:catAx>
        <c:axId val="992546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49344"/>
        <c:crosses val="autoZero"/>
        <c:auto val="1"/>
        <c:lblAlgn val="ctr"/>
        <c:lblOffset val="100"/>
        <c:noMultiLvlLbl val="0"/>
      </c:catAx>
      <c:valAx>
        <c:axId val="99254934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quot;B&quot;;\(&quot;$&quot;#,##0,,,&quot;B&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46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Q2 Forecast PMM</a:t>
            </a:r>
          </a:p>
        </c:rich>
      </c:tx>
      <c:layout>
        <c:manualLayout>
          <c:xMode val="edge"/>
          <c:yMode val="edge"/>
          <c:x val="0.35024300087489063"/>
          <c:y val="4.629629629629629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997594050743652E-2"/>
          <c:y val="0.14657302572751127"/>
          <c:w val="0.87743285214348199"/>
          <c:h val="0.56400618113097079"/>
        </c:manualLayout>
      </c:layout>
      <c:lineChart>
        <c:grouping val="standard"/>
        <c:varyColors val="0"/>
        <c:ser>
          <c:idx val="0"/>
          <c:order val="0"/>
          <c:tx>
            <c:v>12257</c:v>
          </c:tx>
          <c:spPr>
            <a:ln w="28575" cap="rnd">
              <a:solidFill>
                <a:srgbClr val="FF0000"/>
              </a:solidFill>
              <a:round/>
            </a:ln>
            <a:effectLst/>
          </c:spPr>
          <c:marker>
            <c:symbol val="none"/>
          </c:marker>
          <c:cat>
            <c:strRef>
              <c:f>run_12257!$A$2:$A$61</c:f>
              <c:strCache>
                <c:ptCount val="60"/>
                <c:pt idx="0">
                  <c:v>2017/04</c:v>
                </c:pt>
                <c:pt idx="1">
                  <c:v>2017/05</c:v>
                </c:pt>
                <c:pt idx="2">
                  <c:v>2017/06</c:v>
                </c:pt>
                <c:pt idx="3">
                  <c:v>2017/07</c:v>
                </c:pt>
                <c:pt idx="4">
                  <c:v>2017/08</c:v>
                </c:pt>
                <c:pt idx="5">
                  <c:v>2017/09</c:v>
                </c:pt>
                <c:pt idx="6">
                  <c:v>2017/10</c:v>
                </c:pt>
                <c:pt idx="7">
                  <c:v>2017/11</c:v>
                </c:pt>
                <c:pt idx="8">
                  <c:v>2017/12</c:v>
                </c:pt>
                <c:pt idx="9">
                  <c:v>2018/01</c:v>
                </c:pt>
                <c:pt idx="10">
                  <c:v>2018/02</c:v>
                </c:pt>
                <c:pt idx="11">
                  <c:v>2018/03</c:v>
                </c:pt>
                <c:pt idx="12">
                  <c:v>2018/04</c:v>
                </c:pt>
                <c:pt idx="13">
                  <c:v>2018/05</c:v>
                </c:pt>
                <c:pt idx="14">
                  <c:v>2018/06</c:v>
                </c:pt>
                <c:pt idx="15">
                  <c:v>2018/07</c:v>
                </c:pt>
                <c:pt idx="16">
                  <c:v>2018/08</c:v>
                </c:pt>
                <c:pt idx="17">
                  <c:v>2018/09</c:v>
                </c:pt>
                <c:pt idx="18">
                  <c:v>2018/10</c:v>
                </c:pt>
                <c:pt idx="19">
                  <c:v>2018/11</c:v>
                </c:pt>
                <c:pt idx="20">
                  <c:v>2018/12</c:v>
                </c:pt>
                <c:pt idx="21">
                  <c:v>2019/01</c:v>
                </c:pt>
                <c:pt idx="22">
                  <c:v>2019/02</c:v>
                </c:pt>
                <c:pt idx="23">
                  <c:v>2019/03</c:v>
                </c:pt>
                <c:pt idx="24">
                  <c:v>2019/04</c:v>
                </c:pt>
                <c:pt idx="25">
                  <c:v>2019/05</c:v>
                </c:pt>
                <c:pt idx="26">
                  <c:v>2019/06</c:v>
                </c:pt>
                <c:pt idx="27">
                  <c:v>2019/07</c:v>
                </c:pt>
                <c:pt idx="28">
                  <c:v>2019/08</c:v>
                </c:pt>
                <c:pt idx="29">
                  <c:v>2019/09</c:v>
                </c:pt>
                <c:pt idx="30">
                  <c:v>2019/10</c:v>
                </c:pt>
                <c:pt idx="31">
                  <c:v>2019/11</c:v>
                </c:pt>
                <c:pt idx="32">
                  <c:v>2019/12</c:v>
                </c:pt>
                <c:pt idx="33">
                  <c:v>2020/01</c:v>
                </c:pt>
                <c:pt idx="34">
                  <c:v>2020/02</c:v>
                </c:pt>
                <c:pt idx="35">
                  <c:v>2020/03</c:v>
                </c:pt>
                <c:pt idx="36">
                  <c:v>2020/04</c:v>
                </c:pt>
                <c:pt idx="37">
                  <c:v>2020/05</c:v>
                </c:pt>
                <c:pt idx="38">
                  <c:v>2020/06</c:v>
                </c:pt>
                <c:pt idx="39">
                  <c:v>2020/07</c:v>
                </c:pt>
                <c:pt idx="40">
                  <c:v>2020/08</c:v>
                </c:pt>
                <c:pt idx="41">
                  <c:v>2020/09</c:v>
                </c:pt>
                <c:pt idx="42">
                  <c:v>2020/10</c:v>
                </c:pt>
                <c:pt idx="43">
                  <c:v>2020/11</c:v>
                </c:pt>
                <c:pt idx="44">
                  <c:v>2020/12</c:v>
                </c:pt>
                <c:pt idx="45">
                  <c:v>2021/01</c:v>
                </c:pt>
                <c:pt idx="46">
                  <c:v>2021/02</c:v>
                </c:pt>
                <c:pt idx="47">
                  <c:v>2021/03</c:v>
                </c:pt>
                <c:pt idx="48">
                  <c:v>2021/04</c:v>
                </c:pt>
                <c:pt idx="49">
                  <c:v>2021/05</c:v>
                </c:pt>
                <c:pt idx="50">
                  <c:v>2021/06</c:v>
                </c:pt>
                <c:pt idx="51">
                  <c:v>2021/07</c:v>
                </c:pt>
                <c:pt idx="52">
                  <c:v>2021/08</c:v>
                </c:pt>
                <c:pt idx="53">
                  <c:v>2021/09</c:v>
                </c:pt>
                <c:pt idx="54">
                  <c:v>2021/10</c:v>
                </c:pt>
                <c:pt idx="55">
                  <c:v>2021/11</c:v>
                </c:pt>
                <c:pt idx="56">
                  <c:v>2021/12</c:v>
                </c:pt>
                <c:pt idx="57">
                  <c:v>2022/01</c:v>
                </c:pt>
                <c:pt idx="58">
                  <c:v>2022/02</c:v>
                </c:pt>
                <c:pt idx="59">
                  <c:v>2022/03</c:v>
                </c:pt>
              </c:strCache>
            </c:strRef>
          </c:cat>
          <c:val>
            <c:numRef>
              <c:f>run_12257!$Q$2:$Q$60</c:f>
              <c:numCache>
                <c:formatCode>0.00E+00</c:formatCode>
                <c:ptCount val="59"/>
                <c:pt idx="0">
                  <c:v>20078000000</c:v>
                </c:pt>
                <c:pt idx="1">
                  <c:v>24016000000</c:v>
                </c:pt>
                <c:pt idx="2">
                  <c:v>28073000000</c:v>
                </c:pt>
                <c:pt idx="3">
                  <c:v>24969000000</c:v>
                </c:pt>
                <c:pt idx="4">
                  <c:v>26004000000</c:v>
                </c:pt>
                <c:pt idx="5">
                  <c:v>22965000000</c:v>
                </c:pt>
                <c:pt idx="6">
                  <c:v>21556000000</c:v>
                </c:pt>
                <c:pt idx="7">
                  <c:v>20273000000</c:v>
                </c:pt>
                <c:pt idx="8">
                  <c:v>21897000000</c:v>
                </c:pt>
                <c:pt idx="9">
                  <c:v>15010000000</c:v>
                </c:pt>
                <c:pt idx="10">
                  <c:v>16232000000</c:v>
                </c:pt>
                <c:pt idx="11">
                  <c:v>20619000000</c:v>
                </c:pt>
                <c:pt idx="12">
                  <c:v>23294000000</c:v>
                </c:pt>
                <c:pt idx="13">
                  <c:v>27051000000</c:v>
                </c:pt>
                <c:pt idx="14">
                  <c:v>30874000000</c:v>
                </c:pt>
                <c:pt idx="15">
                  <c:v>27959000000</c:v>
                </c:pt>
                <c:pt idx="16">
                  <c:v>29390000000</c:v>
                </c:pt>
                <c:pt idx="17">
                  <c:v>26894000000</c:v>
                </c:pt>
                <c:pt idx="18">
                  <c:v>25128000000</c:v>
                </c:pt>
                <c:pt idx="19">
                  <c:v>23651000000</c:v>
                </c:pt>
                <c:pt idx="20">
                  <c:v>25466000000</c:v>
                </c:pt>
                <c:pt idx="21">
                  <c:v>17416000000</c:v>
                </c:pt>
                <c:pt idx="22">
                  <c:v>18805000000</c:v>
                </c:pt>
                <c:pt idx="23">
                  <c:v>23613000000</c:v>
                </c:pt>
                <c:pt idx="24">
                  <c:v>26387000000</c:v>
                </c:pt>
                <c:pt idx="25">
                  <c:v>30338000000</c:v>
                </c:pt>
                <c:pt idx="26">
                  <c:v>34388000000</c:v>
                </c:pt>
                <c:pt idx="27">
                  <c:v>30980000000</c:v>
                </c:pt>
                <c:pt idx="28">
                  <c:v>32172000000</c:v>
                </c:pt>
                <c:pt idx="29">
                  <c:v>28883000000</c:v>
                </c:pt>
                <c:pt idx="30">
                  <c:v>26895000000</c:v>
                </c:pt>
                <c:pt idx="31">
                  <c:v>25209000000</c:v>
                </c:pt>
                <c:pt idx="32">
                  <c:v>27047000000</c:v>
                </c:pt>
                <c:pt idx="33">
                  <c:v>21108000000</c:v>
                </c:pt>
                <c:pt idx="34">
                  <c:v>22539000000</c:v>
                </c:pt>
                <c:pt idx="35">
                  <c:v>26942000000</c:v>
                </c:pt>
                <c:pt idx="36">
                  <c:v>29670000000</c:v>
                </c:pt>
                <c:pt idx="37">
                  <c:v>33308000000</c:v>
                </c:pt>
                <c:pt idx="38">
                  <c:v>37339000000</c:v>
                </c:pt>
                <c:pt idx="39">
                  <c:v>33879000000</c:v>
                </c:pt>
                <c:pt idx="40">
                  <c:v>34731000000</c:v>
                </c:pt>
                <c:pt idx="41">
                  <c:v>31127000000</c:v>
                </c:pt>
                <c:pt idx="42">
                  <c:v>29100000000</c:v>
                </c:pt>
                <c:pt idx="43">
                  <c:v>27730000000</c:v>
                </c:pt>
                <c:pt idx="44">
                  <c:v>29262000000</c:v>
                </c:pt>
                <c:pt idx="45">
                  <c:v>22833000000</c:v>
                </c:pt>
                <c:pt idx="46">
                  <c:v>24142000000</c:v>
                </c:pt>
                <c:pt idx="47">
                  <c:v>28770000000</c:v>
                </c:pt>
                <c:pt idx="48">
                  <c:v>31508000000</c:v>
                </c:pt>
                <c:pt idx="49">
                  <c:v>35132000000</c:v>
                </c:pt>
                <c:pt idx="50">
                  <c:v>39070000000</c:v>
                </c:pt>
                <c:pt idx="51">
                  <c:v>35438000000</c:v>
                </c:pt>
                <c:pt idx="52">
                  <c:v>36350000000</c:v>
                </c:pt>
                <c:pt idx="53">
                  <c:v>32487000000</c:v>
                </c:pt>
                <c:pt idx="54">
                  <c:v>30152000000</c:v>
                </c:pt>
                <c:pt idx="55">
                  <c:v>28646000000</c:v>
                </c:pt>
                <c:pt idx="56">
                  <c:v>29966000000</c:v>
                </c:pt>
                <c:pt idx="57">
                  <c:v>29946000000</c:v>
                </c:pt>
                <c:pt idx="58">
                  <c:v>29918000000</c:v>
                </c:pt>
              </c:numCache>
            </c:numRef>
          </c:val>
          <c:smooth val="0"/>
          <c:extLst>
            <c:ext xmlns:c16="http://schemas.microsoft.com/office/drawing/2014/chart" uri="{C3380CC4-5D6E-409C-BE32-E72D297353CC}">
              <c16:uniqueId val="{00000000-BF21-469F-A601-FB7D55E19EE4}"/>
            </c:ext>
          </c:extLst>
        </c:ser>
        <c:ser>
          <c:idx val="1"/>
          <c:order val="1"/>
          <c:tx>
            <c:v>fnma pmm</c:v>
          </c:tx>
          <c:spPr>
            <a:ln w="28575" cap="rnd">
              <a:solidFill>
                <a:sysClr val="windowText" lastClr="000000"/>
              </a:solidFill>
              <a:round/>
            </a:ln>
            <a:effectLst/>
          </c:spPr>
          <c:marker>
            <c:symbol val="none"/>
          </c:marker>
          <c:cat>
            <c:strRef>
              <c:f>run_12257!$A$2:$A$61</c:f>
              <c:strCache>
                <c:ptCount val="60"/>
                <c:pt idx="0">
                  <c:v>2017/04</c:v>
                </c:pt>
                <c:pt idx="1">
                  <c:v>2017/05</c:v>
                </c:pt>
                <c:pt idx="2">
                  <c:v>2017/06</c:v>
                </c:pt>
                <c:pt idx="3">
                  <c:v>2017/07</c:v>
                </c:pt>
                <c:pt idx="4">
                  <c:v>2017/08</c:v>
                </c:pt>
                <c:pt idx="5">
                  <c:v>2017/09</c:v>
                </c:pt>
                <c:pt idx="6">
                  <c:v>2017/10</c:v>
                </c:pt>
                <c:pt idx="7">
                  <c:v>2017/11</c:v>
                </c:pt>
                <c:pt idx="8">
                  <c:v>2017/12</c:v>
                </c:pt>
                <c:pt idx="9">
                  <c:v>2018/01</c:v>
                </c:pt>
                <c:pt idx="10">
                  <c:v>2018/02</c:v>
                </c:pt>
                <c:pt idx="11">
                  <c:v>2018/03</c:v>
                </c:pt>
                <c:pt idx="12">
                  <c:v>2018/04</c:v>
                </c:pt>
                <c:pt idx="13">
                  <c:v>2018/05</c:v>
                </c:pt>
                <c:pt idx="14">
                  <c:v>2018/06</c:v>
                </c:pt>
                <c:pt idx="15">
                  <c:v>2018/07</c:v>
                </c:pt>
                <c:pt idx="16">
                  <c:v>2018/08</c:v>
                </c:pt>
                <c:pt idx="17">
                  <c:v>2018/09</c:v>
                </c:pt>
                <c:pt idx="18">
                  <c:v>2018/10</c:v>
                </c:pt>
                <c:pt idx="19">
                  <c:v>2018/11</c:v>
                </c:pt>
                <c:pt idx="20">
                  <c:v>2018/12</c:v>
                </c:pt>
                <c:pt idx="21">
                  <c:v>2019/01</c:v>
                </c:pt>
                <c:pt idx="22">
                  <c:v>2019/02</c:v>
                </c:pt>
                <c:pt idx="23">
                  <c:v>2019/03</c:v>
                </c:pt>
                <c:pt idx="24">
                  <c:v>2019/04</c:v>
                </c:pt>
                <c:pt idx="25">
                  <c:v>2019/05</c:v>
                </c:pt>
                <c:pt idx="26">
                  <c:v>2019/06</c:v>
                </c:pt>
                <c:pt idx="27">
                  <c:v>2019/07</c:v>
                </c:pt>
                <c:pt idx="28">
                  <c:v>2019/08</c:v>
                </c:pt>
                <c:pt idx="29">
                  <c:v>2019/09</c:v>
                </c:pt>
                <c:pt idx="30">
                  <c:v>2019/10</c:v>
                </c:pt>
                <c:pt idx="31">
                  <c:v>2019/11</c:v>
                </c:pt>
                <c:pt idx="32">
                  <c:v>2019/12</c:v>
                </c:pt>
                <c:pt idx="33">
                  <c:v>2020/01</c:v>
                </c:pt>
                <c:pt idx="34">
                  <c:v>2020/02</c:v>
                </c:pt>
                <c:pt idx="35">
                  <c:v>2020/03</c:v>
                </c:pt>
                <c:pt idx="36">
                  <c:v>2020/04</c:v>
                </c:pt>
                <c:pt idx="37">
                  <c:v>2020/05</c:v>
                </c:pt>
                <c:pt idx="38">
                  <c:v>2020/06</c:v>
                </c:pt>
                <c:pt idx="39">
                  <c:v>2020/07</c:v>
                </c:pt>
                <c:pt idx="40">
                  <c:v>2020/08</c:v>
                </c:pt>
                <c:pt idx="41">
                  <c:v>2020/09</c:v>
                </c:pt>
                <c:pt idx="42">
                  <c:v>2020/10</c:v>
                </c:pt>
                <c:pt idx="43">
                  <c:v>2020/11</c:v>
                </c:pt>
                <c:pt idx="44">
                  <c:v>2020/12</c:v>
                </c:pt>
                <c:pt idx="45">
                  <c:v>2021/01</c:v>
                </c:pt>
                <c:pt idx="46">
                  <c:v>2021/02</c:v>
                </c:pt>
                <c:pt idx="47">
                  <c:v>2021/03</c:v>
                </c:pt>
                <c:pt idx="48">
                  <c:v>2021/04</c:v>
                </c:pt>
                <c:pt idx="49">
                  <c:v>2021/05</c:v>
                </c:pt>
                <c:pt idx="50">
                  <c:v>2021/06</c:v>
                </c:pt>
                <c:pt idx="51">
                  <c:v>2021/07</c:v>
                </c:pt>
                <c:pt idx="52">
                  <c:v>2021/08</c:v>
                </c:pt>
                <c:pt idx="53">
                  <c:v>2021/09</c:v>
                </c:pt>
                <c:pt idx="54">
                  <c:v>2021/10</c:v>
                </c:pt>
                <c:pt idx="55">
                  <c:v>2021/11</c:v>
                </c:pt>
                <c:pt idx="56">
                  <c:v>2021/12</c:v>
                </c:pt>
                <c:pt idx="57">
                  <c:v>2022/01</c:v>
                </c:pt>
                <c:pt idx="58">
                  <c:v>2022/02</c:v>
                </c:pt>
                <c:pt idx="59">
                  <c:v>2022/03</c:v>
                </c:pt>
              </c:strCache>
            </c:strRef>
          </c:cat>
          <c:val>
            <c:numRef>
              <c:f>run_12257!$AA$2:$AA$58</c:f>
              <c:numCache>
                <c:formatCode>General</c:formatCode>
                <c:ptCount val="57"/>
                <c:pt idx="1">
                  <c:v>24032880000</c:v>
                </c:pt>
                <c:pt idx="2">
                  <c:v>28066040000</c:v>
                </c:pt>
                <c:pt idx="3">
                  <c:v>25028230000</c:v>
                </c:pt>
                <c:pt idx="4">
                  <c:v>25984410000</c:v>
                </c:pt>
                <c:pt idx="5">
                  <c:v>23027740000</c:v>
                </c:pt>
                <c:pt idx="6">
                  <c:v>21577069999.999996</c:v>
                </c:pt>
                <c:pt idx="7">
                  <c:v>20294460000</c:v>
                </c:pt>
                <c:pt idx="8">
                  <c:v>21924940000</c:v>
                </c:pt>
                <c:pt idx="9">
                  <c:v>15024540000</c:v>
                </c:pt>
                <c:pt idx="10">
                  <c:v>16288400000</c:v>
                </c:pt>
                <c:pt idx="11">
                  <c:v>20689880000</c:v>
                </c:pt>
                <c:pt idx="12">
                  <c:v>23427640000</c:v>
                </c:pt>
                <c:pt idx="13">
                  <c:v>27198950000</c:v>
                </c:pt>
                <c:pt idx="14">
                  <c:v>31120920000</c:v>
                </c:pt>
                <c:pt idx="15">
                  <c:v>28183050000</c:v>
                </c:pt>
                <c:pt idx="16">
                  <c:v>29620320000</c:v>
                </c:pt>
                <c:pt idx="17">
                  <c:v>27090210000</c:v>
                </c:pt>
                <c:pt idx="18">
                  <c:v>25332780000</c:v>
                </c:pt>
                <c:pt idx="19">
                  <c:v>23808760000</c:v>
                </c:pt>
                <c:pt idx="20">
                  <c:v>25654070000</c:v>
                </c:pt>
                <c:pt idx="21">
                  <c:v>17607650000</c:v>
                </c:pt>
                <c:pt idx="22">
                  <c:v>18970270000</c:v>
                </c:pt>
                <c:pt idx="23">
                  <c:v>23870340000</c:v>
                </c:pt>
                <c:pt idx="24">
                  <c:v>26712340000</c:v>
                </c:pt>
                <c:pt idx="25">
                  <c:v>30717990000</c:v>
                </c:pt>
                <c:pt idx="26">
                  <c:v>34850910000</c:v>
                </c:pt>
                <c:pt idx="27">
                  <c:v>31384850000</c:v>
                </c:pt>
                <c:pt idx="28">
                  <c:v>32620680000</c:v>
                </c:pt>
                <c:pt idx="29">
                  <c:v>29288840000</c:v>
                </c:pt>
                <c:pt idx="30">
                  <c:v>27226440000</c:v>
                </c:pt>
                <c:pt idx="31">
                  <c:v>25518840000</c:v>
                </c:pt>
                <c:pt idx="32">
                  <c:v>27355800000</c:v>
                </c:pt>
                <c:pt idx="33">
                  <c:v>21353019999.999996</c:v>
                </c:pt>
                <c:pt idx="34">
                  <c:v>22815540000.000004</c:v>
                </c:pt>
                <c:pt idx="35">
                  <c:v>27364340000</c:v>
                </c:pt>
                <c:pt idx="36">
                  <c:v>30182420000</c:v>
                </c:pt>
                <c:pt idx="37">
                  <c:v>33934780000</c:v>
                </c:pt>
                <c:pt idx="38">
                  <c:v>38002420000</c:v>
                </c:pt>
                <c:pt idx="39">
                  <c:v>34546330000</c:v>
                </c:pt>
                <c:pt idx="40">
                  <c:v>35438510000</c:v>
                </c:pt>
                <c:pt idx="41">
                  <c:v>31670950000</c:v>
                </c:pt>
                <c:pt idx="42">
                  <c:v>29595660000</c:v>
                </c:pt>
                <c:pt idx="43">
                  <c:v>28281640000</c:v>
                </c:pt>
                <c:pt idx="44">
                  <c:v>29746860000</c:v>
                </c:pt>
                <c:pt idx="45">
                  <c:v>23263350000</c:v>
                </c:pt>
                <c:pt idx="46">
                  <c:v>24694570000</c:v>
                </c:pt>
                <c:pt idx="47">
                  <c:v>29378970000</c:v>
                </c:pt>
                <c:pt idx="48">
                  <c:v>32172140000</c:v>
                </c:pt>
                <c:pt idx="49">
                  <c:v>35917340000</c:v>
                </c:pt>
                <c:pt idx="50">
                  <c:v>39971140000</c:v>
                </c:pt>
                <c:pt idx="51">
                  <c:v>36292000000</c:v>
                </c:pt>
                <c:pt idx="52">
                  <c:v>37183080000</c:v>
                </c:pt>
                <c:pt idx="53">
                  <c:v>33207140000</c:v>
                </c:pt>
                <c:pt idx="54">
                  <c:v>30870680000</c:v>
                </c:pt>
                <c:pt idx="55">
                  <c:v>29355900000</c:v>
                </c:pt>
                <c:pt idx="56">
                  <c:v>30710480000</c:v>
                </c:pt>
              </c:numCache>
            </c:numRef>
          </c:val>
          <c:smooth val="0"/>
          <c:extLst>
            <c:ext xmlns:c16="http://schemas.microsoft.com/office/drawing/2014/chart" uri="{C3380CC4-5D6E-409C-BE32-E72D297353CC}">
              <c16:uniqueId val="{00000001-BF21-469F-A601-FB7D55E19EE4}"/>
            </c:ext>
          </c:extLst>
        </c:ser>
        <c:dLbls>
          <c:showLegendKey val="0"/>
          <c:showVal val="0"/>
          <c:showCatName val="0"/>
          <c:showSerName val="0"/>
          <c:showPercent val="0"/>
          <c:showBubbleSize val="0"/>
        </c:dLbls>
        <c:smooth val="0"/>
        <c:axId val="992549736"/>
        <c:axId val="708478056"/>
      </c:lineChart>
      <c:catAx>
        <c:axId val="992549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478056"/>
        <c:crosses val="autoZero"/>
        <c:auto val="1"/>
        <c:lblAlgn val="ctr"/>
        <c:lblOffset val="100"/>
        <c:noMultiLvlLbl val="0"/>
      </c:catAx>
      <c:valAx>
        <c:axId val="708478056"/>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49736"/>
        <c:crosses val="autoZero"/>
        <c:crossBetween val="between"/>
        <c:dispUnits>
          <c:builtInUnit val="b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23651493109913937"/>
          <c:y val="0.92187445319335082"/>
          <c:w val="0.51869421506451874"/>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DFAST Sev Adv PMM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997594050743652E-2"/>
          <c:y val="0.14351851851851852"/>
          <c:w val="0.88497134733158356"/>
          <c:h val="0.57691618729445249"/>
        </c:manualLayout>
      </c:layout>
      <c:lineChart>
        <c:grouping val="standard"/>
        <c:varyColors val="0"/>
        <c:ser>
          <c:idx val="0"/>
          <c:order val="0"/>
          <c:tx>
            <c:v>12260</c:v>
          </c:tx>
          <c:spPr>
            <a:ln w="28575" cap="rnd">
              <a:solidFill>
                <a:srgbClr val="FF0000"/>
              </a:solidFill>
              <a:round/>
            </a:ln>
            <a:effectLst/>
          </c:spPr>
          <c:marker>
            <c:symbol val="none"/>
          </c:marker>
          <c:cat>
            <c:strRef>
              <c:f>run_12260!$A$2:$A$28</c:f>
              <c:strCache>
                <c:ptCount val="27"/>
                <c:pt idx="0">
                  <c:v>2017/01</c:v>
                </c:pt>
                <c:pt idx="1">
                  <c:v>2017/02</c:v>
                </c:pt>
                <c:pt idx="2">
                  <c:v>2017/03</c:v>
                </c:pt>
                <c:pt idx="3">
                  <c:v>2017/04</c:v>
                </c:pt>
                <c:pt idx="4">
                  <c:v>2017/05</c:v>
                </c:pt>
                <c:pt idx="5">
                  <c:v>2017/06</c:v>
                </c:pt>
                <c:pt idx="6">
                  <c:v>2017/07</c:v>
                </c:pt>
                <c:pt idx="7">
                  <c:v>2017/08</c:v>
                </c:pt>
                <c:pt idx="8">
                  <c:v>2017/09</c:v>
                </c:pt>
                <c:pt idx="9">
                  <c:v>2017/10</c:v>
                </c:pt>
                <c:pt idx="10">
                  <c:v>2017/11</c:v>
                </c:pt>
                <c:pt idx="11">
                  <c:v>2017/12</c:v>
                </c:pt>
                <c:pt idx="12">
                  <c:v>2018/01</c:v>
                </c:pt>
                <c:pt idx="13">
                  <c:v>2018/02</c:v>
                </c:pt>
                <c:pt idx="14">
                  <c:v>2018/03</c:v>
                </c:pt>
                <c:pt idx="15">
                  <c:v>2018/04</c:v>
                </c:pt>
                <c:pt idx="16">
                  <c:v>2018/05</c:v>
                </c:pt>
                <c:pt idx="17">
                  <c:v>2018/06</c:v>
                </c:pt>
                <c:pt idx="18">
                  <c:v>2018/07</c:v>
                </c:pt>
                <c:pt idx="19">
                  <c:v>2018/08</c:v>
                </c:pt>
                <c:pt idx="20">
                  <c:v>2018/09</c:v>
                </c:pt>
                <c:pt idx="21">
                  <c:v>2018/10</c:v>
                </c:pt>
                <c:pt idx="22">
                  <c:v>2018/11</c:v>
                </c:pt>
                <c:pt idx="23">
                  <c:v>2018/12</c:v>
                </c:pt>
                <c:pt idx="24">
                  <c:v>2019/01</c:v>
                </c:pt>
                <c:pt idx="25">
                  <c:v>2019/02</c:v>
                </c:pt>
                <c:pt idx="26">
                  <c:v>2019/03</c:v>
                </c:pt>
              </c:strCache>
            </c:strRef>
          </c:cat>
          <c:val>
            <c:numRef>
              <c:f>run_12260!$Q$2:$Q$28</c:f>
              <c:numCache>
                <c:formatCode>0.00E+00</c:formatCode>
                <c:ptCount val="27"/>
                <c:pt idx="0">
                  <c:v>12723000000</c:v>
                </c:pt>
                <c:pt idx="1">
                  <c:v>13190000000</c:v>
                </c:pt>
                <c:pt idx="2">
                  <c:v>15298000000</c:v>
                </c:pt>
                <c:pt idx="3">
                  <c:v>16529000000</c:v>
                </c:pt>
                <c:pt idx="4">
                  <c:v>18195000000</c:v>
                </c:pt>
                <c:pt idx="5">
                  <c:v>19759000000</c:v>
                </c:pt>
                <c:pt idx="6">
                  <c:v>16820000000</c:v>
                </c:pt>
                <c:pt idx="7">
                  <c:v>16683000000</c:v>
                </c:pt>
                <c:pt idx="8">
                  <c:v>13895000000</c:v>
                </c:pt>
                <c:pt idx="9">
                  <c:v>12535000000</c:v>
                </c:pt>
                <c:pt idx="10">
                  <c:v>11203000000</c:v>
                </c:pt>
                <c:pt idx="11">
                  <c:v>11972000000</c:v>
                </c:pt>
                <c:pt idx="12">
                  <c:v>7174740000</c:v>
                </c:pt>
                <c:pt idx="13">
                  <c:v>7531060000</c:v>
                </c:pt>
                <c:pt idx="14">
                  <c:v>9258370000</c:v>
                </c:pt>
                <c:pt idx="15">
                  <c:v>10340000000</c:v>
                </c:pt>
                <c:pt idx="16">
                  <c:v>11834000000</c:v>
                </c:pt>
                <c:pt idx="17">
                  <c:v>13352000000</c:v>
                </c:pt>
                <c:pt idx="18">
                  <c:v>11986000000</c:v>
                </c:pt>
                <c:pt idx="19">
                  <c:v>12854000000</c:v>
                </c:pt>
                <c:pt idx="20">
                  <c:v>11605000000</c:v>
                </c:pt>
                <c:pt idx="21">
                  <c:v>11058000000</c:v>
                </c:pt>
                <c:pt idx="22">
                  <c:v>10390000000</c:v>
                </c:pt>
                <c:pt idx="23">
                  <c:v>11859000000</c:v>
                </c:pt>
                <c:pt idx="24">
                  <c:v>7058920000</c:v>
                </c:pt>
                <c:pt idx="25">
                  <c:v>7830680000</c:v>
                </c:pt>
                <c:pt idx="26">
                  <c:v>10177000000</c:v>
                </c:pt>
              </c:numCache>
            </c:numRef>
          </c:val>
          <c:smooth val="0"/>
          <c:extLst>
            <c:ext xmlns:c16="http://schemas.microsoft.com/office/drawing/2014/chart" uri="{C3380CC4-5D6E-409C-BE32-E72D297353CC}">
              <c16:uniqueId val="{00000000-F809-4E77-AF43-A05020B8CE79}"/>
            </c:ext>
          </c:extLst>
        </c:ser>
        <c:ser>
          <c:idx val="1"/>
          <c:order val="1"/>
          <c:tx>
            <c:v>fnma pmm</c:v>
          </c:tx>
          <c:spPr>
            <a:ln w="28575" cap="rnd">
              <a:solidFill>
                <a:sysClr val="windowText" lastClr="000000"/>
              </a:solidFill>
              <a:round/>
            </a:ln>
            <a:effectLst/>
          </c:spPr>
          <c:marker>
            <c:symbol val="none"/>
          </c:marker>
          <c:cat>
            <c:strRef>
              <c:f>run_12260!$A$2:$A$28</c:f>
              <c:strCache>
                <c:ptCount val="27"/>
                <c:pt idx="0">
                  <c:v>2017/01</c:v>
                </c:pt>
                <c:pt idx="1">
                  <c:v>2017/02</c:v>
                </c:pt>
                <c:pt idx="2">
                  <c:v>2017/03</c:v>
                </c:pt>
                <c:pt idx="3">
                  <c:v>2017/04</c:v>
                </c:pt>
                <c:pt idx="4">
                  <c:v>2017/05</c:v>
                </c:pt>
                <c:pt idx="5">
                  <c:v>2017/06</c:v>
                </c:pt>
                <c:pt idx="6">
                  <c:v>2017/07</c:v>
                </c:pt>
                <c:pt idx="7">
                  <c:v>2017/08</c:v>
                </c:pt>
                <c:pt idx="8">
                  <c:v>2017/09</c:v>
                </c:pt>
                <c:pt idx="9">
                  <c:v>2017/10</c:v>
                </c:pt>
                <c:pt idx="10">
                  <c:v>2017/11</c:v>
                </c:pt>
                <c:pt idx="11">
                  <c:v>2017/12</c:v>
                </c:pt>
                <c:pt idx="12">
                  <c:v>2018/01</c:v>
                </c:pt>
                <c:pt idx="13">
                  <c:v>2018/02</c:v>
                </c:pt>
                <c:pt idx="14">
                  <c:v>2018/03</c:v>
                </c:pt>
                <c:pt idx="15">
                  <c:v>2018/04</c:v>
                </c:pt>
                <c:pt idx="16">
                  <c:v>2018/05</c:v>
                </c:pt>
                <c:pt idx="17">
                  <c:v>2018/06</c:v>
                </c:pt>
                <c:pt idx="18">
                  <c:v>2018/07</c:v>
                </c:pt>
                <c:pt idx="19">
                  <c:v>2018/08</c:v>
                </c:pt>
                <c:pt idx="20">
                  <c:v>2018/09</c:v>
                </c:pt>
                <c:pt idx="21">
                  <c:v>2018/10</c:v>
                </c:pt>
                <c:pt idx="22">
                  <c:v>2018/11</c:v>
                </c:pt>
                <c:pt idx="23">
                  <c:v>2018/12</c:v>
                </c:pt>
                <c:pt idx="24">
                  <c:v>2019/01</c:v>
                </c:pt>
                <c:pt idx="25">
                  <c:v>2019/02</c:v>
                </c:pt>
                <c:pt idx="26">
                  <c:v>2019/03</c:v>
                </c:pt>
              </c:strCache>
            </c:strRef>
          </c:cat>
          <c:val>
            <c:numRef>
              <c:f>run_12260!$Z$2:$Z$28</c:f>
              <c:numCache>
                <c:formatCode>General</c:formatCode>
                <c:ptCount val="27"/>
                <c:pt idx="0">
                  <c:v>12764817570</c:v>
                </c:pt>
                <c:pt idx="1">
                  <c:v>13178053450</c:v>
                </c:pt>
                <c:pt idx="2">
                  <c:v>15297774780</c:v>
                </c:pt>
                <c:pt idx="3">
                  <c:v>16511924400</c:v>
                </c:pt>
                <c:pt idx="4">
                  <c:v>18126343200</c:v>
                </c:pt>
                <c:pt idx="5">
                  <c:v>19711894530</c:v>
                </c:pt>
                <c:pt idx="6">
                  <c:v>16740938790</c:v>
                </c:pt>
                <c:pt idx="7">
                  <c:v>16586859950</c:v>
                </c:pt>
                <c:pt idx="8">
                  <c:v>13809512400</c:v>
                </c:pt>
                <c:pt idx="9">
                  <c:v>12452459290</c:v>
                </c:pt>
                <c:pt idx="10">
                  <c:v>11120408500</c:v>
                </c:pt>
                <c:pt idx="11">
                  <c:v>11867807070</c:v>
                </c:pt>
                <c:pt idx="12">
                  <c:v>7103008073</c:v>
                </c:pt>
                <c:pt idx="13">
                  <c:v>7450275460</c:v>
                </c:pt>
                <c:pt idx="14">
                  <c:v>9148707912</c:v>
                </c:pt>
                <c:pt idx="15">
                  <c:v>10211227500</c:v>
                </c:pt>
                <c:pt idx="16">
                  <c:v>11671584500</c:v>
                </c:pt>
                <c:pt idx="17">
                  <c:v>13164057280</c:v>
                </c:pt>
                <c:pt idx="18">
                  <c:v>11812991380</c:v>
                </c:pt>
                <c:pt idx="19">
                  <c:v>12663350330</c:v>
                </c:pt>
                <c:pt idx="20">
                  <c:v>11431393440</c:v>
                </c:pt>
                <c:pt idx="21">
                  <c:v>10881202950</c:v>
                </c:pt>
                <c:pt idx="22">
                  <c:v>10233355090</c:v>
                </c:pt>
                <c:pt idx="23">
                  <c:v>11673586910</c:v>
                </c:pt>
                <c:pt idx="24">
                  <c:v>6942400210</c:v>
                </c:pt>
                <c:pt idx="25">
                  <c:v>7704193107</c:v>
                </c:pt>
                <c:pt idx="26">
                  <c:v>10013437820</c:v>
                </c:pt>
              </c:numCache>
            </c:numRef>
          </c:val>
          <c:smooth val="0"/>
          <c:extLst>
            <c:ext xmlns:c16="http://schemas.microsoft.com/office/drawing/2014/chart" uri="{C3380CC4-5D6E-409C-BE32-E72D297353CC}">
              <c16:uniqueId val="{00000001-F809-4E77-AF43-A05020B8CE79}"/>
            </c:ext>
          </c:extLst>
        </c:ser>
        <c:dLbls>
          <c:showLegendKey val="0"/>
          <c:showVal val="0"/>
          <c:showCatName val="0"/>
          <c:showSerName val="0"/>
          <c:showPercent val="0"/>
          <c:showBubbleSize val="0"/>
        </c:dLbls>
        <c:smooth val="0"/>
        <c:axId val="708476096"/>
        <c:axId val="708481584"/>
      </c:lineChart>
      <c:catAx>
        <c:axId val="70847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481584"/>
        <c:crosses val="autoZero"/>
        <c:auto val="1"/>
        <c:lblAlgn val="ctr"/>
        <c:lblOffset val="100"/>
        <c:noMultiLvlLbl val="0"/>
      </c:catAx>
      <c:valAx>
        <c:axId val="70848158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476096"/>
        <c:crosses val="autoZero"/>
        <c:crossBetween val="between"/>
        <c:dispUnits>
          <c:builtInUnit val="b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31513325940372661"/>
          <c:y val="0.9218746430258794"/>
          <c:w val="0.5035231273487808"/>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Q2 Forecast </a:t>
            </a:r>
            <a:r>
              <a:rPr lang="en-US" baseline="0"/>
              <a:t>- New Refi Aqsn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77731069818883E-2"/>
          <c:y val="0.15633298208640675"/>
          <c:w val="0.8778765115516558"/>
          <c:h val="0.45463851020133922"/>
        </c:manualLayout>
      </c:layout>
      <c:lineChart>
        <c:grouping val="standard"/>
        <c:varyColors val="0"/>
        <c:ser>
          <c:idx val="0"/>
          <c:order val="0"/>
          <c:tx>
            <c:v>12300</c:v>
          </c:tx>
          <c:spPr>
            <a:ln w="28575" cap="rnd">
              <a:solidFill>
                <a:srgbClr val="FF0000"/>
              </a:solidFill>
              <a:round/>
            </a:ln>
            <a:effectLst/>
          </c:spPr>
          <c:marker>
            <c:symbol val="none"/>
          </c:marker>
          <c:cat>
            <c:strRef>
              <c:f>run_12300!$A$2:$A$61</c:f>
              <c:strCache>
                <c:ptCount val="60"/>
                <c:pt idx="0">
                  <c:v>2017/04</c:v>
                </c:pt>
                <c:pt idx="1">
                  <c:v>2017/05</c:v>
                </c:pt>
                <c:pt idx="2">
                  <c:v>2017/06</c:v>
                </c:pt>
                <c:pt idx="3">
                  <c:v>2017/07</c:v>
                </c:pt>
                <c:pt idx="4">
                  <c:v>2017/08</c:v>
                </c:pt>
                <c:pt idx="5">
                  <c:v>2017/09</c:v>
                </c:pt>
                <c:pt idx="6">
                  <c:v>2017/10</c:v>
                </c:pt>
                <c:pt idx="7">
                  <c:v>2017/11</c:v>
                </c:pt>
                <c:pt idx="8">
                  <c:v>2017/12</c:v>
                </c:pt>
                <c:pt idx="9">
                  <c:v>2018/01</c:v>
                </c:pt>
                <c:pt idx="10">
                  <c:v>2018/02</c:v>
                </c:pt>
                <c:pt idx="11">
                  <c:v>2018/03</c:v>
                </c:pt>
                <c:pt idx="12">
                  <c:v>2018/04</c:v>
                </c:pt>
                <c:pt idx="13">
                  <c:v>2018/05</c:v>
                </c:pt>
                <c:pt idx="14">
                  <c:v>2018/06</c:v>
                </c:pt>
                <c:pt idx="15">
                  <c:v>2018/07</c:v>
                </c:pt>
                <c:pt idx="16">
                  <c:v>2018/08</c:v>
                </c:pt>
                <c:pt idx="17">
                  <c:v>2018/09</c:v>
                </c:pt>
                <c:pt idx="18">
                  <c:v>2018/10</c:v>
                </c:pt>
                <c:pt idx="19">
                  <c:v>2018/11</c:v>
                </c:pt>
                <c:pt idx="20">
                  <c:v>2018/12</c:v>
                </c:pt>
                <c:pt idx="21">
                  <c:v>2019/01</c:v>
                </c:pt>
                <c:pt idx="22">
                  <c:v>2019/02</c:v>
                </c:pt>
                <c:pt idx="23">
                  <c:v>2019/03</c:v>
                </c:pt>
                <c:pt idx="24">
                  <c:v>2019/04</c:v>
                </c:pt>
                <c:pt idx="25">
                  <c:v>2019/05</c:v>
                </c:pt>
                <c:pt idx="26">
                  <c:v>2019/06</c:v>
                </c:pt>
                <c:pt idx="27">
                  <c:v>2019/07</c:v>
                </c:pt>
                <c:pt idx="28">
                  <c:v>2019/08</c:v>
                </c:pt>
                <c:pt idx="29">
                  <c:v>2019/09</c:v>
                </c:pt>
                <c:pt idx="30">
                  <c:v>2019/10</c:v>
                </c:pt>
                <c:pt idx="31">
                  <c:v>2019/11</c:v>
                </c:pt>
                <c:pt idx="32">
                  <c:v>2019/12</c:v>
                </c:pt>
                <c:pt idx="33">
                  <c:v>2020/01</c:v>
                </c:pt>
                <c:pt idx="34">
                  <c:v>2020/02</c:v>
                </c:pt>
                <c:pt idx="35">
                  <c:v>2020/03</c:v>
                </c:pt>
                <c:pt idx="36">
                  <c:v>2020/04</c:v>
                </c:pt>
                <c:pt idx="37">
                  <c:v>2020/05</c:v>
                </c:pt>
                <c:pt idx="38">
                  <c:v>2020/06</c:v>
                </c:pt>
                <c:pt idx="39">
                  <c:v>2020/07</c:v>
                </c:pt>
                <c:pt idx="40">
                  <c:v>2020/08</c:v>
                </c:pt>
                <c:pt idx="41">
                  <c:v>2020/09</c:v>
                </c:pt>
                <c:pt idx="42">
                  <c:v>2020/10</c:v>
                </c:pt>
                <c:pt idx="43">
                  <c:v>2020/11</c:v>
                </c:pt>
                <c:pt idx="44">
                  <c:v>2020/12</c:v>
                </c:pt>
                <c:pt idx="45">
                  <c:v>2021/01</c:v>
                </c:pt>
                <c:pt idx="46">
                  <c:v>2021/02</c:v>
                </c:pt>
                <c:pt idx="47">
                  <c:v>2021/03</c:v>
                </c:pt>
                <c:pt idx="48">
                  <c:v>2021/04</c:v>
                </c:pt>
                <c:pt idx="49">
                  <c:v>2021/05</c:v>
                </c:pt>
                <c:pt idx="50">
                  <c:v>2021/06</c:v>
                </c:pt>
                <c:pt idx="51">
                  <c:v>2021/07</c:v>
                </c:pt>
                <c:pt idx="52">
                  <c:v>2021/08</c:v>
                </c:pt>
                <c:pt idx="53">
                  <c:v>2021/09</c:v>
                </c:pt>
                <c:pt idx="54">
                  <c:v>2021/10</c:v>
                </c:pt>
                <c:pt idx="55">
                  <c:v>2021/11</c:v>
                </c:pt>
                <c:pt idx="56">
                  <c:v>2021/12</c:v>
                </c:pt>
                <c:pt idx="57">
                  <c:v>2022/01</c:v>
                </c:pt>
                <c:pt idx="58">
                  <c:v>2022/02</c:v>
                </c:pt>
                <c:pt idx="59">
                  <c:v>2022/03</c:v>
                </c:pt>
              </c:strCache>
            </c:strRef>
          </c:cat>
          <c:val>
            <c:numRef>
              <c:f>run_12300!$T$2:$T$60</c:f>
              <c:numCache>
                <c:formatCode>0.00E+00</c:formatCode>
                <c:ptCount val="59"/>
                <c:pt idx="0" formatCode="_(* #,##0_);_(* \(#,##0\);_(* &quot;-&quot;??_);_(@_)">
                  <c:v>16151000000</c:v>
                </c:pt>
                <c:pt idx="1">
                  <c:v>16533000000</c:v>
                </c:pt>
                <c:pt idx="2">
                  <c:v>13948000000</c:v>
                </c:pt>
                <c:pt idx="3">
                  <c:v>13101000000</c:v>
                </c:pt>
                <c:pt idx="4">
                  <c:v>12695000000</c:v>
                </c:pt>
                <c:pt idx="5">
                  <c:v>12075000000</c:v>
                </c:pt>
                <c:pt idx="6">
                  <c:v>11767000000</c:v>
                </c:pt>
                <c:pt idx="7">
                  <c:v>11496000000</c:v>
                </c:pt>
                <c:pt idx="8">
                  <c:v>11513000000</c:v>
                </c:pt>
                <c:pt idx="9">
                  <c:v>11513000000</c:v>
                </c:pt>
                <c:pt idx="10">
                  <c:v>11989000000</c:v>
                </c:pt>
                <c:pt idx="11">
                  <c:v>11663000000</c:v>
                </c:pt>
                <c:pt idx="12">
                  <c:v>11789000000</c:v>
                </c:pt>
                <c:pt idx="13">
                  <c:v>11537000000</c:v>
                </c:pt>
                <c:pt idx="14">
                  <c:v>11412000000</c:v>
                </c:pt>
                <c:pt idx="15">
                  <c:v>11116000000</c:v>
                </c:pt>
                <c:pt idx="16">
                  <c:v>11279000000</c:v>
                </c:pt>
                <c:pt idx="17">
                  <c:v>11087000000</c:v>
                </c:pt>
                <c:pt idx="18">
                  <c:v>11585000000</c:v>
                </c:pt>
                <c:pt idx="19">
                  <c:v>11262000000</c:v>
                </c:pt>
                <c:pt idx="20">
                  <c:v>11201000000</c:v>
                </c:pt>
                <c:pt idx="21">
                  <c:v>10915000000</c:v>
                </c:pt>
                <c:pt idx="22">
                  <c:v>10852000000</c:v>
                </c:pt>
                <c:pt idx="23">
                  <c:v>10686000000</c:v>
                </c:pt>
                <c:pt idx="24">
                  <c:v>11043000000</c:v>
                </c:pt>
                <c:pt idx="25">
                  <c:v>11673000000</c:v>
                </c:pt>
                <c:pt idx="26">
                  <c:v>11287000000</c:v>
                </c:pt>
                <c:pt idx="27">
                  <c:v>10623000000</c:v>
                </c:pt>
                <c:pt idx="28">
                  <c:v>11119000000</c:v>
                </c:pt>
                <c:pt idx="29">
                  <c:v>11553000000</c:v>
                </c:pt>
                <c:pt idx="30">
                  <c:v>11118000000</c:v>
                </c:pt>
                <c:pt idx="31">
                  <c:v>11677000000</c:v>
                </c:pt>
                <c:pt idx="32">
                  <c:v>11790000000</c:v>
                </c:pt>
                <c:pt idx="33">
                  <c:v>11257000000</c:v>
                </c:pt>
                <c:pt idx="34">
                  <c:v>11181000000</c:v>
                </c:pt>
                <c:pt idx="35">
                  <c:v>11174000000</c:v>
                </c:pt>
                <c:pt idx="36">
                  <c:v>11125000000</c:v>
                </c:pt>
                <c:pt idx="37">
                  <c:v>11764000000</c:v>
                </c:pt>
                <c:pt idx="38">
                  <c:v>11499000000</c:v>
                </c:pt>
                <c:pt idx="39">
                  <c:v>11434000000</c:v>
                </c:pt>
                <c:pt idx="40">
                  <c:v>11212000000</c:v>
                </c:pt>
                <c:pt idx="41">
                  <c:v>11639000000</c:v>
                </c:pt>
                <c:pt idx="42">
                  <c:v>11585000000</c:v>
                </c:pt>
                <c:pt idx="43">
                  <c:v>11618000000</c:v>
                </c:pt>
                <c:pt idx="44">
                  <c:v>11486000000</c:v>
                </c:pt>
                <c:pt idx="45">
                  <c:v>12037000000</c:v>
                </c:pt>
                <c:pt idx="46">
                  <c:v>11298000000</c:v>
                </c:pt>
                <c:pt idx="47">
                  <c:v>11765000000</c:v>
                </c:pt>
                <c:pt idx="48">
                  <c:v>11549000000</c:v>
                </c:pt>
                <c:pt idx="49">
                  <c:v>11903000000</c:v>
                </c:pt>
                <c:pt idx="50">
                  <c:v>11691000000</c:v>
                </c:pt>
                <c:pt idx="51">
                  <c:v>11698000000</c:v>
                </c:pt>
                <c:pt idx="52">
                  <c:v>11560000000</c:v>
                </c:pt>
                <c:pt idx="53">
                  <c:v>10913000000</c:v>
                </c:pt>
                <c:pt idx="54">
                  <c:v>11748000000</c:v>
                </c:pt>
                <c:pt idx="55">
                  <c:v>10783000000</c:v>
                </c:pt>
                <c:pt idx="56">
                  <c:v>11695000000</c:v>
                </c:pt>
                <c:pt idx="57">
                  <c:v>14133000000</c:v>
                </c:pt>
                <c:pt idx="58">
                  <c:v>13577000000</c:v>
                </c:pt>
              </c:numCache>
            </c:numRef>
          </c:val>
          <c:smooth val="0"/>
          <c:extLst>
            <c:ext xmlns:c16="http://schemas.microsoft.com/office/drawing/2014/chart" uri="{C3380CC4-5D6E-409C-BE32-E72D297353CC}">
              <c16:uniqueId val="{00000000-481C-4AD3-AF76-434DB35C1C1D}"/>
            </c:ext>
          </c:extLst>
        </c:ser>
        <c:ser>
          <c:idx val="1"/>
          <c:order val="1"/>
          <c:tx>
            <c:v>fnma refi</c:v>
          </c:tx>
          <c:spPr>
            <a:ln w="28575" cap="rnd">
              <a:solidFill>
                <a:sysClr val="windowText" lastClr="000000"/>
              </a:solidFill>
              <a:round/>
            </a:ln>
            <a:effectLst/>
          </c:spPr>
          <c:marker>
            <c:symbol val="none"/>
          </c:marker>
          <c:cat>
            <c:strRef>
              <c:f>run_12300!$A$2:$A$61</c:f>
              <c:strCache>
                <c:ptCount val="60"/>
                <c:pt idx="0">
                  <c:v>2017/04</c:v>
                </c:pt>
                <c:pt idx="1">
                  <c:v>2017/05</c:v>
                </c:pt>
                <c:pt idx="2">
                  <c:v>2017/06</c:v>
                </c:pt>
                <c:pt idx="3">
                  <c:v>2017/07</c:v>
                </c:pt>
                <c:pt idx="4">
                  <c:v>2017/08</c:v>
                </c:pt>
                <c:pt idx="5">
                  <c:v>2017/09</c:v>
                </c:pt>
                <c:pt idx="6">
                  <c:v>2017/10</c:v>
                </c:pt>
                <c:pt idx="7">
                  <c:v>2017/11</c:v>
                </c:pt>
                <c:pt idx="8">
                  <c:v>2017/12</c:v>
                </c:pt>
                <c:pt idx="9">
                  <c:v>2018/01</c:v>
                </c:pt>
                <c:pt idx="10">
                  <c:v>2018/02</c:v>
                </c:pt>
                <c:pt idx="11">
                  <c:v>2018/03</c:v>
                </c:pt>
                <c:pt idx="12">
                  <c:v>2018/04</c:v>
                </c:pt>
                <c:pt idx="13">
                  <c:v>2018/05</c:v>
                </c:pt>
                <c:pt idx="14">
                  <c:v>2018/06</c:v>
                </c:pt>
                <c:pt idx="15">
                  <c:v>2018/07</c:v>
                </c:pt>
                <c:pt idx="16">
                  <c:v>2018/08</c:v>
                </c:pt>
                <c:pt idx="17">
                  <c:v>2018/09</c:v>
                </c:pt>
                <c:pt idx="18">
                  <c:v>2018/10</c:v>
                </c:pt>
                <c:pt idx="19">
                  <c:v>2018/11</c:v>
                </c:pt>
                <c:pt idx="20">
                  <c:v>2018/12</c:v>
                </c:pt>
                <c:pt idx="21">
                  <c:v>2019/01</c:v>
                </c:pt>
                <c:pt idx="22">
                  <c:v>2019/02</c:v>
                </c:pt>
                <c:pt idx="23">
                  <c:v>2019/03</c:v>
                </c:pt>
                <c:pt idx="24">
                  <c:v>2019/04</c:v>
                </c:pt>
                <c:pt idx="25">
                  <c:v>2019/05</c:v>
                </c:pt>
                <c:pt idx="26">
                  <c:v>2019/06</c:v>
                </c:pt>
                <c:pt idx="27">
                  <c:v>2019/07</c:v>
                </c:pt>
                <c:pt idx="28">
                  <c:v>2019/08</c:v>
                </c:pt>
                <c:pt idx="29">
                  <c:v>2019/09</c:v>
                </c:pt>
                <c:pt idx="30">
                  <c:v>2019/10</c:v>
                </c:pt>
                <c:pt idx="31">
                  <c:v>2019/11</c:v>
                </c:pt>
                <c:pt idx="32">
                  <c:v>2019/12</c:v>
                </c:pt>
                <c:pt idx="33">
                  <c:v>2020/01</c:v>
                </c:pt>
                <c:pt idx="34">
                  <c:v>2020/02</c:v>
                </c:pt>
                <c:pt idx="35">
                  <c:v>2020/03</c:v>
                </c:pt>
                <c:pt idx="36">
                  <c:v>2020/04</c:v>
                </c:pt>
                <c:pt idx="37">
                  <c:v>2020/05</c:v>
                </c:pt>
                <c:pt idx="38">
                  <c:v>2020/06</c:v>
                </c:pt>
                <c:pt idx="39">
                  <c:v>2020/07</c:v>
                </c:pt>
                <c:pt idx="40">
                  <c:v>2020/08</c:v>
                </c:pt>
                <c:pt idx="41">
                  <c:v>2020/09</c:v>
                </c:pt>
                <c:pt idx="42">
                  <c:v>2020/10</c:v>
                </c:pt>
                <c:pt idx="43">
                  <c:v>2020/11</c:v>
                </c:pt>
                <c:pt idx="44">
                  <c:v>2020/12</c:v>
                </c:pt>
                <c:pt idx="45">
                  <c:v>2021/01</c:v>
                </c:pt>
                <c:pt idx="46">
                  <c:v>2021/02</c:v>
                </c:pt>
                <c:pt idx="47">
                  <c:v>2021/03</c:v>
                </c:pt>
                <c:pt idx="48">
                  <c:v>2021/04</c:v>
                </c:pt>
                <c:pt idx="49">
                  <c:v>2021/05</c:v>
                </c:pt>
                <c:pt idx="50">
                  <c:v>2021/06</c:v>
                </c:pt>
                <c:pt idx="51">
                  <c:v>2021/07</c:v>
                </c:pt>
                <c:pt idx="52">
                  <c:v>2021/08</c:v>
                </c:pt>
                <c:pt idx="53">
                  <c:v>2021/09</c:v>
                </c:pt>
                <c:pt idx="54">
                  <c:v>2021/10</c:v>
                </c:pt>
                <c:pt idx="55">
                  <c:v>2021/11</c:v>
                </c:pt>
                <c:pt idx="56">
                  <c:v>2021/12</c:v>
                </c:pt>
                <c:pt idx="57">
                  <c:v>2022/01</c:v>
                </c:pt>
                <c:pt idx="58">
                  <c:v>2022/02</c:v>
                </c:pt>
                <c:pt idx="59">
                  <c:v>2022/03</c:v>
                </c:pt>
              </c:strCache>
            </c:strRef>
          </c:cat>
          <c:val>
            <c:numRef>
              <c:f>run_12300!$AC$2:$AC$58</c:f>
              <c:numCache>
                <c:formatCode>General</c:formatCode>
                <c:ptCount val="57"/>
                <c:pt idx="0" formatCode="_(* #,##0_);_(* \(#,##0\);_(* &quot;-&quot;??_);_(@_)">
                  <c:v>16200000000</c:v>
                </c:pt>
                <c:pt idx="1">
                  <c:v>16587120000</c:v>
                </c:pt>
                <c:pt idx="2">
                  <c:v>13634960000</c:v>
                </c:pt>
                <c:pt idx="3">
                  <c:v>13232770000</c:v>
                </c:pt>
                <c:pt idx="4">
                  <c:v>12744590000</c:v>
                </c:pt>
                <c:pt idx="5">
                  <c:v>12120260000</c:v>
                </c:pt>
                <c:pt idx="6">
                  <c:v>11734930000</c:v>
                </c:pt>
                <c:pt idx="7">
                  <c:v>11708540000</c:v>
                </c:pt>
                <c:pt idx="8">
                  <c:v>11682060000</c:v>
                </c:pt>
                <c:pt idx="9">
                  <c:v>11693460000</c:v>
                </c:pt>
                <c:pt idx="10">
                  <c:v>11570600000</c:v>
                </c:pt>
                <c:pt idx="11">
                  <c:v>11469120000</c:v>
                </c:pt>
                <c:pt idx="12">
                  <c:v>11425360000</c:v>
                </c:pt>
                <c:pt idx="13">
                  <c:v>11360050000</c:v>
                </c:pt>
                <c:pt idx="14">
                  <c:v>11296080000</c:v>
                </c:pt>
                <c:pt idx="15">
                  <c:v>11265950000</c:v>
                </c:pt>
                <c:pt idx="16">
                  <c:v>11251680000</c:v>
                </c:pt>
                <c:pt idx="17">
                  <c:v>11249790000</c:v>
                </c:pt>
                <c:pt idx="18">
                  <c:v>11285220000</c:v>
                </c:pt>
                <c:pt idx="19">
                  <c:v>11322240000</c:v>
                </c:pt>
                <c:pt idx="20">
                  <c:v>11367930000</c:v>
                </c:pt>
                <c:pt idx="21">
                  <c:v>11140350000</c:v>
                </c:pt>
                <c:pt idx="22">
                  <c:v>11143730000</c:v>
                </c:pt>
                <c:pt idx="23">
                  <c:v>11163660000</c:v>
                </c:pt>
                <c:pt idx="24">
                  <c:v>11185660000</c:v>
                </c:pt>
                <c:pt idx="25">
                  <c:v>11209010000</c:v>
                </c:pt>
                <c:pt idx="26">
                  <c:v>11226090000</c:v>
                </c:pt>
                <c:pt idx="27">
                  <c:v>11294150000</c:v>
                </c:pt>
                <c:pt idx="28">
                  <c:v>11312320000</c:v>
                </c:pt>
                <c:pt idx="29">
                  <c:v>11333160000</c:v>
                </c:pt>
                <c:pt idx="30">
                  <c:v>11355560000</c:v>
                </c:pt>
                <c:pt idx="31">
                  <c:v>11379160000</c:v>
                </c:pt>
                <c:pt idx="32">
                  <c:v>11403200000</c:v>
                </c:pt>
                <c:pt idx="33">
                  <c:v>11428980000</c:v>
                </c:pt>
                <c:pt idx="34">
                  <c:v>11454460000</c:v>
                </c:pt>
                <c:pt idx="35">
                  <c:v>11479660000</c:v>
                </c:pt>
                <c:pt idx="36">
                  <c:v>11504580000</c:v>
                </c:pt>
                <c:pt idx="37">
                  <c:v>11529220000</c:v>
                </c:pt>
                <c:pt idx="38">
                  <c:v>11553580000</c:v>
                </c:pt>
                <c:pt idx="39">
                  <c:v>11577670000</c:v>
                </c:pt>
                <c:pt idx="40">
                  <c:v>11601490000</c:v>
                </c:pt>
                <c:pt idx="41">
                  <c:v>11625050000</c:v>
                </c:pt>
                <c:pt idx="42">
                  <c:v>11648340000</c:v>
                </c:pt>
                <c:pt idx="43">
                  <c:v>11671360000</c:v>
                </c:pt>
                <c:pt idx="44">
                  <c:v>11694140000</c:v>
                </c:pt>
                <c:pt idx="45">
                  <c:v>11716650000</c:v>
                </c:pt>
                <c:pt idx="46">
                  <c:v>11706430000</c:v>
                </c:pt>
                <c:pt idx="47">
                  <c:v>11703030000</c:v>
                </c:pt>
                <c:pt idx="48">
                  <c:v>11688860000</c:v>
                </c:pt>
                <c:pt idx="49">
                  <c:v>11664660000</c:v>
                </c:pt>
                <c:pt idx="50">
                  <c:v>11630860000</c:v>
                </c:pt>
                <c:pt idx="51">
                  <c:v>11603000000</c:v>
                </c:pt>
                <c:pt idx="52">
                  <c:v>11579920000</c:v>
                </c:pt>
                <c:pt idx="53">
                  <c:v>11560860000</c:v>
                </c:pt>
                <c:pt idx="54">
                  <c:v>11545320000</c:v>
                </c:pt>
                <c:pt idx="55">
                  <c:v>11537100000</c:v>
                </c:pt>
                <c:pt idx="56">
                  <c:v>11652520000</c:v>
                </c:pt>
              </c:numCache>
            </c:numRef>
          </c:val>
          <c:smooth val="0"/>
          <c:extLst>
            <c:ext xmlns:c16="http://schemas.microsoft.com/office/drawing/2014/chart" uri="{C3380CC4-5D6E-409C-BE32-E72D297353CC}">
              <c16:uniqueId val="{00000001-481C-4AD3-AF76-434DB35C1C1D}"/>
            </c:ext>
          </c:extLst>
        </c:ser>
        <c:dLbls>
          <c:showLegendKey val="0"/>
          <c:showVal val="0"/>
          <c:showCatName val="0"/>
          <c:showSerName val="0"/>
          <c:showPercent val="0"/>
          <c:showBubbleSize val="0"/>
        </c:dLbls>
        <c:smooth val="0"/>
        <c:axId val="708481976"/>
        <c:axId val="708477664"/>
      </c:lineChart>
      <c:catAx>
        <c:axId val="708481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477664"/>
        <c:crosses val="autoZero"/>
        <c:auto val="1"/>
        <c:lblAlgn val="ctr"/>
        <c:lblOffset val="100"/>
        <c:noMultiLvlLbl val="0"/>
      </c:catAx>
      <c:valAx>
        <c:axId val="70847766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481976"/>
        <c:crosses val="autoZero"/>
        <c:crossBetween val="between"/>
        <c:dispUnits>
          <c:builtInUnit val="b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Alpha 5 - Book</a:t>
            </a:r>
            <a:r>
              <a:rPr lang="en-US" baseline="0"/>
              <a:t> accm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454889542273219E-2"/>
          <c:y val="0.15331604372656121"/>
          <c:w val="0.87730139181587252"/>
          <c:h val="0.54977567520392923"/>
        </c:manualLayout>
      </c:layout>
      <c:lineChart>
        <c:grouping val="standard"/>
        <c:varyColors val="0"/>
        <c:ser>
          <c:idx val="0"/>
          <c:order val="0"/>
          <c:tx>
            <c:v>12300 Corp</c:v>
          </c:tx>
          <c:spPr>
            <a:ln w="28575" cap="rnd">
              <a:solidFill>
                <a:srgbClr val="FF0000"/>
              </a:solidFill>
              <a:round/>
            </a:ln>
            <a:effectLst/>
          </c:spPr>
          <c:marker>
            <c:symbol val="none"/>
          </c:marker>
          <c:cat>
            <c:strRef>
              <c:f>run_12300!$A$2:$A$61</c:f>
              <c:strCache>
                <c:ptCount val="60"/>
                <c:pt idx="0">
                  <c:v>2017/04</c:v>
                </c:pt>
                <c:pt idx="1">
                  <c:v>2017/05</c:v>
                </c:pt>
                <c:pt idx="2">
                  <c:v>2017/06</c:v>
                </c:pt>
                <c:pt idx="3">
                  <c:v>2017/07</c:v>
                </c:pt>
                <c:pt idx="4">
                  <c:v>2017/08</c:v>
                </c:pt>
                <c:pt idx="5">
                  <c:v>2017/09</c:v>
                </c:pt>
                <c:pt idx="6">
                  <c:v>2017/10</c:v>
                </c:pt>
                <c:pt idx="7">
                  <c:v>2017/11</c:v>
                </c:pt>
                <c:pt idx="8">
                  <c:v>2017/12</c:v>
                </c:pt>
                <c:pt idx="9">
                  <c:v>2018/01</c:v>
                </c:pt>
                <c:pt idx="10">
                  <c:v>2018/02</c:v>
                </c:pt>
                <c:pt idx="11">
                  <c:v>2018/03</c:v>
                </c:pt>
                <c:pt idx="12">
                  <c:v>2018/04</c:v>
                </c:pt>
                <c:pt idx="13">
                  <c:v>2018/05</c:v>
                </c:pt>
                <c:pt idx="14">
                  <c:v>2018/06</c:v>
                </c:pt>
                <c:pt idx="15">
                  <c:v>2018/07</c:v>
                </c:pt>
                <c:pt idx="16">
                  <c:v>2018/08</c:v>
                </c:pt>
                <c:pt idx="17">
                  <c:v>2018/09</c:v>
                </c:pt>
                <c:pt idx="18">
                  <c:v>2018/10</c:v>
                </c:pt>
                <c:pt idx="19">
                  <c:v>2018/11</c:v>
                </c:pt>
                <c:pt idx="20">
                  <c:v>2018/12</c:v>
                </c:pt>
                <c:pt idx="21">
                  <c:v>2019/01</c:v>
                </c:pt>
                <c:pt idx="22">
                  <c:v>2019/02</c:v>
                </c:pt>
                <c:pt idx="23">
                  <c:v>2019/03</c:v>
                </c:pt>
                <c:pt idx="24">
                  <c:v>2019/04</c:v>
                </c:pt>
                <c:pt idx="25">
                  <c:v>2019/05</c:v>
                </c:pt>
                <c:pt idx="26">
                  <c:v>2019/06</c:v>
                </c:pt>
                <c:pt idx="27">
                  <c:v>2019/07</c:v>
                </c:pt>
                <c:pt idx="28">
                  <c:v>2019/08</c:v>
                </c:pt>
                <c:pt idx="29">
                  <c:v>2019/09</c:v>
                </c:pt>
                <c:pt idx="30">
                  <c:v>2019/10</c:v>
                </c:pt>
                <c:pt idx="31">
                  <c:v>2019/11</c:v>
                </c:pt>
                <c:pt idx="32">
                  <c:v>2019/12</c:v>
                </c:pt>
                <c:pt idx="33">
                  <c:v>2020/01</c:v>
                </c:pt>
                <c:pt idx="34">
                  <c:v>2020/02</c:v>
                </c:pt>
                <c:pt idx="35">
                  <c:v>2020/03</c:v>
                </c:pt>
                <c:pt idx="36">
                  <c:v>2020/04</c:v>
                </c:pt>
                <c:pt idx="37">
                  <c:v>2020/05</c:v>
                </c:pt>
                <c:pt idx="38">
                  <c:v>2020/06</c:v>
                </c:pt>
                <c:pt idx="39">
                  <c:v>2020/07</c:v>
                </c:pt>
                <c:pt idx="40">
                  <c:v>2020/08</c:v>
                </c:pt>
                <c:pt idx="41">
                  <c:v>2020/09</c:v>
                </c:pt>
                <c:pt idx="42">
                  <c:v>2020/10</c:v>
                </c:pt>
                <c:pt idx="43">
                  <c:v>2020/11</c:v>
                </c:pt>
                <c:pt idx="44">
                  <c:v>2020/12</c:v>
                </c:pt>
                <c:pt idx="45">
                  <c:v>2021/01</c:v>
                </c:pt>
                <c:pt idx="46">
                  <c:v>2021/02</c:v>
                </c:pt>
                <c:pt idx="47">
                  <c:v>2021/03</c:v>
                </c:pt>
                <c:pt idx="48">
                  <c:v>2021/04</c:v>
                </c:pt>
                <c:pt idx="49">
                  <c:v>2021/05</c:v>
                </c:pt>
                <c:pt idx="50">
                  <c:v>2021/06</c:v>
                </c:pt>
                <c:pt idx="51">
                  <c:v>2021/07</c:v>
                </c:pt>
                <c:pt idx="52">
                  <c:v>2021/08</c:v>
                </c:pt>
                <c:pt idx="53">
                  <c:v>2021/09</c:v>
                </c:pt>
                <c:pt idx="54">
                  <c:v>2021/10</c:v>
                </c:pt>
                <c:pt idx="55">
                  <c:v>2021/11</c:v>
                </c:pt>
                <c:pt idx="56">
                  <c:v>2021/12</c:v>
                </c:pt>
                <c:pt idx="57">
                  <c:v>2022/01</c:v>
                </c:pt>
                <c:pt idx="58">
                  <c:v>2022/02</c:v>
                </c:pt>
                <c:pt idx="59">
                  <c:v>2022/03</c:v>
                </c:pt>
              </c:strCache>
            </c:strRef>
          </c:cat>
          <c:val>
            <c:numRef>
              <c:f>run_12300!$AD$2:$AD$61</c:f>
              <c:numCache>
                <c:formatCode>_(* #,##0.00_);_(* \(#,##0.00\);_(* "-"??_);_(@_)</c:formatCode>
                <c:ptCount val="60"/>
                <c:pt idx="0" formatCode="General">
                  <c:v>1</c:v>
                </c:pt>
                <c:pt idx="1">
                  <c:v>1.0016042780748664</c:v>
                </c:pt>
                <c:pt idx="2">
                  <c:v>1.0047058823529411</c:v>
                </c:pt>
                <c:pt idx="3">
                  <c:v>1.0076648841354723</c:v>
                </c:pt>
                <c:pt idx="4">
                  <c:v>1.0092335115864528</c:v>
                </c:pt>
                <c:pt idx="5">
                  <c:v>1.0110160427807486</c:v>
                </c:pt>
                <c:pt idx="6">
                  <c:v>1.0122281639928699</c:v>
                </c:pt>
                <c:pt idx="7">
                  <c:v>1.01301247771836</c:v>
                </c:pt>
                <c:pt idx="8">
                  <c:v>1.0136898395721925</c:v>
                </c:pt>
                <c:pt idx="9">
                  <c:v>1.0155793226381462</c:v>
                </c:pt>
                <c:pt idx="10">
                  <c:v>1.0152941176470589</c:v>
                </c:pt>
                <c:pt idx="11">
                  <c:v>1.0152228163992869</c:v>
                </c:pt>
                <c:pt idx="12">
                  <c:v>1.0160784313725491</c:v>
                </c:pt>
                <c:pt idx="13">
                  <c:v>1.0176827094474152</c:v>
                </c:pt>
                <c:pt idx="14">
                  <c:v>1.0201782531194297</c:v>
                </c:pt>
                <c:pt idx="15">
                  <c:v>1.0238859180035651</c:v>
                </c:pt>
                <c:pt idx="16">
                  <c:v>1.0262032085561497</c:v>
                </c:pt>
                <c:pt idx="17">
                  <c:v>1.0291265597147949</c:v>
                </c:pt>
                <c:pt idx="18">
                  <c:v>1.031301247771836</c:v>
                </c:pt>
                <c:pt idx="19">
                  <c:v>1.0331907308377897</c:v>
                </c:pt>
                <c:pt idx="20">
                  <c:v>1.0349376114081996</c:v>
                </c:pt>
                <c:pt idx="21">
                  <c:v>1.0378966131907308</c:v>
                </c:pt>
                <c:pt idx="22">
                  <c:v>1.0382174688057042</c:v>
                </c:pt>
                <c:pt idx="23">
                  <c:v>1.0385383244206774</c:v>
                </c:pt>
                <c:pt idx="24">
                  <c:v>1.0401069518716577</c:v>
                </c:pt>
                <c:pt idx="25">
                  <c:v>1.0424242424242425</c:v>
                </c:pt>
                <c:pt idx="26">
                  <c:v>1.0456327985739751</c:v>
                </c:pt>
                <c:pt idx="27">
                  <c:v>1.0501247771836006</c:v>
                </c:pt>
                <c:pt idx="28">
                  <c:v>1.0531550802139038</c:v>
                </c:pt>
                <c:pt idx="29">
                  <c:v>1.0565775401069519</c:v>
                </c:pt>
                <c:pt idx="30">
                  <c:v>1.0592869875222817</c:v>
                </c:pt>
                <c:pt idx="31">
                  <c:v>1.0614616755793227</c:v>
                </c:pt>
                <c:pt idx="32">
                  <c:v>1.0631016042780748</c:v>
                </c:pt>
                <c:pt idx="33">
                  <c:v>1.0661319073083779</c:v>
                </c:pt>
                <c:pt idx="34">
                  <c:v>1.0671301247771836</c:v>
                </c:pt>
                <c:pt idx="35">
                  <c:v>1.0681639928698752</c:v>
                </c:pt>
                <c:pt idx="36">
                  <c:v>1.0702673796791444</c:v>
                </c:pt>
                <c:pt idx="37">
                  <c:v>1.0726203208556149</c:v>
                </c:pt>
                <c:pt idx="38">
                  <c:v>1.0762566844919785</c:v>
                </c:pt>
                <c:pt idx="39">
                  <c:v>1.0811408199643493</c:v>
                </c:pt>
                <c:pt idx="40">
                  <c:v>1.0847415329768271</c:v>
                </c:pt>
                <c:pt idx="41">
                  <c:v>1.088663101604278</c:v>
                </c:pt>
                <c:pt idx="42">
                  <c:v>1.0918003565062389</c:v>
                </c:pt>
                <c:pt idx="43">
                  <c:v>1.0944385026737968</c:v>
                </c:pt>
                <c:pt idx="44">
                  <c:v>1.0967557932263814</c:v>
                </c:pt>
                <c:pt idx="45">
                  <c:v>1.1003565062388592</c:v>
                </c:pt>
                <c:pt idx="46">
                  <c:v>1.1019607843137256</c:v>
                </c:pt>
                <c:pt idx="47">
                  <c:v>1.1036720142602496</c:v>
                </c:pt>
                <c:pt idx="48">
                  <c:v>1.1065240641711229</c:v>
                </c:pt>
                <c:pt idx="49">
                  <c:v>1.1099108734402852</c:v>
                </c:pt>
                <c:pt idx="50">
                  <c:v>1.1144385026737968</c:v>
                </c:pt>
                <c:pt idx="51">
                  <c:v>1.1201069518716578</c:v>
                </c:pt>
                <c:pt idx="52">
                  <c:v>1.1245989304812833</c:v>
                </c:pt>
                <c:pt idx="53">
                  <c:v>1.129126559714795</c:v>
                </c:pt>
                <c:pt idx="54">
                  <c:v>1.1324777183600714</c:v>
                </c:pt>
                <c:pt idx="55">
                  <c:v>1.1353297682709447</c:v>
                </c:pt>
                <c:pt idx="56">
                  <c:v>1.1377540106951871</c:v>
                </c:pt>
                <c:pt idx="57">
                  <c:v>1.1414973262032087</c:v>
                </c:pt>
                <c:pt idx="58">
                  <c:v>1.1462388591800357</c:v>
                </c:pt>
                <c:pt idx="59">
                  <c:v>1.1503386809269163</c:v>
                </c:pt>
              </c:numCache>
            </c:numRef>
          </c:val>
          <c:smooth val="0"/>
          <c:extLst>
            <c:ext xmlns:c16="http://schemas.microsoft.com/office/drawing/2014/chart" uri="{C3380CC4-5D6E-409C-BE32-E72D297353CC}">
              <c16:uniqueId val="{00000000-B2BE-4BA3-A431-38CF1EC077E7}"/>
            </c:ext>
          </c:extLst>
        </c:ser>
        <c:dLbls>
          <c:showLegendKey val="0"/>
          <c:showVal val="0"/>
          <c:showCatName val="0"/>
          <c:showSerName val="0"/>
          <c:showPercent val="0"/>
          <c:showBubbleSize val="0"/>
        </c:dLbls>
        <c:smooth val="0"/>
        <c:axId val="708480408"/>
        <c:axId val="708477272"/>
      </c:lineChart>
      <c:catAx>
        <c:axId val="708480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477272"/>
        <c:crosses val="autoZero"/>
        <c:auto val="1"/>
        <c:lblAlgn val="ctr"/>
        <c:lblOffset val="100"/>
        <c:noMultiLvlLbl val="0"/>
      </c:catAx>
      <c:valAx>
        <c:axId val="708477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480408"/>
        <c:crosses val="autoZero"/>
        <c:crossBetween val="between"/>
      </c:valAx>
      <c:spPr>
        <a:noFill/>
        <a:ln>
          <a:noFill/>
        </a:ln>
        <a:effectLst/>
      </c:spPr>
    </c:plotArea>
    <c:legend>
      <c:legendPos val="b"/>
      <c:layout>
        <c:manualLayout>
          <c:xMode val="edge"/>
          <c:yMode val="edge"/>
          <c:x val="3.7885615990856568E-2"/>
          <c:y val="0.8837404137397693"/>
          <c:w val="0.91690525741563111"/>
          <c:h val="9.14578536541544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68975E95F6BA4FB73B91B9E79CC698" ma:contentTypeVersion="0" ma:contentTypeDescription="Create a new document." ma:contentTypeScope="" ma:versionID="b8016d5cf85d42e0af67d6a6670eca4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05391-8269-42CB-B981-82FD2342F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2CDDC01-6E51-445F-92C2-51750FBA0643}">
  <ds:schemaRefs>
    <ds:schemaRef ds:uri="http://schemas.microsoft.com/office/2006/metadata/properties"/>
  </ds:schemaRefs>
</ds:datastoreItem>
</file>

<file path=customXml/itemProps3.xml><?xml version="1.0" encoding="utf-8"?>
<ds:datastoreItem xmlns:ds="http://schemas.openxmlformats.org/officeDocument/2006/customXml" ds:itemID="{00A9DF31-6CFE-4339-BDEB-9596E8D62CB0}">
  <ds:schemaRefs>
    <ds:schemaRef ds:uri="http://schemas.microsoft.com/sharepoint/v3/contenttype/forms"/>
  </ds:schemaRefs>
</ds:datastoreItem>
</file>

<file path=customXml/itemProps4.xml><?xml version="1.0" encoding="utf-8"?>
<ds:datastoreItem xmlns:ds="http://schemas.openxmlformats.org/officeDocument/2006/customXml" ds:itemID="{14585DC6-369B-4C56-BEA3-2AFC8B6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White Paper Template 2</Template>
  <TotalTime>2</TotalTime>
  <Pages>1</Pages>
  <Words>6467</Words>
  <Characters>36863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White Paper</vt:lpstr>
    </vt:vector>
  </TitlesOfParts>
  <Company/>
  <LinksUpToDate>false</LinksUpToDate>
  <CharactersWithSpaces>43244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
  <dc:creator>EC</dc:creator>
  <cp:keywords/>
  <dc:description/>
  <cp:lastModifiedBy>Zhang, Yigang</cp:lastModifiedBy>
  <cp:revision>3</cp:revision>
  <cp:lastPrinted>2017-12-18T15:33:00Z</cp:lastPrinted>
  <dcterms:created xsi:type="dcterms:W3CDTF">2017-12-19T16:53:00Z</dcterms:created>
  <dcterms:modified xsi:type="dcterms:W3CDTF">2017-12-19T16:54:00Z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NewReviewCycle">
    <vt:lpwstr/>
  </property>
  <property fmtid="{D5CDD505-2E9C-101B-9397-08002B2CF9AE}" pid="4" name="ContentTypeId">
    <vt:lpwstr>0x0101008668975E95F6BA4FB73B91B9E79CC698</vt:lpwstr>
  </property>
</Properties>
</file>